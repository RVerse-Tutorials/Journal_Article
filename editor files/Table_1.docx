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B819" w14:textId="55224576" w:rsidR="00CE1DC2" w:rsidRDefault="00866069" w:rsidP="006C785E">
      <w:pPr>
        <w:ind w:right="43"/>
        <w:jc w:val="both"/>
        <w:rPr>
          <w:rFonts w:ascii="Cambria" w:eastAsia="Arial" w:hAnsi="Cambria"/>
          <w:sz w:val="24"/>
          <w:szCs w:val="24"/>
        </w:rPr>
      </w:pPr>
      <w:bookmarkStart w:id="0" w:name="_GoBack"/>
      <w:r w:rsidRPr="004F1560">
        <w:rPr>
          <w:rFonts w:ascii="Cambria" w:eastAsia="Arial" w:hAnsi="Cambria"/>
          <w:b/>
          <w:bCs/>
          <w:sz w:val="24"/>
          <w:szCs w:val="24"/>
        </w:rPr>
        <w:t>TABLE 1</w:t>
      </w:r>
      <w:r w:rsidR="00CE1DC2" w:rsidRPr="00F25E8A">
        <w:rPr>
          <w:rFonts w:ascii="Cambria" w:eastAsia="Arial" w:hAnsi="Cambria"/>
          <w:sz w:val="24"/>
          <w:szCs w:val="24"/>
        </w:rPr>
        <w:t xml:space="preserve"> </w:t>
      </w:r>
      <w:r w:rsidR="00B5574E">
        <w:rPr>
          <w:rFonts w:ascii="Cambria" w:eastAsia="Arial" w:hAnsi="Cambria"/>
          <w:sz w:val="24"/>
          <w:szCs w:val="24"/>
        </w:rPr>
        <w:t xml:space="preserve">Hypothesized </w:t>
      </w:r>
      <w:r w:rsidR="001449FB">
        <w:rPr>
          <w:rFonts w:ascii="Cambria" w:eastAsia="Arial" w:hAnsi="Cambria"/>
          <w:sz w:val="24"/>
          <w:szCs w:val="24"/>
        </w:rPr>
        <w:t>covariates</w:t>
      </w:r>
      <w:r w:rsidR="00B5574E">
        <w:rPr>
          <w:rFonts w:ascii="Cambria" w:eastAsia="Arial" w:hAnsi="Cambria"/>
          <w:sz w:val="24"/>
          <w:szCs w:val="24"/>
        </w:rPr>
        <w:t xml:space="preserve"> </w:t>
      </w:r>
      <w:r w:rsidR="00651A12">
        <w:rPr>
          <w:rFonts w:ascii="Cambria" w:eastAsia="Arial" w:hAnsi="Cambria"/>
          <w:sz w:val="24"/>
          <w:szCs w:val="24"/>
        </w:rPr>
        <w:t xml:space="preserve">and relationships </w:t>
      </w:r>
      <w:r w:rsidR="003A3B17">
        <w:rPr>
          <w:rFonts w:ascii="Cambria" w:eastAsia="Arial" w:hAnsi="Cambria"/>
          <w:sz w:val="24"/>
          <w:szCs w:val="24"/>
        </w:rPr>
        <w:t xml:space="preserve">for the </w:t>
      </w:r>
      <w:r w:rsidR="00143643">
        <w:rPr>
          <w:rFonts w:ascii="Cambria" w:eastAsia="Arial" w:hAnsi="Cambria"/>
          <w:sz w:val="24"/>
          <w:szCs w:val="24"/>
        </w:rPr>
        <w:t>July–September (</w:t>
      </w:r>
      <w:r w:rsidR="00143643">
        <w:rPr>
          <w:rFonts w:ascii="Cambria" w:eastAsia="Arial" w:hAnsi="Cambria"/>
          <w:i/>
          <w:iCs/>
          <w:sz w:val="24"/>
          <w:szCs w:val="24"/>
        </w:rPr>
        <w:t>S</w:t>
      </w:r>
      <w:r w:rsidR="00143643">
        <w:rPr>
          <w:rFonts w:ascii="Cambria" w:eastAsia="Arial" w:hAnsi="Cambria"/>
          <w:sz w:val="24"/>
          <w:szCs w:val="24"/>
        </w:rPr>
        <w:t xml:space="preserve">) and </w:t>
      </w:r>
      <w:r w:rsidR="00143643">
        <w:rPr>
          <w:rFonts w:ascii="Cambria" w:eastAsia="Arial" w:hAnsi="Cambria"/>
          <w:iCs/>
          <w:sz w:val="24"/>
          <w:szCs w:val="24"/>
        </w:rPr>
        <w:t>October–March</w:t>
      </w:r>
      <w:r w:rsidR="00143643" w:rsidRPr="00F25E8A">
        <w:rPr>
          <w:rFonts w:ascii="Cambria" w:eastAsia="Arial" w:hAnsi="Cambria"/>
          <w:sz w:val="24"/>
          <w:szCs w:val="24"/>
        </w:rPr>
        <w:t xml:space="preserve"> </w:t>
      </w:r>
      <w:r w:rsidR="00143643">
        <w:rPr>
          <w:rFonts w:ascii="Cambria" w:eastAsia="Arial" w:hAnsi="Cambria"/>
          <w:sz w:val="24"/>
          <w:szCs w:val="24"/>
        </w:rPr>
        <w:t>(</w:t>
      </w:r>
      <w:r w:rsidR="00143643" w:rsidRPr="00F25E8A">
        <w:rPr>
          <w:rFonts w:ascii="Cambria" w:eastAsia="Arial" w:hAnsi="Cambria"/>
          <w:i/>
          <w:sz w:val="24"/>
          <w:szCs w:val="24"/>
        </w:rPr>
        <w:t>N</w:t>
      </w:r>
      <w:r w:rsidR="00143643">
        <w:rPr>
          <w:rFonts w:ascii="Cambria" w:eastAsia="Arial" w:hAnsi="Cambria"/>
          <w:iCs/>
          <w:sz w:val="24"/>
          <w:szCs w:val="24"/>
        </w:rPr>
        <w:t>)</w:t>
      </w:r>
      <w:r w:rsidR="00143643" w:rsidRPr="00F25E8A">
        <w:rPr>
          <w:rFonts w:ascii="Cambria" w:eastAsia="Arial" w:hAnsi="Cambria"/>
          <w:sz w:val="24"/>
          <w:szCs w:val="24"/>
        </w:rPr>
        <w:t xml:space="preserve"> </w:t>
      </w:r>
      <w:r w:rsidR="00CE1DC2" w:rsidRPr="00F25E8A">
        <w:rPr>
          <w:rFonts w:ascii="Cambria" w:eastAsia="Arial" w:hAnsi="Cambria"/>
          <w:sz w:val="24"/>
          <w:szCs w:val="24"/>
        </w:rPr>
        <w:t>landings</w:t>
      </w:r>
      <w:r w:rsidR="003A3B17">
        <w:rPr>
          <w:rFonts w:ascii="Cambria" w:eastAsia="Arial" w:hAnsi="Cambria"/>
          <w:sz w:val="24"/>
          <w:szCs w:val="24"/>
        </w:rPr>
        <w:t>. The models are structured as response</w:t>
      </w:r>
      <w:r w:rsidR="003A3B17" w:rsidRPr="00F25E8A">
        <w:rPr>
          <w:rFonts w:ascii="Cambria" w:eastAsia="Arial" w:hAnsi="Cambria"/>
          <w:sz w:val="24"/>
          <w:szCs w:val="24"/>
        </w:rPr>
        <w:t xml:space="preserve"> </w:t>
      </w:r>
      <w:r w:rsidR="003A3B17" w:rsidRPr="00F25E8A">
        <w:rPr>
          <w:rFonts w:ascii="Cambria" w:eastAsia="Arial Unicode MS" w:hAnsi="Cambria"/>
          <w:sz w:val="24"/>
          <w:szCs w:val="24"/>
        </w:rPr>
        <w:t>∼</w:t>
      </w:r>
      <w:r w:rsidR="003A3B17" w:rsidRPr="00F25E8A">
        <w:rPr>
          <w:rFonts w:ascii="Cambria" w:eastAsia="Arial" w:hAnsi="Cambria"/>
          <w:sz w:val="24"/>
          <w:szCs w:val="24"/>
        </w:rPr>
        <w:t xml:space="preserve"> explanatory variable</w:t>
      </w:r>
      <w:r w:rsidR="003A3B17">
        <w:rPr>
          <w:rFonts w:ascii="Cambria" w:eastAsia="Arial" w:hAnsi="Cambria"/>
          <w:sz w:val="24"/>
          <w:szCs w:val="24"/>
        </w:rPr>
        <w:t>(</w:t>
      </w:r>
      <w:r w:rsidR="003A3B17" w:rsidRPr="00F25E8A">
        <w:rPr>
          <w:rFonts w:ascii="Cambria" w:eastAsia="Arial" w:hAnsi="Cambria"/>
          <w:sz w:val="24"/>
          <w:szCs w:val="24"/>
        </w:rPr>
        <w:t>s</w:t>
      </w:r>
      <w:r w:rsidR="003A3B17">
        <w:rPr>
          <w:rFonts w:ascii="Cambria" w:eastAsia="Arial" w:hAnsi="Cambria"/>
          <w:sz w:val="24"/>
          <w:szCs w:val="24"/>
        </w:rPr>
        <w:t xml:space="preserve">). </w:t>
      </w:r>
      <w:r w:rsidR="004660A5">
        <w:rPr>
          <w:rFonts w:ascii="Cambria" w:eastAsia="Arial" w:hAnsi="Cambria"/>
          <w:sz w:val="24"/>
          <w:szCs w:val="24"/>
        </w:rPr>
        <w:t xml:space="preserve">The tests did not impose a direction (positive or negative) and some </w:t>
      </w:r>
      <w:r w:rsidR="00651A12">
        <w:rPr>
          <w:rFonts w:ascii="Cambria" w:eastAsia="Arial" w:hAnsi="Cambria"/>
          <w:sz w:val="24"/>
          <w:szCs w:val="24"/>
        </w:rPr>
        <w:t xml:space="preserve">covariates </w:t>
      </w:r>
      <w:r w:rsidR="004660A5">
        <w:rPr>
          <w:rFonts w:ascii="Cambria" w:eastAsia="Arial" w:hAnsi="Cambria"/>
          <w:sz w:val="24"/>
          <w:szCs w:val="24"/>
        </w:rPr>
        <w:t xml:space="preserve">have been hypothesized to have both positive and negative impacts on oil sardines. </w:t>
      </w:r>
      <w:r w:rsidR="004F371B">
        <w:rPr>
          <w:rFonts w:ascii="Cambria" w:eastAsia="Arial" w:hAnsi="Cambria"/>
          <w:sz w:val="24"/>
          <w:szCs w:val="24"/>
        </w:rPr>
        <w:t>References for the description and justification appear in the main text introduction.</w:t>
      </w:r>
    </w:p>
    <w:p w14:paraId="1ECF9643" w14:textId="77777777" w:rsidR="006C785E" w:rsidRPr="004F1560" w:rsidRDefault="006C785E" w:rsidP="00AE5676">
      <w:pPr>
        <w:ind w:right="43"/>
        <w:jc w:val="both"/>
        <w:rPr>
          <w:rFonts w:ascii="Cambria" w:eastAsia="Times New Roman" w:hAnsi="Cambria"/>
          <w:sz w:val="24"/>
          <w:szCs w:val="24"/>
        </w:rPr>
      </w:pPr>
    </w:p>
    <w:tbl>
      <w:tblPr>
        <w:tblW w:w="0" w:type="auto"/>
        <w:tblInd w:w="40" w:type="dxa"/>
        <w:tblBorders>
          <w:bottom w:val="single" w:sz="8" w:space="0" w:color="auto"/>
          <w:insideH w:val="single" w:sz="8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110"/>
        <w:gridCol w:w="6170"/>
      </w:tblGrid>
      <w:tr w:rsidR="00CE1DC2" w:rsidRPr="004F1560" w14:paraId="476C575A" w14:textId="77777777" w:rsidTr="00AE5676">
        <w:trPr>
          <w:cantSplit/>
          <w:trHeight w:val="20"/>
        </w:trPr>
        <w:tc>
          <w:tcPr>
            <w:tcW w:w="311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8F581EF" w14:textId="77777777" w:rsidR="00CE1DC2" w:rsidRPr="004F1560" w:rsidRDefault="001449FB" w:rsidP="00AE5676">
            <w:pPr>
              <w:ind w:left="120"/>
              <w:rPr>
                <w:rFonts w:ascii="Cambria" w:eastAsia="Arial" w:hAnsi="Cambria"/>
                <w:b/>
                <w:bCs/>
                <w:sz w:val="24"/>
                <w:szCs w:val="24"/>
              </w:rPr>
            </w:pPr>
            <w:r>
              <w:rPr>
                <w:rFonts w:ascii="Cambria" w:eastAsia="Arial" w:hAnsi="Cambria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617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D86620D" w14:textId="77777777" w:rsidR="00CE1DC2" w:rsidRPr="004F1560" w:rsidRDefault="00CE1DC2" w:rsidP="00AE5676">
            <w:pPr>
              <w:ind w:left="100"/>
              <w:rPr>
                <w:rFonts w:ascii="Cambria" w:eastAsia="Arial" w:hAnsi="Cambria"/>
                <w:b/>
                <w:bCs/>
                <w:sz w:val="24"/>
                <w:szCs w:val="24"/>
              </w:rPr>
            </w:pPr>
            <w:r w:rsidRPr="004F1560">
              <w:rPr>
                <w:rFonts w:ascii="Cambria" w:eastAsia="Arial" w:hAnsi="Cambria"/>
                <w:b/>
                <w:bCs/>
                <w:sz w:val="24"/>
                <w:szCs w:val="24"/>
              </w:rPr>
              <w:t>Description</w:t>
            </w:r>
            <w:r w:rsidR="003A3B17">
              <w:rPr>
                <w:rFonts w:ascii="Cambria" w:eastAsia="Arial" w:hAnsi="Cambria"/>
                <w:b/>
                <w:bCs/>
                <w:sz w:val="24"/>
                <w:szCs w:val="24"/>
              </w:rPr>
              <w:t xml:space="preserve"> and justification</w:t>
            </w:r>
          </w:p>
        </w:tc>
      </w:tr>
      <w:tr w:rsidR="00CE1DC2" w:rsidRPr="00F25E8A" w14:paraId="16982341" w14:textId="77777777" w:rsidTr="00AE5676">
        <w:trPr>
          <w:cantSplit/>
          <w:trHeight w:val="20"/>
        </w:trPr>
        <w:tc>
          <w:tcPr>
            <w:tcW w:w="3110" w:type="dxa"/>
            <w:tcBorders>
              <w:top w:val="single" w:sz="18" w:space="0" w:color="auto"/>
            </w:tcBorders>
            <w:shd w:val="clear" w:color="auto" w:fill="auto"/>
          </w:tcPr>
          <w:p w14:paraId="225FEE3D" w14:textId="77777777" w:rsidR="00CE1DC2" w:rsidRPr="00E517A4" w:rsidRDefault="00CE1DC2" w:rsidP="00AE5676">
            <w:pPr>
              <w:ind w:left="120"/>
              <w:rPr>
                <w:rFonts w:ascii="Cambria" w:eastAsia="Arial" w:hAnsi="Cambria"/>
                <w:i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DD1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</w:p>
        </w:tc>
        <w:tc>
          <w:tcPr>
            <w:tcW w:w="6170" w:type="dxa"/>
            <w:tcBorders>
              <w:top w:val="single" w:sz="18" w:space="0" w:color="auto"/>
            </w:tcBorders>
            <w:shd w:val="clear" w:color="auto" w:fill="auto"/>
          </w:tcPr>
          <w:p w14:paraId="55436C21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comprises fish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d ≥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1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 year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. These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fish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would have appeared in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sz w:val="24"/>
                <w:szCs w:val="24"/>
                <w:vertAlign w:val="subscript"/>
              </w:rPr>
              <w:t>−1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as 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d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 xml:space="preserve"> 0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–</w:t>
            </w:r>
            <w:proofErr w:type="gramStart"/>
            <w:r w:rsidR="003A3B17" w:rsidRPr="00F25E8A">
              <w:rPr>
                <w:rFonts w:ascii="Cambria" w:eastAsia="Arial" w:hAnsi="Cambria"/>
                <w:sz w:val="24"/>
                <w:szCs w:val="24"/>
              </w:rPr>
              <w:t>2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year</w:t>
            </w:r>
            <w:proofErr w:type="gramEnd"/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age fish. </w:t>
            </w:r>
          </w:p>
        </w:tc>
      </w:tr>
      <w:tr w:rsidR="00CE1DC2" w:rsidRPr="00F25E8A" w14:paraId="2819ACF4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658D325A" w14:textId="77777777" w:rsidR="00F25E8A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DD2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1668CA">
              <w:rPr>
                <w:rFonts w:ascii="Cambria" w:eastAsia="Arial" w:hAnsi="Cambria"/>
                <w:iCs/>
                <w:sz w:val="24"/>
                <w:szCs w:val="24"/>
              </w:rPr>
              <w:t xml:space="preserve"> </w:t>
            </w:r>
            <w:proofErr w:type="spellStart"/>
            <w:r w:rsidR="001668C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1668C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1668C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 w:rsidRPr="003A3B17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t-2</w:t>
            </w:r>
          </w:p>
        </w:tc>
        <w:tc>
          <w:tcPr>
            <w:tcW w:w="6170" w:type="dxa"/>
            <w:shd w:val="clear" w:color="auto" w:fill="auto"/>
          </w:tcPr>
          <w:p w14:paraId="74D19A4F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comprises pre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domina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t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ly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post-</w:t>
            </w:r>
            <w:r w:rsidR="001668CA" w:rsidRPr="00F25E8A">
              <w:rPr>
                <w:rFonts w:ascii="Cambria" w:eastAsia="Arial" w:hAnsi="Cambria"/>
                <w:sz w:val="24"/>
                <w:szCs w:val="24"/>
              </w:rPr>
              <w:t>spawn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>ed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spent</w:t>
            </w:r>
            <w:r w:rsidR="001668C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fish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and is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correlated with spawning stock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abundance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and cohort strength. If cohort strength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persists over time, 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iCs/>
                <w:sz w:val="24"/>
                <w:szCs w:val="24"/>
              </w:rPr>
              <w:t xml:space="preserve">and </w:t>
            </w:r>
            <w:proofErr w:type="spellStart"/>
            <w:r w:rsidR="003A3B17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3A3B1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should correlate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with 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9B0692" w:rsidRPr="00A62B26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S</w:t>
            </w:r>
            <w:r w:rsidR="009B0692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t-2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CE1DC2" w:rsidRPr="00F25E8A" w14:paraId="3C63986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C0CE7FA" w14:textId="77777777" w:rsidR="00CE1DC2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DD3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>: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t-1</w:t>
            </w:r>
          </w:p>
        </w:tc>
        <w:tc>
          <w:tcPr>
            <w:tcW w:w="6170" w:type="dxa"/>
            <w:shd w:val="clear" w:color="auto" w:fill="auto"/>
          </w:tcPr>
          <w:p w14:paraId="162C4BC6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sz w:val="24"/>
                <w:szCs w:val="24"/>
                <w:vertAlign w:val="subscript"/>
              </w:rPr>
              <w:t>−1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comprises fish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age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d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0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to &gt;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2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years, which will appear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 xml:space="preserve"> one year older in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 xml:space="preserve"> the next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3A3B17">
              <w:rPr>
                <w:rFonts w:ascii="Cambria" w:eastAsia="Arial" w:hAnsi="Cambria"/>
                <w:sz w:val="24"/>
                <w:szCs w:val="24"/>
              </w:rPr>
              <w:t>season</w:t>
            </w:r>
            <w:r w:rsidR="003A3B17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in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landings.</w:t>
            </w:r>
          </w:p>
        </w:tc>
      </w:tr>
      <w:tr w:rsidR="00CE1DC2" w:rsidRPr="00F25E8A" w14:paraId="3FBF836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53DAD7CC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S1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Jul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and Apr-Mar oceanic precipitation</w:t>
            </w:r>
          </w:p>
        </w:tc>
        <w:tc>
          <w:tcPr>
            <w:tcW w:w="6170" w:type="dxa"/>
            <w:shd w:val="clear" w:color="auto" w:fill="auto"/>
          </w:tcPr>
          <w:p w14:paraId="0D959D48" w14:textId="1CE570E9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The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April-May and 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June–July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precipitation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over the ocean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directly or indirectly</w:t>
            </w:r>
            <w:r w:rsidR="00F25E8A" w:rsidRPr="00F25E8A">
              <w:rPr>
                <w:rFonts w:ascii="Cambria" w:eastAsia="Arial" w:hAnsi="Cambria"/>
                <w:w w:val="98"/>
                <w:sz w:val="24"/>
                <w:szCs w:val="24"/>
              </w:rPr>
              <w:t xml:space="preserve"> </w:t>
            </w:r>
            <w:r w:rsidR="002C7368">
              <w:rPr>
                <w:rFonts w:ascii="Cambria" w:eastAsia="Arial" w:hAnsi="Cambria"/>
                <w:w w:val="98"/>
                <w:sz w:val="24"/>
                <w:szCs w:val="24"/>
              </w:rPr>
              <w:t>prompts spawning</w:t>
            </w:r>
            <w:r w:rsidR="00F25E8A" w:rsidRPr="00F25E8A">
              <w:rPr>
                <w:rFonts w:ascii="Cambria" w:eastAsia="Arial" w:hAnsi="Cambria"/>
                <w:w w:val="98"/>
                <w:sz w:val="24"/>
                <w:szCs w:val="24"/>
              </w:rPr>
              <w:t>, after which spent adults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migrate inshore 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>and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 are exposed to</w:t>
            </w:r>
            <w:r w:rsidR="003369E5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the fishery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.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</w:p>
        </w:tc>
      </w:tr>
      <w:tr w:rsidR="00CE1DC2" w:rsidRPr="00F25E8A" w14:paraId="37CDF40C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1212C16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S2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369E5" w:rsidRPr="00D00D80">
              <w:rPr>
                <w:rFonts w:ascii="Cambria" w:eastAsia="Arial" w:hAnsi="Cambria"/>
                <w:sz w:val="24"/>
                <w:szCs w:val="24"/>
              </w:rPr>
              <w:t>and</w:t>
            </w:r>
            <w:r w:rsidR="003369E5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3369E5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3369E5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3369E5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Jun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–</w:t>
            </w:r>
            <w:r w:rsidR="003369E5">
              <w:rPr>
                <w:rFonts w:ascii="Cambria" w:eastAsia="Arial" w:hAnsi="Cambria"/>
                <w:sz w:val="24"/>
                <w:szCs w:val="24"/>
              </w:rPr>
              <w:t>Jul land precipitation</w:t>
            </w:r>
            <w:r w:rsidR="003369E5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</w:p>
        </w:tc>
        <w:tc>
          <w:tcPr>
            <w:tcW w:w="6170" w:type="dxa"/>
            <w:shd w:val="clear" w:color="auto" w:fill="auto"/>
          </w:tcPr>
          <w:p w14:paraId="60A512C5" w14:textId="426FBF23" w:rsidR="00CE1DC2" w:rsidRPr="00F25E8A" w:rsidRDefault="003369E5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P</w:t>
            </w:r>
            <w:r w:rsidR="002C7368">
              <w:rPr>
                <w:rFonts w:ascii="Cambria" w:eastAsia="Arial" w:hAnsi="Cambria"/>
                <w:sz w:val="24"/>
                <w:szCs w:val="24"/>
              </w:rPr>
              <w:t>recipitation</w:t>
            </w:r>
            <w:r w:rsidR="00CE1DC2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over land during the monsoon leads to high nutrient 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>input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from river</w:t>
            </w:r>
            <w:r w:rsidR="005B5373">
              <w:rPr>
                <w:rFonts w:ascii="Cambria" w:eastAsia="Arial" w:hAnsi="Cambria"/>
                <w:sz w:val="24"/>
                <w:szCs w:val="24"/>
              </w:rPr>
              <w:t xml:space="preserve"> discharge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which leads to eutrophication and anoxia in the nearshore areas</w:t>
            </w:r>
            <w:r w:rsidR="004660A5">
              <w:rPr>
                <w:rFonts w:ascii="Cambria" w:eastAsia="Arial" w:hAnsi="Cambria"/>
                <w:sz w:val="24"/>
                <w:szCs w:val="24"/>
              </w:rPr>
              <w:t xml:space="preserve"> during the monsoon, while at the same time supporting productivity post-monsoon.</w:t>
            </w:r>
          </w:p>
        </w:tc>
      </w:tr>
      <w:tr w:rsidR="00CE1DC2" w:rsidRPr="00F25E8A" w14:paraId="6098877F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3183A16" w14:textId="77777777" w:rsidR="00CE1DC2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S3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proofErr w:type="spellStart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C5001" w:rsidRPr="00F25E8A">
              <w:rPr>
                <w:rFonts w:ascii="Cambria" w:eastAsia="Arial" w:hAnsi="Cambria"/>
                <w:sz w:val="24"/>
                <w:szCs w:val="24"/>
              </w:rPr>
              <w:t>Apr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C5001" w:rsidRPr="00F25E8A">
              <w:rPr>
                <w:rFonts w:ascii="Cambria" w:eastAsia="Arial" w:hAnsi="Cambria"/>
                <w:sz w:val="24"/>
                <w:szCs w:val="24"/>
              </w:rPr>
              <w:t>Mar precipitation</w:t>
            </w:r>
          </w:p>
        </w:tc>
        <w:tc>
          <w:tcPr>
            <w:tcW w:w="6170" w:type="dxa"/>
            <w:shd w:val="clear" w:color="auto" w:fill="auto"/>
          </w:tcPr>
          <w:p w14:paraId="03795402" w14:textId="77777777" w:rsidR="00CE1DC2" w:rsidRPr="00F25E8A" w:rsidRDefault="00E761D1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Spring p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recipitation </w:t>
            </w:r>
            <w:r w:rsidR="00CE1DC2" w:rsidRPr="00F25E8A">
              <w:rPr>
                <w:rFonts w:ascii="Cambria" w:eastAsia="Arial" w:hAnsi="Cambria"/>
                <w:sz w:val="24"/>
                <w:szCs w:val="24"/>
              </w:rPr>
              <w:t>is an indicator of climatic conditions during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egg development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>, which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aﬀect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 xml:space="preserve"> spawning </w:t>
            </w:r>
            <w:r w:rsidR="00F25E8A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success </w:t>
            </w:r>
            <w:r w:rsidR="00FC5001">
              <w:rPr>
                <w:rFonts w:ascii="Cambria" w:eastAsia="Arial" w:hAnsi="Cambria"/>
                <w:w w:val="99"/>
                <w:sz w:val="24"/>
                <w:szCs w:val="24"/>
              </w:rPr>
              <w:t>and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thus the </w:t>
            </w:r>
            <w:r>
              <w:rPr>
                <w:rFonts w:ascii="Cambria" w:eastAsia="Arial" w:hAnsi="Cambria"/>
                <w:sz w:val="24"/>
                <w:szCs w:val="24"/>
              </w:rPr>
              <w:t>cohort strength in the current and future seasons.</w:t>
            </w:r>
          </w:p>
        </w:tc>
      </w:tr>
      <w:tr w:rsidR="00CE1DC2" w:rsidRPr="00F25E8A" w14:paraId="586A398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56930ADF" w14:textId="77777777" w:rsidR="00CE1DC2" w:rsidRPr="00F25E8A" w:rsidRDefault="00CE1DC2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S4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Sep 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upwelling</w:t>
            </w:r>
          </w:p>
        </w:tc>
        <w:tc>
          <w:tcPr>
            <w:tcW w:w="6170" w:type="dxa"/>
            <w:shd w:val="clear" w:color="auto" w:fill="auto"/>
          </w:tcPr>
          <w:p w14:paraId="6214F0E4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High 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upwelling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drive</w:t>
            </w:r>
            <w:r w:rsidR="00E761D1">
              <w:rPr>
                <w:rFonts w:ascii="Cambria" w:eastAsia="Arial" w:hAnsi="Cambria"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by 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 xml:space="preserve">the offshore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advection of phytoplankton biomass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and brings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 xml:space="preserve"> hypoxic water to the surface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. Both</w:t>
            </w:r>
            <w:r w:rsidR="00DF121B" w:rsidRPr="00F25E8A">
              <w:rPr>
                <w:rFonts w:ascii="Cambria" w:eastAsia="Arial" w:hAnsi="Cambria"/>
                <w:sz w:val="24"/>
                <w:szCs w:val="24"/>
              </w:rPr>
              <w:t xml:space="preserve"> drive mature fish further oﬀshore</w:t>
            </w:r>
            <w:r w:rsidR="00DF121B">
              <w:rPr>
                <w:rFonts w:ascii="Cambria" w:eastAsia="Arial" w:hAnsi="Cambria"/>
                <w:sz w:val="24"/>
                <w:szCs w:val="24"/>
              </w:rPr>
              <w:t>,</w:t>
            </w:r>
            <w:r w:rsidR="00DF121B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</w:t>
            </w:r>
            <w:r w:rsidR="00DF121B">
              <w:rPr>
                <w:rFonts w:ascii="Cambria" w:eastAsia="Arial" w:hAnsi="Cambria"/>
                <w:w w:val="99"/>
                <w:sz w:val="24"/>
                <w:szCs w:val="24"/>
              </w:rPr>
              <w:t>reducing fishery</w:t>
            </w:r>
            <w:r w:rsidR="00DF121B" w:rsidRPr="00F25E8A">
              <w:rPr>
                <w:rFonts w:ascii="Cambria" w:eastAsia="Arial" w:hAnsi="Cambria"/>
                <w:w w:val="99"/>
                <w:sz w:val="24"/>
                <w:szCs w:val="24"/>
              </w:rPr>
              <w:t xml:space="preserve"> exposure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Conversely, moderate upwelling leads to phytoplankton blooms which bring fish closer to the coast and to the fishery.</w:t>
            </w:r>
          </w:p>
        </w:tc>
      </w:tr>
      <w:tr w:rsidR="00CE1DC2" w:rsidRPr="00F25E8A" w14:paraId="4CB73845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E2E2D62" w14:textId="77777777" w:rsidR="00866069" w:rsidRPr="00F25E8A" w:rsidRDefault="00CE1DC2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S5</w:t>
            </w:r>
            <w:r w:rsidR="00F25E8A"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C5001" w:rsidRPr="003A3B17">
              <w:rPr>
                <w:rFonts w:ascii="Cambria" w:eastAsia="Arial" w:hAnsi="Cambria"/>
                <w:iCs/>
                <w:sz w:val="24"/>
                <w:szCs w:val="24"/>
              </w:rPr>
              <w:t>and/</w:t>
            </w:r>
            <w:r w:rsidR="00FC5001" w:rsidRPr="004F1560">
              <w:rPr>
                <w:rFonts w:ascii="Cambria" w:eastAsia="Arial" w:hAnsi="Cambria"/>
                <w:iCs/>
                <w:sz w:val="24"/>
                <w:szCs w:val="24"/>
              </w:rPr>
              <w:t>or</w:t>
            </w:r>
            <w:r w:rsidR="00FC5001">
              <w:rPr>
                <w:rFonts w:ascii="Cambria" w:eastAsia="Arial" w:hAnsi="Cambria"/>
                <w:iCs/>
                <w:sz w:val="24"/>
                <w:szCs w:val="24"/>
              </w:rPr>
              <w:t xml:space="preserve"> </w:t>
            </w:r>
            <w:proofErr w:type="spellStart"/>
            <w:r w:rsidR="00FC5001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FC5001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FC5001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="00F25E8A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Mar</w:t>
            </w:r>
            <w:r w:rsidR="00FC5001">
              <w:rPr>
                <w:rFonts w:ascii="Cambria" w:eastAsia="Arial" w:hAnsi="Cambria"/>
                <w:sz w:val="24"/>
                <w:szCs w:val="24"/>
              </w:rPr>
              <w:t>–</w:t>
            </w:r>
            <w:r w:rsidR="00F25E8A" w:rsidRPr="00F25E8A">
              <w:rPr>
                <w:rFonts w:ascii="Cambria" w:eastAsia="Arial" w:hAnsi="Cambria"/>
                <w:sz w:val="24"/>
                <w:szCs w:val="24"/>
              </w:rPr>
              <w:t>May r-SST</w:t>
            </w:r>
          </w:p>
        </w:tc>
        <w:tc>
          <w:tcPr>
            <w:tcW w:w="6170" w:type="dxa"/>
            <w:shd w:val="clear" w:color="auto" w:fill="auto"/>
          </w:tcPr>
          <w:p w14:paraId="4C900907" w14:textId="77777777" w:rsidR="00CE1DC2" w:rsidRPr="00F25E8A" w:rsidRDefault="00CE1DC2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Extreme 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 xml:space="preserve">pre-monsoon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heating events drive mature fish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 xml:space="preserve"> from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>spawning areas, resulting in poor recruitment and fewer 0</w:t>
            </w:r>
            <w:r w:rsidR="009B0692">
              <w:rPr>
                <w:rFonts w:ascii="Cambria" w:eastAsia="Arial" w:hAnsi="Cambria"/>
                <w:sz w:val="24"/>
                <w:szCs w:val="24"/>
              </w:rPr>
              <w:t>-year</w:t>
            </w:r>
            <w:r w:rsidR="00656A93" w:rsidRPr="00F25E8A">
              <w:rPr>
                <w:rFonts w:ascii="Cambria" w:eastAsia="Arial" w:hAnsi="Cambria"/>
                <w:sz w:val="24"/>
                <w:szCs w:val="24"/>
              </w:rPr>
              <w:t xml:space="preserve"> fish in </w:t>
            </w:r>
            <w:r w:rsidR="00DF121B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DF121B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866069" w:rsidRPr="00F25E8A" w14:paraId="00B18765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2BF68A08" w14:textId="77777777" w:rsidR="00866069" w:rsidRPr="00F25E8A" w:rsidRDefault="00866069" w:rsidP="00AE5676">
            <w:pPr>
              <w:ind w:left="593" w:hanging="450"/>
              <w:rPr>
                <w:rFonts w:ascii="Cambria" w:eastAsia="Arial" w:hAnsi="Cambria"/>
                <w:i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L1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A33FB3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A33FB3" w:rsidRPr="00A62B26">
              <w:rPr>
                <w:rFonts w:ascii="Cambria" w:eastAsia="Arial" w:hAnsi="Cambria"/>
                <w:iCs/>
                <w:sz w:val="24"/>
                <w:szCs w:val="24"/>
              </w:rPr>
              <w:t>and/or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A33FB3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Oct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Dec ns-SST</w:t>
            </w:r>
          </w:p>
        </w:tc>
        <w:tc>
          <w:tcPr>
            <w:tcW w:w="6170" w:type="dxa"/>
            <w:shd w:val="clear" w:color="auto" w:fill="auto"/>
          </w:tcPr>
          <w:p w14:paraId="2C1A1C04" w14:textId="77777777" w:rsidR="00866069" w:rsidRPr="00F25E8A" w:rsidRDefault="006155F3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L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arval and juvenile growth and survival 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are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aﬀected by temperature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October-November are peak somatic growth months. </w:t>
            </w:r>
            <w:proofErr w:type="gramStart"/>
            <w:r>
              <w:rPr>
                <w:rFonts w:ascii="Cambria" w:eastAsia="Arial" w:hAnsi="Cambria"/>
                <w:sz w:val="24"/>
                <w:szCs w:val="24"/>
              </w:rPr>
              <w:t>Thus</w:t>
            </w:r>
            <w:proofErr w:type="gramEnd"/>
            <w:r>
              <w:rPr>
                <w:rFonts w:ascii="Cambria" w:eastAsia="Arial" w:hAnsi="Cambria"/>
                <w:sz w:val="24"/>
                <w:szCs w:val="24"/>
              </w:rPr>
              <w:t xml:space="preserve"> p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ost-monsoon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nearshore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SST </w:t>
            </w:r>
            <w:r>
              <w:rPr>
                <w:rFonts w:ascii="Cambria" w:eastAsia="Arial" w:hAnsi="Cambria"/>
                <w:sz w:val="24"/>
                <w:szCs w:val="24"/>
              </w:rPr>
              <w:t>can affect current and future abundance.</w:t>
            </w:r>
          </w:p>
        </w:tc>
      </w:tr>
      <w:tr w:rsidR="00866069" w:rsidRPr="00F25E8A" w14:paraId="50D10AD9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5A3DB2D" w14:textId="77777777" w:rsidR="00866069" w:rsidRPr="00F25E8A" w:rsidRDefault="00866069" w:rsidP="00AE5676">
            <w:pPr>
              <w:ind w:left="593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L2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A33FB3" w:rsidRPr="00A62B26">
              <w:rPr>
                <w:rFonts w:ascii="Cambria" w:eastAsia="Arial" w:hAnsi="Cambria"/>
                <w:iCs/>
                <w:sz w:val="24"/>
                <w:szCs w:val="24"/>
              </w:rPr>
              <w:t>and/or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A33FB3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A33FB3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A33FB3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Jun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>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Sep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UPW</w:t>
            </w:r>
          </w:p>
        </w:tc>
        <w:tc>
          <w:tcPr>
            <w:tcW w:w="6170" w:type="dxa"/>
            <w:shd w:val="clear" w:color="auto" w:fill="auto"/>
          </w:tcPr>
          <w:p w14:paraId="6A1C0AA3" w14:textId="77777777" w:rsidR="00866069" w:rsidRPr="00F25E8A" w:rsidRDefault="006155F3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Upwelling drives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phytoplankton productivity,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which in turn leads to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better larval and juvenile growth, and higher future landings, 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but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extreme </w:t>
            </w:r>
            <w:r>
              <w:rPr>
                <w:rFonts w:ascii="Cambria" w:eastAsia="Arial" w:hAnsi="Cambria"/>
                <w:sz w:val="24"/>
                <w:szCs w:val="24"/>
              </w:rPr>
              <w:t>upwelling leads to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hypoxic conditions </w:t>
            </w:r>
            <w:r>
              <w:rPr>
                <w:rFonts w:ascii="Cambria" w:eastAsia="Arial" w:hAnsi="Cambria"/>
                <w:sz w:val="24"/>
                <w:szCs w:val="24"/>
              </w:rPr>
              <w:t>and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phytoplankton biomass</w:t>
            </w:r>
            <w:r w:rsidR="00A33FB3">
              <w:rPr>
                <w:rFonts w:ascii="Cambria" w:eastAsia="Arial" w:hAnsi="Cambria"/>
                <w:sz w:val="24"/>
                <w:szCs w:val="24"/>
              </w:rPr>
              <w:t xml:space="preserve"> advection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.</w:t>
            </w:r>
          </w:p>
        </w:tc>
      </w:tr>
      <w:tr w:rsidR="00866069" w:rsidRPr="00F25E8A" w14:paraId="2E500453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E99F56E" w14:textId="77777777" w:rsidR="00866069" w:rsidRPr="00F25E8A" w:rsidRDefault="00866069" w:rsidP="00AE5676">
            <w:pPr>
              <w:ind w:left="592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lastRenderedPageBreak/>
              <w:t>L3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and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D95FB8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762A24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6155F3" w:rsidRPr="00762A24">
              <w:rPr>
                <w:rFonts w:ascii="Cambria" w:eastAsia="Arial" w:hAnsi="Cambria"/>
                <w:sz w:val="24"/>
                <w:szCs w:val="24"/>
              </w:rPr>
              <w:t xml:space="preserve">Jul-Sep and Oct-Dec </w:t>
            </w:r>
            <w:r w:rsidRPr="00D95FB8">
              <w:rPr>
                <w:rFonts w:ascii="Cambria" w:eastAsia="Arial" w:hAnsi="Cambria"/>
                <w:sz w:val="24"/>
                <w:szCs w:val="24"/>
              </w:rPr>
              <w:t>CHL</w:t>
            </w:r>
          </w:p>
        </w:tc>
        <w:tc>
          <w:tcPr>
            <w:tcW w:w="6170" w:type="dxa"/>
            <w:shd w:val="clear" w:color="auto" w:fill="auto"/>
          </w:tcPr>
          <w:p w14:paraId="73696B8D" w14:textId="77777777" w:rsidR="00866069" w:rsidRPr="00F25E8A" w:rsidRDefault="005B48E6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>The 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urface 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chlorophyll </w:t>
            </w:r>
            <w:r>
              <w:rPr>
                <w:rFonts w:ascii="Cambria" w:eastAsia="Arial" w:hAnsi="Cambria"/>
                <w:sz w:val="24"/>
                <w:szCs w:val="24"/>
              </w:rPr>
              <w:t>concentration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is a proxy for phytoplankton abundance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which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support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>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greater fish abundance and catch</w:t>
            </w:r>
            <w:r>
              <w:rPr>
                <w:rFonts w:ascii="Cambria" w:eastAsia="Arial" w:hAnsi="Cambria"/>
                <w:sz w:val="24"/>
                <w:szCs w:val="24"/>
              </w:rPr>
              <w:t>es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in the current and future years.</w:t>
            </w:r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Peak chlorophyll abundance is in July-</w:t>
            </w:r>
            <w:proofErr w:type="gramStart"/>
            <w:r w:rsidR="006155F3">
              <w:rPr>
                <w:rFonts w:ascii="Cambria" w:eastAsia="Arial" w:hAnsi="Cambria"/>
                <w:sz w:val="24"/>
                <w:szCs w:val="24"/>
              </w:rPr>
              <w:t>September</w:t>
            </w:r>
            <w:proofErr w:type="gramEnd"/>
            <w:r w:rsidR="006155F3">
              <w:rPr>
                <w:rFonts w:ascii="Cambria" w:eastAsia="Arial" w:hAnsi="Cambria"/>
                <w:sz w:val="24"/>
                <w:szCs w:val="24"/>
              </w:rPr>
              <w:t xml:space="preserve"> but October-December are critical months for juvenile growth and survival.</w:t>
            </w:r>
          </w:p>
        </w:tc>
      </w:tr>
      <w:tr w:rsidR="00866069" w:rsidRPr="00F25E8A" w14:paraId="4DB01A2A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4EC2A09E" w14:textId="77777777" w:rsidR="00866069" w:rsidRPr="00F25E8A" w:rsidRDefault="00866069" w:rsidP="00AE5676">
            <w:pPr>
              <w:ind w:left="592" w:hanging="45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A1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</w:t>
            </w:r>
            <w:r w:rsidR="00BB4775">
              <w:rPr>
                <w:rFonts w:ascii="Cambria" w:eastAsia="Arial" w:hAnsi="Cambria"/>
                <w:iCs/>
                <w:sz w:val="24"/>
                <w:szCs w:val="24"/>
              </w:rPr>
              <w:t>nd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2.5-y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ear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E517A4">
              <w:rPr>
                <w:rFonts w:ascii="Cambria" w:eastAsia="Arial" w:hAnsi="Cambria"/>
                <w:sz w:val="24"/>
                <w:szCs w:val="24"/>
              </w:rPr>
              <w:t xml:space="preserve">average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>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-SST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 and</w:t>
            </w:r>
            <w:r w:rsidR="00E517A4">
              <w:rPr>
                <w:rFonts w:ascii="Cambria" w:eastAsia="Arial" w:hAnsi="Cambria"/>
                <w:sz w:val="24"/>
                <w:szCs w:val="24"/>
              </w:rPr>
              <w:t xml:space="preserve"> 2.5-year average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>DMI</w:t>
            </w:r>
          </w:p>
        </w:tc>
        <w:tc>
          <w:tcPr>
            <w:tcW w:w="6170" w:type="dxa"/>
            <w:shd w:val="clear" w:color="auto" w:fill="auto"/>
          </w:tcPr>
          <w:p w14:paraId="1B98BDA5" w14:textId="77777777" w:rsidR="00866069" w:rsidRPr="00F25E8A" w:rsidRDefault="00866069" w:rsidP="00AE5676">
            <w:pPr>
              <w:ind w:left="10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w w:val="99"/>
                <w:sz w:val="24"/>
                <w:szCs w:val="24"/>
              </w:rPr>
              <w:t>Spawning, early survival, and recruitment depend on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many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cascading factors summarized by the 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average regional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SST</w:t>
            </w:r>
            <w:r w:rsidR="00BB4775">
              <w:rPr>
                <w:rFonts w:ascii="Cambria" w:eastAsia="Arial" w:hAnsi="Cambria"/>
                <w:sz w:val="24"/>
                <w:szCs w:val="24"/>
              </w:rPr>
              <w:t xml:space="preserve"> over the lifespan of an oil sardine. DMI is correlated with regional SST in the SE Asia Sea and is another proxy for the average SST.</w:t>
            </w:r>
          </w:p>
        </w:tc>
      </w:tr>
      <w:tr w:rsidR="00866069" w:rsidRPr="00F25E8A" w14:paraId="0F39EDE8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77E89213" w14:textId="77777777" w:rsidR="00866069" w:rsidRPr="00BB4775" w:rsidRDefault="00866069" w:rsidP="00AE5676">
            <w:pPr>
              <w:ind w:left="120"/>
              <w:rPr>
                <w:rFonts w:ascii="Cambria" w:eastAsia="Arial" w:hAnsi="Cambria"/>
                <w:iCs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A2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5B48E6" w:rsidRPr="00A62B26">
              <w:rPr>
                <w:rFonts w:ascii="Cambria" w:eastAsia="Arial" w:hAnsi="Cambria"/>
                <w:iCs/>
                <w:sz w:val="24"/>
                <w:szCs w:val="24"/>
              </w:rPr>
              <w:t>an</w:t>
            </w:r>
            <w:r w:rsidR="00BB4775">
              <w:rPr>
                <w:rFonts w:ascii="Cambria" w:eastAsia="Arial" w:hAnsi="Cambria"/>
                <w:iCs/>
                <w:sz w:val="24"/>
                <w:szCs w:val="24"/>
              </w:rPr>
              <w:t>d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5B48E6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5B48E6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5B48E6" w:rsidRPr="00F25E8A">
              <w:rPr>
                <w:rFonts w:ascii="Cambria" w:eastAsia="Arial Unicode MS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ONI</w:t>
            </w:r>
          </w:p>
        </w:tc>
        <w:tc>
          <w:tcPr>
            <w:tcW w:w="6170" w:type="dxa"/>
            <w:shd w:val="clear" w:color="auto" w:fill="auto"/>
          </w:tcPr>
          <w:p w14:paraId="3038D46C" w14:textId="77777777" w:rsidR="00866069" w:rsidRPr="00F25E8A" w:rsidRDefault="00BC2BB7" w:rsidP="00AE5676">
            <w:pPr>
              <w:ind w:left="100"/>
              <w:rPr>
                <w:rFonts w:ascii="Cambria" w:eastAsia="Arial" w:hAnsi="Cambria"/>
                <w:w w:val="99"/>
                <w:sz w:val="24"/>
                <w:szCs w:val="24"/>
              </w:rPr>
            </w:pPr>
            <w:r>
              <w:rPr>
                <w:rFonts w:ascii="Cambria" w:eastAsia="Arial" w:hAnsi="Cambria"/>
                <w:sz w:val="24"/>
                <w:szCs w:val="24"/>
              </w:rPr>
              <w:t xml:space="preserve">The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El Niño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–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>Southern Oscillation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has 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impacts 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 xml:space="preserve">on </w:t>
            </w:r>
            <w:r w:rsidR="00866069" w:rsidRPr="00F25E8A">
              <w:rPr>
                <w:rFonts w:ascii="Cambria" w:eastAsia="Arial" w:hAnsi="Cambria"/>
                <w:w w:val="99"/>
                <w:sz w:val="24"/>
                <w:szCs w:val="24"/>
              </w:rPr>
              <w:t>precipitation, SST, frontal zones,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wind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upwelling patterns which</w:t>
            </w:r>
            <w:r w:rsidR="00866069" w:rsidRPr="00F25E8A">
              <w:rPr>
                <w:rFonts w:ascii="Cambria" w:eastAsia="Arial" w:hAnsi="Cambria"/>
                <w:sz w:val="24"/>
                <w:szCs w:val="24"/>
              </w:rPr>
              <w:t xml:space="preserve"> impact spawning and early survival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 and current and future abundance.</w:t>
            </w:r>
          </w:p>
        </w:tc>
      </w:tr>
      <w:tr w:rsidR="00866069" w:rsidRPr="00F25E8A" w14:paraId="4B2D009F" w14:textId="77777777" w:rsidTr="00AE5676">
        <w:trPr>
          <w:cantSplit/>
          <w:trHeight w:val="20"/>
        </w:trPr>
        <w:tc>
          <w:tcPr>
            <w:tcW w:w="3110" w:type="dxa"/>
            <w:shd w:val="clear" w:color="auto" w:fill="auto"/>
          </w:tcPr>
          <w:p w14:paraId="3C689960" w14:textId="77777777" w:rsidR="00866069" w:rsidRPr="00F25E8A" w:rsidRDefault="00866069" w:rsidP="00AE5676">
            <w:pPr>
              <w:ind w:left="120"/>
              <w:rPr>
                <w:rFonts w:ascii="Cambria" w:eastAsia="Arial" w:hAnsi="Cambria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A3</w:t>
            </w:r>
            <w:r>
              <w:rPr>
                <w:rFonts w:ascii="Cambria" w:eastAsia="Arial" w:hAnsi="Cambria"/>
                <w:sz w:val="24"/>
                <w:szCs w:val="24"/>
              </w:rPr>
              <w:t xml:space="preserve">: 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>S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r w:rsidR="00BC2BB7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BC2BB7" w:rsidRPr="00E517A4">
              <w:rPr>
                <w:rFonts w:ascii="Cambria" w:eastAsia="Arial" w:hAnsi="Cambria"/>
                <w:sz w:val="24"/>
                <w:szCs w:val="24"/>
              </w:rPr>
              <w:t>and</w:t>
            </w:r>
            <w:r w:rsidR="00BC2BB7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proofErr w:type="spellStart"/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>N</w:t>
            </w:r>
            <w:r w:rsidR="00BC2BB7" w:rsidRPr="00F25E8A">
              <w:rPr>
                <w:rFonts w:ascii="Cambria" w:eastAsia="Arial" w:hAnsi="Cambria"/>
                <w:i/>
                <w:sz w:val="24"/>
                <w:szCs w:val="24"/>
                <w:vertAlign w:val="subscript"/>
              </w:rPr>
              <w:t>t</w:t>
            </w:r>
            <w:proofErr w:type="spellEnd"/>
            <w:r w:rsidR="00BC2BB7"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 Unicode MS" w:hAnsi="Cambria"/>
                <w:sz w:val="24"/>
                <w:szCs w:val="24"/>
              </w:rPr>
              <w:t>∼</w:t>
            </w:r>
            <w:r w:rsidRPr="00F25E8A">
              <w:rPr>
                <w:rFonts w:ascii="Cambria" w:eastAsia="Arial" w:hAnsi="Cambria"/>
                <w:i/>
                <w:sz w:val="24"/>
                <w:szCs w:val="24"/>
              </w:rPr>
              <w:t xml:space="preserve"> 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 xml:space="preserve">Sep-Nov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DMI</w:t>
            </w:r>
          </w:p>
        </w:tc>
        <w:tc>
          <w:tcPr>
            <w:tcW w:w="6170" w:type="dxa"/>
            <w:shd w:val="clear" w:color="auto" w:fill="auto"/>
          </w:tcPr>
          <w:p w14:paraId="13D0C547" w14:textId="77777777" w:rsidR="00866069" w:rsidRPr="00F25E8A" w:rsidRDefault="00866069" w:rsidP="00AE5676">
            <w:pPr>
              <w:ind w:left="100"/>
              <w:rPr>
                <w:rFonts w:ascii="Cambria" w:eastAsia="Arial" w:hAnsi="Cambria"/>
                <w:w w:val="99"/>
                <w:sz w:val="24"/>
                <w:szCs w:val="24"/>
              </w:rPr>
            </w:pPr>
            <w:r w:rsidRPr="00F25E8A">
              <w:rPr>
                <w:rFonts w:ascii="Cambria" w:eastAsia="Arial" w:hAnsi="Cambria"/>
                <w:sz w:val="24"/>
                <w:szCs w:val="24"/>
              </w:rPr>
              <w:t>Negative DMI values in Sep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tember–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Nov</w:t>
            </w:r>
            <w:r w:rsidR="005B48E6">
              <w:rPr>
                <w:rFonts w:ascii="Cambria" w:eastAsia="Arial" w:hAnsi="Cambria"/>
                <w:sz w:val="24"/>
                <w:szCs w:val="24"/>
              </w:rPr>
              <w:t>ember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 xml:space="preserve"> are associated with anoxic events 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>along</w:t>
            </w:r>
            <w:r w:rsidR="00BC2BB7" w:rsidRPr="00F25E8A">
              <w:rPr>
                <w:rFonts w:ascii="Cambria" w:eastAsia="Arial" w:hAnsi="Cambria"/>
                <w:sz w:val="24"/>
                <w:szCs w:val="24"/>
              </w:rPr>
              <w:t xml:space="preserve"> </w:t>
            </w:r>
            <w:r w:rsidRPr="00F25E8A">
              <w:rPr>
                <w:rFonts w:ascii="Cambria" w:eastAsia="Arial" w:hAnsi="Cambria"/>
                <w:sz w:val="24"/>
                <w:szCs w:val="24"/>
              </w:rPr>
              <w:t>the Kerala coast</w:t>
            </w:r>
            <w:r w:rsidR="00BC2BB7">
              <w:rPr>
                <w:rFonts w:ascii="Cambria" w:eastAsia="Arial" w:hAnsi="Cambria"/>
                <w:sz w:val="24"/>
                <w:szCs w:val="24"/>
              </w:rPr>
              <w:t xml:space="preserve"> which could move fish offshore (and inaccessible to the fishery) or cause lower juvenile growth and survival.</w:t>
            </w:r>
          </w:p>
        </w:tc>
      </w:tr>
    </w:tbl>
    <w:p w14:paraId="187DA6B6" w14:textId="77777777" w:rsidR="00CE1DC2" w:rsidRPr="00F25E8A" w:rsidRDefault="00CE1DC2" w:rsidP="00F25E8A">
      <w:pPr>
        <w:spacing w:line="480" w:lineRule="auto"/>
        <w:rPr>
          <w:rFonts w:ascii="Cambria" w:eastAsia="Arial" w:hAnsi="Cambria"/>
          <w:sz w:val="24"/>
          <w:szCs w:val="24"/>
        </w:rPr>
        <w:sectPr w:rsidR="00CE1DC2" w:rsidRPr="00F25E8A" w:rsidSect="00F25E8A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2FBF93A" w14:textId="529A8DF0" w:rsidR="006C785E" w:rsidDel="00FA2AE7" w:rsidRDefault="006C785E" w:rsidP="006C785E">
      <w:pPr>
        <w:ind w:right="40"/>
        <w:jc w:val="both"/>
        <w:rPr>
          <w:del w:id="1" w:author="Eli Holmes" w:date="2020-04-20T18:24:00Z"/>
          <w:rFonts w:ascii="Cambria" w:eastAsia="Arial" w:hAnsi="Cambria"/>
          <w:i/>
          <w:iCs/>
          <w:sz w:val="24"/>
          <w:szCs w:val="24"/>
        </w:rPr>
      </w:pPr>
      <w:bookmarkStart w:id="2" w:name="page2"/>
      <w:bookmarkEnd w:id="2"/>
    </w:p>
    <w:p w14:paraId="27714A84" w14:textId="03998124" w:rsidR="00CE1DC2" w:rsidRPr="00F25E8A" w:rsidRDefault="00866069" w:rsidP="00AE5676">
      <w:pPr>
        <w:ind w:right="40"/>
        <w:jc w:val="both"/>
        <w:rPr>
          <w:rFonts w:ascii="Cambria" w:eastAsia="Arial" w:hAnsi="Cambria"/>
          <w:sz w:val="24"/>
          <w:szCs w:val="24"/>
        </w:rPr>
      </w:pPr>
      <w:r>
        <w:rPr>
          <w:rFonts w:ascii="Cambria" w:eastAsia="Arial" w:hAnsi="Cambria"/>
          <w:i/>
          <w:iCs/>
          <w:sz w:val="24"/>
          <w:szCs w:val="24"/>
        </w:rPr>
        <w:t>Notes.</w:t>
      </w:r>
      <w:r>
        <w:rPr>
          <w:rFonts w:ascii="Cambria" w:eastAsia="Arial" w:hAnsi="Cambria"/>
          <w:sz w:val="24"/>
          <w:szCs w:val="24"/>
        </w:rPr>
        <w:t xml:space="preserve"> </w:t>
      </w:r>
      <w:r w:rsidR="00885E1D">
        <w:rPr>
          <w:rFonts w:ascii="Cambria" w:eastAsia="Arial" w:hAnsi="Cambria"/>
          <w:sz w:val="24"/>
          <w:szCs w:val="24"/>
        </w:rPr>
        <w:t xml:space="preserve">Model codes: </w:t>
      </w:r>
      <w:r w:rsidR="00143643">
        <w:rPr>
          <w:rFonts w:ascii="Cambria" w:eastAsia="Arial" w:hAnsi="Cambria"/>
          <w:sz w:val="24"/>
          <w:szCs w:val="24"/>
        </w:rPr>
        <w:t xml:space="preserve">DD, density dependence–related; S, </w:t>
      </w:r>
      <w:r w:rsidR="001668CA">
        <w:rPr>
          <w:rFonts w:ascii="Cambria" w:eastAsia="Arial" w:hAnsi="Cambria"/>
          <w:sz w:val="24"/>
          <w:szCs w:val="24"/>
        </w:rPr>
        <w:t xml:space="preserve">spawning-months catch–related; </w:t>
      </w:r>
      <w:r w:rsidR="00885E1D">
        <w:rPr>
          <w:rFonts w:ascii="Cambria" w:eastAsia="Arial" w:hAnsi="Cambria"/>
          <w:sz w:val="24"/>
          <w:szCs w:val="24"/>
        </w:rPr>
        <w:t>L, larval and juvenile growth and survival–related</w:t>
      </w:r>
      <w:r w:rsidR="00885E1D" w:rsidRPr="004F1560">
        <w:rPr>
          <w:rFonts w:ascii="Cambria" w:eastAsia="Arial" w:hAnsi="Cambria"/>
          <w:sz w:val="24"/>
          <w:szCs w:val="24"/>
        </w:rPr>
        <w:t>; A, affecting all ages</w:t>
      </w:r>
      <w:r w:rsidR="00885E1D">
        <w:rPr>
          <w:rFonts w:ascii="Cambria" w:eastAsia="Arial" w:hAnsi="Cambria"/>
          <w:sz w:val="24"/>
          <w:szCs w:val="24"/>
        </w:rPr>
        <w:t xml:space="preserve">. Environmental covariates: </w:t>
      </w:r>
      <w:r w:rsidR="00143643">
        <w:rPr>
          <w:rFonts w:ascii="Cambria" w:eastAsia="Arial" w:hAnsi="Cambria"/>
          <w:sz w:val="24"/>
          <w:szCs w:val="24"/>
        </w:rPr>
        <w:t>UPW,</w:t>
      </w:r>
      <w:r w:rsidR="001668CA">
        <w:rPr>
          <w:rFonts w:ascii="Cambria" w:eastAsia="Arial" w:hAnsi="Cambria"/>
          <w:sz w:val="24"/>
          <w:szCs w:val="24"/>
        </w:rPr>
        <w:t xml:space="preserve"> upwelling; </w:t>
      </w:r>
      <w:r w:rsidR="00143643">
        <w:rPr>
          <w:rFonts w:ascii="Cambria" w:eastAsia="Arial" w:hAnsi="Cambria"/>
          <w:sz w:val="24"/>
          <w:szCs w:val="24"/>
        </w:rPr>
        <w:t xml:space="preserve">r-SST, </w:t>
      </w:r>
      <w:r w:rsidR="001668CA">
        <w:rPr>
          <w:rFonts w:ascii="Cambria" w:eastAsia="Arial" w:hAnsi="Cambria"/>
          <w:sz w:val="24"/>
          <w:szCs w:val="24"/>
        </w:rPr>
        <w:t>regional (</w:t>
      </w:r>
      <w:r w:rsidR="00885E1D">
        <w:rPr>
          <w:rFonts w:ascii="Cambria" w:eastAsia="Arial" w:hAnsi="Cambria"/>
          <w:sz w:val="24"/>
          <w:szCs w:val="24"/>
        </w:rPr>
        <w:t>0-160km</w:t>
      </w:r>
      <w:r w:rsidR="001668CA">
        <w:rPr>
          <w:rFonts w:ascii="Cambria" w:eastAsia="Arial" w:hAnsi="Cambria"/>
          <w:sz w:val="24"/>
          <w:szCs w:val="24"/>
        </w:rPr>
        <w:t xml:space="preserve">) sea surface temperature; </w:t>
      </w:r>
      <w:r w:rsidR="00143643">
        <w:rPr>
          <w:rFonts w:ascii="Cambria" w:eastAsia="Arial" w:hAnsi="Cambria"/>
          <w:sz w:val="24"/>
          <w:szCs w:val="24"/>
        </w:rPr>
        <w:t xml:space="preserve">ns-SST, </w:t>
      </w:r>
      <w:r w:rsidR="001668CA">
        <w:rPr>
          <w:rFonts w:ascii="Cambria" w:eastAsia="Arial" w:hAnsi="Cambria"/>
          <w:sz w:val="24"/>
          <w:szCs w:val="24"/>
        </w:rPr>
        <w:t xml:space="preserve">nearshore </w:t>
      </w:r>
      <w:r w:rsidR="00BC2BB7">
        <w:rPr>
          <w:rFonts w:ascii="Cambria" w:eastAsia="Arial" w:hAnsi="Cambria"/>
          <w:sz w:val="24"/>
          <w:szCs w:val="24"/>
        </w:rPr>
        <w:t xml:space="preserve">(0-80km) </w:t>
      </w:r>
      <w:r w:rsidR="001668CA">
        <w:rPr>
          <w:rFonts w:ascii="Cambria" w:eastAsia="Arial" w:hAnsi="Cambria"/>
          <w:sz w:val="24"/>
          <w:szCs w:val="24"/>
        </w:rPr>
        <w:t>sea surface temperature</w:t>
      </w:r>
      <w:r w:rsidR="00BC2BB7">
        <w:rPr>
          <w:rFonts w:ascii="Cambria" w:eastAsia="Arial" w:hAnsi="Cambria"/>
          <w:sz w:val="24"/>
          <w:szCs w:val="24"/>
        </w:rPr>
        <w:t xml:space="preserve">; </w:t>
      </w:r>
      <w:r w:rsidR="00143643">
        <w:rPr>
          <w:rFonts w:ascii="Cambria" w:eastAsia="Arial" w:hAnsi="Cambria"/>
          <w:sz w:val="24"/>
          <w:szCs w:val="24"/>
        </w:rPr>
        <w:t xml:space="preserve">CHL, </w:t>
      </w:r>
      <w:r w:rsidR="001668CA">
        <w:rPr>
          <w:rFonts w:ascii="Cambria" w:eastAsia="Arial" w:hAnsi="Cambria"/>
          <w:sz w:val="24"/>
          <w:szCs w:val="24"/>
        </w:rPr>
        <w:t>chloro</w:t>
      </w:r>
      <w:r w:rsidR="001668CA" w:rsidRPr="004F1560">
        <w:rPr>
          <w:rFonts w:ascii="Cambria" w:eastAsia="Arial" w:hAnsi="Cambria"/>
          <w:sz w:val="24"/>
          <w:szCs w:val="24"/>
        </w:rPr>
        <w:t>phyll</w:t>
      </w:r>
      <w:r w:rsidR="00885E1D">
        <w:rPr>
          <w:rFonts w:ascii="Cambria" w:eastAsia="Arial" w:hAnsi="Cambria"/>
          <w:sz w:val="24"/>
          <w:szCs w:val="24"/>
        </w:rPr>
        <w:t xml:space="preserve"> surface concentration; </w:t>
      </w:r>
      <w:r w:rsidR="00143643" w:rsidRPr="004F1560">
        <w:rPr>
          <w:rFonts w:ascii="Cambria" w:eastAsia="Arial" w:hAnsi="Cambria"/>
          <w:sz w:val="24"/>
          <w:szCs w:val="24"/>
        </w:rPr>
        <w:t xml:space="preserve">ONI, </w:t>
      </w:r>
      <w:r w:rsidR="001668CA" w:rsidRPr="003A3B17">
        <w:rPr>
          <w:rFonts w:ascii="Cambria" w:hAnsi="Cambria"/>
          <w:sz w:val="24"/>
          <w:szCs w:val="24"/>
        </w:rPr>
        <w:t>Oceanic Niño Index;</w:t>
      </w:r>
      <w:r w:rsidR="001668CA" w:rsidRPr="004F1560">
        <w:rPr>
          <w:rFonts w:ascii="Cambria" w:eastAsia="Arial" w:hAnsi="Cambria"/>
          <w:sz w:val="24"/>
          <w:szCs w:val="24"/>
        </w:rPr>
        <w:t xml:space="preserve"> </w:t>
      </w:r>
      <w:r w:rsidR="00143643" w:rsidRPr="004F1560">
        <w:rPr>
          <w:rFonts w:ascii="Cambria" w:eastAsia="Arial" w:hAnsi="Cambria"/>
          <w:sz w:val="24"/>
          <w:szCs w:val="24"/>
        </w:rPr>
        <w:t>DMI</w:t>
      </w:r>
      <w:r w:rsidR="001668CA" w:rsidRPr="004F1560">
        <w:rPr>
          <w:rFonts w:ascii="Cambria" w:eastAsia="Arial" w:hAnsi="Cambria"/>
          <w:sz w:val="24"/>
          <w:szCs w:val="24"/>
        </w:rPr>
        <w:t xml:space="preserve">, </w:t>
      </w:r>
      <w:r w:rsidR="001668CA" w:rsidRPr="003A3B17">
        <w:rPr>
          <w:rFonts w:ascii="Cambria" w:hAnsi="Cambria"/>
          <w:sz w:val="24"/>
          <w:szCs w:val="24"/>
        </w:rPr>
        <w:t>Dipole Mode Index.</w:t>
      </w:r>
      <w:bookmarkEnd w:id="0"/>
    </w:p>
    <w:sectPr w:rsidR="00CE1DC2" w:rsidRPr="00F25E8A" w:rsidSect="00F25E8A">
      <w:type w:val="continuous"/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=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 Holmes">
    <w15:presenceInfo w15:providerId="None" w15:userId="Eli Hol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53D"/>
    <w:rsid w:val="00143643"/>
    <w:rsid w:val="001449FB"/>
    <w:rsid w:val="001668CA"/>
    <w:rsid w:val="002C7368"/>
    <w:rsid w:val="003369E5"/>
    <w:rsid w:val="00337650"/>
    <w:rsid w:val="003A3B17"/>
    <w:rsid w:val="004660A5"/>
    <w:rsid w:val="004F0831"/>
    <w:rsid w:val="004F1560"/>
    <w:rsid w:val="004F371B"/>
    <w:rsid w:val="005B48E6"/>
    <w:rsid w:val="005B5373"/>
    <w:rsid w:val="006155F3"/>
    <w:rsid w:val="00651A12"/>
    <w:rsid w:val="00656A93"/>
    <w:rsid w:val="006C785E"/>
    <w:rsid w:val="00762A24"/>
    <w:rsid w:val="00801F0B"/>
    <w:rsid w:val="00866069"/>
    <w:rsid w:val="00885E1D"/>
    <w:rsid w:val="0092194F"/>
    <w:rsid w:val="00942D5C"/>
    <w:rsid w:val="009B0692"/>
    <w:rsid w:val="00A33FB3"/>
    <w:rsid w:val="00AE5676"/>
    <w:rsid w:val="00B5574E"/>
    <w:rsid w:val="00B55A70"/>
    <w:rsid w:val="00BB4775"/>
    <w:rsid w:val="00BC2BB7"/>
    <w:rsid w:val="00C46C7D"/>
    <w:rsid w:val="00C94A85"/>
    <w:rsid w:val="00CE1DC2"/>
    <w:rsid w:val="00CF7921"/>
    <w:rsid w:val="00D00D80"/>
    <w:rsid w:val="00D95FB8"/>
    <w:rsid w:val="00DF121B"/>
    <w:rsid w:val="00E517A4"/>
    <w:rsid w:val="00E761D1"/>
    <w:rsid w:val="00EA2962"/>
    <w:rsid w:val="00F25E8A"/>
    <w:rsid w:val="00FA2AE7"/>
    <w:rsid w:val="00FC5001"/>
    <w:rsid w:val="00F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31CF5"/>
  <w15:chartTrackingRefBased/>
  <w15:docId w15:val="{8AEEC7C6-19C9-1C43-AC85-9C007039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E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5E8A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43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6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6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6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3643"/>
    <w:rPr>
      <w:b/>
      <w:bCs/>
    </w:rPr>
  </w:style>
  <w:style w:type="paragraph" w:styleId="Revision">
    <w:name w:val="Revision"/>
    <w:hidden/>
    <w:uiPriority w:val="99"/>
    <w:semiHidden/>
    <w:rsid w:val="004F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piehl</dc:creator>
  <cp:keywords/>
  <cp:lastModifiedBy>Eli Holmes</cp:lastModifiedBy>
  <cp:revision>5</cp:revision>
  <dcterms:created xsi:type="dcterms:W3CDTF">2020-04-21T01:01:00Z</dcterms:created>
  <dcterms:modified xsi:type="dcterms:W3CDTF">2020-04-21T21:56:00Z</dcterms:modified>
</cp:coreProperties>
</file>