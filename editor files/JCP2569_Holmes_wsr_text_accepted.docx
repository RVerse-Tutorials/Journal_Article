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10C5" w14:textId="50824011" w:rsidR="004274D6" w:rsidRDefault="00806920" w:rsidP="00354701">
      <w:pPr>
        <w:pStyle w:val="Title"/>
        <w:spacing w:before="0" w:after="0" w:line="480" w:lineRule="auto"/>
        <w:jc w:val="left"/>
        <w:rPr>
          <w:rFonts w:asciiTheme="minorHAnsi" w:hAnsiTheme="minorHAnsi" w:cs="Times New Roman"/>
          <w:color w:val="auto"/>
          <w:sz w:val="24"/>
          <w:szCs w:val="24"/>
        </w:rPr>
      </w:pPr>
      <w:r w:rsidRPr="003E2A48">
        <w:rPr>
          <w:rFonts w:asciiTheme="minorHAnsi" w:hAnsiTheme="minorHAnsi" w:cs="Times New Roman"/>
          <w:color w:val="auto"/>
          <w:sz w:val="24"/>
          <w:szCs w:val="24"/>
        </w:rPr>
        <w:t>Influence</w:t>
      </w:r>
      <w:r w:rsidR="00CE11E9">
        <w:rPr>
          <w:rFonts w:asciiTheme="minorHAnsi" w:hAnsiTheme="minorHAnsi" w:cs="Times New Roman"/>
          <w:color w:val="auto"/>
          <w:sz w:val="24"/>
          <w:szCs w:val="24"/>
        </w:rPr>
        <w:t>s</w:t>
      </w:r>
      <w:r w:rsidRPr="003E2A48">
        <w:rPr>
          <w:rFonts w:asciiTheme="minorHAnsi" w:hAnsiTheme="minorHAnsi" w:cs="Times New Roman"/>
          <w:color w:val="auto"/>
          <w:sz w:val="24"/>
          <w:szCs w:val="24"/>
        </w:rPr>
        <w:t xml:space="preserve"> of temperature</w:t>
      </w:r>
      <w:r w:rsidR="000D35E2">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upwelling intensity</w:t>
      </w:r>
      <w:r w:rsidR="000D35E2">
        <w:rPr>
          <w:rFonts w:asciiTheme="minorHAnsi" w:hAnsiTheme="minorHAnsi" w:cs="Times New Roman"/>
          <w:color w:val="auto"/>
          <w:sz w:val="24"/>
          <w:szCs w:val="24"/>
        </w:rPr>
        <w:t xml:space="preserve">, and oceanic versus land precipitation </w:t>
      </w:r>
      <w:r w:rsidRPr="003E2A48">
        <w:rPr>
          <w:rFonts w:asciiTheme="minorHAnsi" w:hAnsiTheme="minorHAnsi" w:cs="Times New Roman"/>
          <w:color w:val="auto"/>
          <w:sz w:val="24"/>
          <w:szCs w:val="24"/>
        </w:rPr>
        <w:t xml:space="preserve">on Indian oil sardine </w:t>
      </w:r>
      <w:r w:rsidR="004274D6">
        <w:rPr>
          <w:rFonts w:asciiTheme="minorHAnsi" w:hAnsiTheme="minorHAnsi" w:cs="Times New Roman"/>
          <w:color w:val="auto"/>
          <w:sz w:val="24"/>
          <w:szCs w:val="24"/>
        </w:rPr>
        <w:t>(</w:t>
      </w:r>
      <w:r w:rsidR="004274D6" w:rsidRPr="004274D6">
        <w:rPr>
          <w:rFonts w:asciiTheme="minorHAnsi" w:hAnsiTheme="minorHAnsi" w:cs="Times New Roman"/>
          <w:i/>
          <w:color w:val="auto"/>
          <w:sz w:val="24"/>
          <w:szCs w:val="24"/>
        </w:rPr>
        <w:t xml:space="preserve">Sardinella </w:t>
      </w:r>
      <w:proofErr w:type="spellStart"/>
      <w:r w:rsidR="004274D6" w:rsidRPr="004274D6">
        <w:rPr>
          <w:rFonts w:asciiTheme="minorHAnsi" w:hAnsiTheme="minorHAnsi" w:cs="Times New Roman"/>
          <w:i/>
          <w:color w:val="auto"/>
          <w:sz w:val="24"/>
          <w:szCs w:val="24"/>
        </w:rPr>
        <w:t>longiceps</w:t>
      </w:r>
      <w:proofErr w:type="spellEnd"/>
      <w:r w:rsidR="004274D6">
        <w:rPr>
          <w:rFonts w:asciiTheme="minorHAnsi" w:hAnsiTheme="minorHAnsi" w:cs="Times New Roman"/>
          <w:color w:val="auto"/>
          <w:sz w:val="24"/>
          <w:szCs w:val="24"/>
        </w:rPr>
        <w:t xml:space="preserve">) </w:t>
      </w:r>
      <w:r w:rsidRPr="003E2A48">
        <w:rPr>
          <w:rFonts w:asciiTheme="minorHAnsi" w:hAnsiTheme="minorHAnsi" w:cs="Times New Roman"/>
          <w:color w:val="auto"/>
          <w:sz w:val="24"/>
          <w:szCs w:val="24"/>
        </w:rPr>
        <w:t>landings</w:t>
      </w:r>
      <w:bookmarkStart w:id="0" w:name="acknowledgements"/>
    </w:p>
    <w:p w14:paraId="7C62DF32" w14:textId="77777777" w:rsidR="004274D6" w:rsidRDefault="004274D6" w:rsidP="00354701">
      <w:pPr>
        <w:pStyle w:val="Title"/>
        <w:spacing w:before="0" w:after="0" w:line="480" w:lineRule="auto"/>
        <w:jc w:val="left"/>
        <w:rPr>
          <w:rFonts w:asciiTheme="minorHAnsi" w:hAnsiTheme="minorHAnsi" w:cs="Times New Roman"/>
          <w:color w:val="auto"/>
          <w:sz w:val="24"/>
          <w:szCs w:val="24"/>
        </w:rPr>
      </w:pPr>
    </w:p>
    <w:p w14:paraId="210EBCCB" w14:textId="6C792483" w:rsidR="004274D6" w:rsidRPr="004950C7" w:rsidRDefault="004274D6" w:rsidP="004274D6">
      <w:pPr>
        <w:spacing w:before="100" w:beforeAutospacing="1" w:after="100" w:afterAutospacing="1"/>
        <w:rPr>
          <w:rFonts w:ascii="Times New Roman" w:eastAsia="Times New Roman" w:hAnsi="Times New Roman" w:cs="Times New Roman"/>
        </w:rPr>
      </w:pPr>
      <w:r w:rsidRPr="004950C7">
        <w:rPr>
          <w:rFonts w:ascii="NimbusRomNo9L" w:eastAsia="Times New Roman" w:hAnsi="NimbusRomNo9L" w:cs="Times New Roman"/>
          <w:rPrChange w:id="1" w:author="Eli Holmes" w:date="2020-04-18T15:28:00Z">
            <w:rPr>
              <w:rFonts w:ascii="NimbusRomNo9L" w:eastAsia="Times New Roman" w:hAnsi="NimbusRomNo9L" w:cs="Times New Roman"/>
              <w:sz w:val="30"/>
              <w:szCs w:val="30"/>
            </w:rPr>
          </w:rPrChange>
        </w:rPr>
        <w:t>Eli E. Holmes</w:t>
      </w:r>
      <w:r w:rsidRPr="004950C7">
        <w:rPr>
          <w:rFonts w:ascii="NimbusRomNo9L" w:eastAsia="Times New Roman" w:hAnsi="NimbusRomNo9L" w:cs="Times New Roman"/>
          <w:position w:val="10"/>
          <w:rPrChange w:id="2" w:author="Eli Holmes" w:date="2020-04-18T15:28:00Z">
            <w:rPr>
              <w:rFonts w:ascii="NimbusRomNo9L" w:eastAsia="Times New Roman" w:hAnsi="NimbusRomNo9L" w:cs="Times New Roman"/>
              <w:position w:val="10"/>
              <w:sz w:val="22"/>
              <w:szCs w:val="22"/>
            </w:rPr>
          </w:rPrChange>
        </w:rPr>
        <w:t>1</w:t>
      </w:r>
      <w:r w:rsidRPr="004950C7">
        <w:rPr>
          <w:rFonts w:ascii="NimbusRomNo9L" w:eastAsia="Times New Roman" w:hAnsi="NimbusRomNo9L" w:cs="Times New Roman"/>
          <w:rPrChange w:id="3" w:author="Eli Holmes" w:date="2020-04-18T15:28:00Z">
            <w:rPr>
              <w:rFonts w:ascii="NimbusRomNo9L" w:eastAsia="Times New Roman" w:hAnsi="NimbusRomNo9L" w:cs="Times New Roman"/>
              <w:sz w:val="30"/>
              <w:szCs w:val="30"/>
            </w:rPr>
          </w:rPrChange>
        </w:rPr>
        <w:t>, Smitha B.R.</w:t>
      </w:r>
      <w:r w:rsidRPr="004950C7">
        <w:rPr>
          <w:rFonts w:ascii="NimbusRomNo9L" w:eastAsia="Times New Roman" w:hAnsi="NimbusRomNo9L" w:cs="Times New Roman"/>
          <w:position w:val="10"/>
          <w:rPrChange w:id="4" w:author="Eli Holmes" w:date="2020-04-18T15:28:00Z">
            <w:rPr>
              <w:rFonts w:ascii="NimbusRomNo9L" w:eastAsia="Times New Roman" w:hAnsi="NimbusRomNo9L" w:cs="Times New Roman"/>
              <w:position w:val="10"/>
              <w:sz w:val="22"/>
              <w:szCs w:val="22"/>
            </w:rPr>
          </w:rPrChange>
        </w:rPr>
        <w:t>2</w:t>
      </w:r>
      <w:r w:rsidRPr="004950C7">
        <w:rPr>
          <w:rFonts w:ascii="NimbusRomNo9L" w:eastAsia="Times New Roman" w:hAnsi="NimbusRomNo9L" w:cs="Times New Roman"/>
          <w:rPrChange w:id="5" w:author="Eli Holmes" w:date="2020-04-18T15:28:00Z">
            <w:rPr>
              <w:rFonts w:ascii="NimbusRomNo9L" w:eastAsia="Times New Roman" w:hAnsi="NimbusRomNo9L" w:cs="Times New Roman"/>
              <w:sz w:val="30"/>
              <w:szCs w:val="30"/>
            </w:rPr>
          </w:rPrChange>
        </w:rPr>
        <w:t xml:space="preserve">, </w:t>
      </w:r>
      <w:proofErr w:type="spellStart"/>
      <w:r w:rsidRPr="004950C7">
        <w:rPr>
          <w:rFonts w:ascii="NimbusRomNo9L" w:eastAsia="Times New Roman" w:hAnsi="NimbusRomNo9L" w:cs="Times New Roman"/>
          <w:rPrChange w:id="6" w:author="Eli Holmes" w:date="2020-04-18T15:28:00Z">
            <w:rPr>
              <w:rFonts w:ascii="NimbusRomNo9L" w:eastAsia="Times New Roman" w:hAnsi="NimbusRomNo9L" w:cs="Times New Roman"/>
              <w:sz w:val="30"/>
              <w:szCs w:val="30"/>
            </w:rPr>
          </w:rPrChange>
        </w:rPr>
        <w:t>Nimit</w:t>
      </w:r>
      <w:proofErr w:type="spellEnd"/>
      <w:r w:rsidRPr="004950C7">
        <w:rPr>
          <w:rFonts w:ascii="NimbusRomNo9L" w:eastAsia="Times New Roman" w:hAnsi="NimbusRomNo9L" w:cs="Times New Roman"/>
          <w:rPrChange w:id="7" w:author="Eli Holmes" w:date="2020-04-18T15:28:00Z">
            <w:rPr>
              <w:rFonts w:ascii="NimbusRomNo9L" w:eastAsia="Times New Roman" w:hAnsi="NimbusRomNo9L" w:cs="Times New Roman"/>
              <w:sz w:val="30"/>
              <w:szCs w:val="30"/>
            </w:rPr>
          </w:rPrChange>
        </w:rPr>
        <w:t xml:space="preserve"> Kumar</w:t>
      </w:r>
      <w:r w:rsidRPr="004950C7">
        <w:rPr>
          <w:rFonts w:ascii="NimbusRomNo9L" w:eastAsia="Times New Roman" w:hAnsi="NimbusRomNo9L" w:cs="Times New Roman"/>
          <w:position w:val="10"/>
          <w:rPrChange w:id="8" w:author="Eli Holmes" w:date="2020-04-18T15:28:00Z">
            <w:rPr>
              <w:rFonts w:ascii="NimbusRomNo9L" w:eastAsia="Times New Roman" w:hAnsi="NimbusRomNo9L" w:cs="Times New Roman"/>
              <w:position w:val="10"/>
              <w:sz w:val="22"/>
              <w:szCs w:val="22"/>
            </w:rPr>
          </w:rPrChange>
        </w:rPr>
        <w:t>3</w:t>
      </w:r>
      <w:r w:rsidRPr="004950C7">
        <w:rPr>
          <w:rFonts w:ascii="NimbusRomNo9L" w:eastAsia="Times New Roman" w:hAnsi="NimbusRomNo9L" w:cs="Times New Roman"/>
          <w:rPrChange w:id="9" w:author="Eli Holmes" w:date="2020-04-18T15:28:00Z">
            <w:rPr>
              <w:rFonts w:ascii="NimbusRomNo9L" w:eastAsia="Times New Roman" w:hAnsi="NimbusRomNo9L" w:cs="Times New Roman"/>
              <w:sz w:val="30"/>
              <w:szCs w:val="30"/>
            </w:rPr>
          </w:rPrChange>
        </w:rPr>
        <w:t xml:space="preserve">, Sourav </w:t>
      </w:r>
      <w:proofErr w:type="spellStart"/>
      <w:r w:rsidRPr="004950C7">
        <w:rPr>
          <w:rFonts w:ascii="NimbusRomNo9L" w:eastAsia="Times New Roman" w:hAnsi="NimbusRomNo9L" w:cs="Times New Roman"/>
          <w:rPrChange w:id="10" w:author="Eli Holmes" w:date="2020-04-18T15:28:00Z">
            <w:rPr>
              <w:rFonts w:ascii="NimbusRomNo9L" w:eastAsia="Times New Roman" w:hAnsi="NimbusRomNo9L" w:cs="Times New Roman"/>
              <w:sz w:val="30"/>
              <w:szCs w:val="30"/>
            </w:rPr>
          </w:rPrChange>
        </w:rPr>
        <w:t>Maity</w:t>
      </w:r>
      <w:proofErr w:type="spellEnd"/>
      <w:r w:rsidRPr="004950C7">
        <w:rPr>
          <w:rFonts w:ascii="NimbusRomNo9L" w:eastAsia="Times New Roman" w:hAnsi="NimbusRomNo9L" w:cs="Times New Roman"/>
          <w:position w:val="10"/>
          <w:rPrChange w:id="11" w:author="Eli Holmes" w:date="2020-04-18T15:28:00Z">
            <w:rPr>
              <w:rFonts w:ascii="NimbusRomNo9L" w:eastAsia="Times New Roman" w:hAnsi="NimbusRomNo9L" w:cs="Times New Roman"/>
              <w:position w:val="10"/>
              <w:sz w:val="22"/>
              <w:szCs w:val="22"/>
            </w:rPr>
          </w:rPrChange>
        </w:rPr>
        <w:t>3</w:t>
      </w:r>
      <w:r w:rsidRPr="004950C7">
        <w:rPr>
          <w:rFonts w:ascii="NimbusRomNo9L" w:eastAsia="Times New Roman" w:hAnsi="NimbusRomNo9L" w:cs="Times New Roman"/>
          <w:rPrChange w:id="12" w:author="Eli Holmes" w:date="2020-04-18T15:28:00Z">
            <w:rPr>
              <w:rFonts w:ascii="NimbusRomNo9L" w:eastAsia="Times New Roman" w:hAnsi="NimbusRomNo9L" w:cs="Times New Roman"/>
              <w:sz w:val="30"/>
              <w:szCs w:val="30"/>
            </w:rPr>
          </w:rPrChange>
        </w:rPr>
        <w:t>, David M. Checkley, Jr.</w:t>
      </w:r>
      <w:r w:rsidRPr="004950C7">
        <w:rPr>
          <w:rFonts w:ascii="NimbusRomNo9L" w:eastAsia="Times New Roman" w:hAnsi="NimbusRomNo9L" w:cs="Times New Roman"/>
          <w:position w:val="10"/>
          <w:rPrChange w:id="13" w:author="Eli Holmes" w:date="2020-04-18T15:28:00Z">
            <w:rPr>
              <w:rFonts w:ascii="NimbusRomNo9L" w:eastAsia="Times New Roman" w:hAnsi="NimbusRomNo9L" w:cs="Times New Roman"/>
              <w:position w:val="10"/>
              <w:sz w:val="22"/>
              <w:szCs w:val="22"/>
            </w:rPr>
          </w:rPrChange>
        </w:rPr>
        <w:t>4</w:t>
      </w:r>
      <w:r w:rsidRPr="004950C7">
        <w:rPr>
          <w:rFonts w:ascii="NimbusRomNo9L" w:eastAsia="Times New Roman" w:hAnsi="NimbusRomNo9L" w:cs="Times New Roman"/>
          <w:rPrChange w:id="14" w:author="Eli Holmes" w:date="2020-04-18T15:28:00Z">
            <w:rPr>
              <w:rFonts w:ascii="NimbusRomNo9L" w:eastAsia="Times New Roman" w:hAnsi="NimbusRomNo9L" w:cs="Times New Roman"/>
              <w:sz w:val="30"/>
              <w:szCs w:val="30"/>
            </w:rPr>
          </w:rPrChange>
        </w:rPr>
        <w:t>, Mark L. Wells</w:t>
      </w:r>
      <w:r w:rsidRPr="004950C7">
        <w:rPr>
          <w:rFonts w:ascii="NimbusRomNo9L" w:eastAsia="Times New Roman" w:hAnsi="NimbusRomNo9L" w:cs="Times New Roman"/>
          <w:position w:val="10"/>
          <w:rPrChange w:id="15" w:author="Eli Holmes" w:date="2020-04-18T15:28:00Z">
            <w:rPr>
              <w:rFonts w:ascii="NimbusRomNo9L" w:eastAsia="Times New Roman" w:hAnsi="NimbusRomNo9L" w:cs="Times New Roman"/>
              <w:position w:val="10"/>
              <w:sz w:val="22"/>
              <w:szCs w:val="22"/>
            </w:rPr>
          </w:rPrChange>
        </w:rPr>
        <w:t>5</w:t>
      </w:r>
      <w:r w:rsidRPr="004950C7">
        <w:rPr>
          <w:rFonts w:ascii="NimbusRomNo9L" w:eastAsia="Times New Roman" w:hAnsi="NimbusRomNo9L" w:cs="Times New Roman"/>
          <w:rPrChange w:id="16" w:author="Eli Holmes" w:date="2020-04-18T15:28:00Z">
            <w:rPr>
              <w:rFonts w:ascii="NimbusRomNo9L" w:eastAsia="Times New Roman" w:hAnsi="NimbusRomNo9L" w:cs="Times New Roman"/>
              <w:sz w:val="30"/>
              <w:szCs w:val="30"/>
            </w:rPr>
          </w:rPrChange>
        </w:rPr>
        <w:t>, Vera L. Trainer</w:t>
      </w:r>
      <w:r w:rsidRPr="004950C7">
        <w:rPr>
          <w:rFonts w:ascii="NimbusRomNo9L" w:eastAsia="Times New Roman" w:hAnsi="NimbusRomNo9L" w:cs="Times New Roman"/>
          <w:position w:val="10"/>
          <w:rPrChange w:id="17" w:author="Eli Holmes" w:date="2020-04-18T15:28:00Z">
            <w:rPr>
              <w:rFonts w:ascii="NimbusRomNo9L" w:eastAsia="Times New Roman" w:hAnsi="NimbusRomNo9L" w:cs="Times New Roman"/>
              <w:position w:val="10"/>
              <w:sz w:val="22"/>
              <w:szCs w:val="22"/>
            </w:rPr>
          </w:rPrChange>
        </w:rPr>
        <w:t xml:space="preserve">1 </w:t>
      </w:r>
    </w:p>
    <w:p w14:paraId="4D6D6EBE" w14:textId="431C783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1. Northwest Fisheries Science Center, NOAA, Seattle, WA. </w:t>
      </w:r>
    </w:p>
    <w:p w14:paraId="7A3E554C" w14:textId="54BF35A0"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2. Centre for Marine Living Resources and Ecology, </w:t>
      </w:r>
      <w:proofErr w:type="spellStart"/>
      <w:r w:rsidRPr="004274D6">
        <w:rPr>
          <w:rFonts w:ascii="NimbusRomNo9L" w:eastAsia="Times New Roman" w:hAnsi="NimbusRomNo9L" w:cs="Times New Roman"/>
        </w:rPr>
        <w:t>MoES</w:t>
      </w:r>
      <w:proofErr w:type="spellEnd"/>
      <w:r w:rsidRPr="004274D6">
        <w:rPr>
          <w:rFonts w:ascii="NimbusRomNo9L" w:eastAsia="Times New Roman" w:hAnsi="NimbusRomNo9L" w:cs="Times New Roman"/>
        </w:rPr>
        <w:t xml:space="preserve">, Kochi, India. </w:t>
      </w:r>
    </w:p>
    <w:p w14:paraId="445B427D" w14:textId="70205E3D"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3. Indian National Centre for Ocean Information Services, Hyderabad, India. </w:t>
      </w:r>
    </w:p>
    <w:p w14:paraId="7C12953D" w14:textId="0C2ABB4F"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4. Scripps Institution of Oceanography, UC San Diego, CA. </w:t>
      </w:r>
    </w:p>
    <w:p w14:paraId="6FF45193" w14:textId="02E87655" w:rsidR="004274D6" w:rsidRPr="004274D6" w:rsidRDefault="004274D6" w:rsidP="004274D6">
      <w:pPr>
        <w:spacing w:before="100" w:beforeAutospacing="1" w:after="100" w:afterAutospacing="1"/>
        <w:rPr>
          <w:rFonts w:ascii="Times New Roman" w:eastAsia="Times New Roman" w:hAnsi="Times New Roman" w:cs="Times New Roman"/>
        </w:rPr>
      </w:pPr>
      <w:r w:rsidRPr="004274D6">
        <w:rPr>
          <w:rFonts w:ascii="NimbusRomNo9L" w:eastAsia="Times New Roman" w:hAnsi="NimbusRomNo9L" w:cs="Times New Roman"/>
        </w:rPr>
        <w:t xml:space="preserve">5. School of Marine Sciences, University of Maine, Orono, ME. </w:t>
      </w:r>
    </w:p>
    <w:p w14:paraId="4D38571F" w14:textId="4F4FB357" w:rsidR="004274D6" w:rsidRDefault="004274D6" w:rsidP="004274D6">
      <w:pPr>
        <w:spacing w:before="100" w:beforeAutospacing="1" w:after="100" w:afterAutospacing="1"/>
        <w:rPr>
          <w:rFonts w:ascii="LMSans8" w:eastAsia="Times New Roman" w:hAnsi="LMSans8" w:cs="Times New Roman"/>
          <w:sz w:val="12"/>
          <w:szCs w:val="12"/>
        </w:rPr>
      </w:pPr>
    </w:p>
    <w:p w14:paraId="3F9FE07B" w14:textId="0154C753" w:rsidR="004274D6" w:rsidRDefault="004274D6" w:rsidP="004274D6">
      <w:pPr>
        <w:spacing w:before="100" w:beforeAutospacing="1" w:after="100" w:afterAutospacing="1"/>
        <w:rPr>
          <w:rFonts w:ascii="LMSans8" w:eastAsia="Times New Roman" w:hAnsi="LMSans8" w:cs="Times New Roman"/>
          <w:sz w:val="12"/>
          <w:szCs w:val="12"/>
        </w:rPr>
      </w:pPr>
    </w:p>
    <w:p w14:paraId="2C6F66D6" w14:textId="77777777" w:rsidR="004274D6" w:rsidRDefault="004274D6" w:rsidP="004274D6">
      <w:pPr>
        <w:spacing w:before="100" w:beforeAutospacing="1" w:after="100" w:afterAutospacing="1"/>
        <w:rPr>
          <w:rFonts w:ascii="LMSans8" w:eastAsia="Times New Roman" w:hAnsi="LMSans8" w:cs="Times New Roman"/>
          <w:sz w:val="12"/>
          <w:szCs w:val="12"/>
        </w:rPr>
      </w:pPr>
    </w:p>
    <w:p w14:paraId="0AEA5D88" w14:textId="1722A293" w:rsidR="004274D6" w:rsidRDefault="004274D6" w:rsidP="004274D6">
      <w:pPr>
        <w:spacing w:before="100" w:beforeAutospacing="1" w:after="100" w:afterAutospacing="1"/>
        <w:rPr>
          <w:rFonts w:ascii="NimbusRomNo9L" w:eastAsia="Times New Roman" w:hAnsi="NimbusRomNo9L" w:cs="Times New Roman"/>
        </w:rPr>
      </w:pPr>
      <w:r w:rsidRPr="004274D6">
        <w:rPr>
          <w:rFonts w:ascii="NimbusRomNo9L" w:eastAsia="Times New Roman" w:hAnsi="NimbusRomNo9L" w:cs="Times New Roman"/>
          <w:b/>
        </w:rPr>
        <w:t>Running title</w:t>
      </w:r>
      <w:r w:rsidRPr="004274D6">
        <w:rPr>
          <w:rFonts w:ascii="NimbusRomNo9L" w:eastAsia="Times New Roman" w:hAnsi="NimbusRomNo9L" w:cs="Times New Roman"/>
        </w:rPr>
        <w:t xml:space="preserve">: Modeling Indian oil sardine landings </w:t>
      </w:r>
    </w:p>
    <w:p w14:paraId="26C3946E" w14:textId="77777777" w:rsidR="004274D6" w:rsidRPr="004274D6" w:rsidRDefault="004274D6" w:rsidP="004274D6">
      <w:pPr>
        <w:spacing w:before="100" w:beforeAutospacing="1" w:after="100" w:afterAutospacing="1"/>
        <w:rPr>
          <w:rFonts w:ascii="Times New Roman" w:eastAsia="Times New Roman" w:hAnsi="Times New Roman" w:cs="Times New Roman"/>
        </w:rPr>
      </w:pPr>
    </w:p>
    <w:p w14:paraId="0632C4D9" w14:textId="77777777"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b/>
        </w:rPr>
        <w:t>Keywords:</w:t>
      </w:r>
      <w:r w:rsidRPr="004274D6">
        <w:rPr>
          <w:rFonts w:ascii="NimbusRomNo9L" w:eastAsia="Times New Roman" w:hAnsi="NimbusRomNo9L" w:cs="Times New Roman"/>
        </w:rPr>
        <w:t xml:space="preserve"> Indian oil sardine, catch prediction, GAM modeling, dynamic linear modeling, climate, sea surface temperature, remote sensing, Southeast Arabian Sea </w:t>
      </w:r>
    </w:p>
    <w:p w14:paraId="7C4F1E73" w14:textId="5ED7158E" w:rsidR="00354701" w:rsidRDefault="00354701" w:rsidP="00354701">
      <w:pPr>
        <w:pStyle w:val="Title"/>
        <w:spacing w:before="0" w:after="0" w:line="480" w:lineRule="auto"/>
        <w:jc w:val="left"/>
        <w:rPr>
          <w:rFonts w:asciiTheme="minorHAnsi" w:hAnsiTheme="minorHAnsi" w:cs="Times New Roman"/>
          <w:color w:val="auto"/>
          <w:sz w:val="24"/>
          <w:szCs w:val="24"/>
        </w:rPr>
      </w:pPr>
      <w:r>
        <w:rPr>
          <w:rFonts w:asciiTheme="minorHAnsi" w:hAnsiTheme="minorHAnsi" w:cs="Times New Roman"/>
          <w:color w:val="auto"/>
          <w:sz w:val="24"/>
          <w:szCs w:val="24"/>
        </w:rPr>
        <w:br w:type="page"/>
      </w:r>
    </w:p>
    <w:p w14:paraId="54C4892F" w14:textId="77777777" w:rsidR="00D00273" w:rsidRPr="00D00273" w:rsidRDefault="00D00273" w:rsidP="00154AF2">
      <w:pPr>
        <w:pStyle w:val="BodyText"/>
      </w:pPr>
    </w:p>
    <w:bookmarkEnd w:id="0"/>
    <w:p w14:paraId="5F3D8BF6" w14:textId="6D1C77E9" w:rsidR="004274D6" w:rsidRPr="004274D6" w:rsidRDefault="004274D6" w:rsidP="004274D6">
      <w:pPr>
        <w:spacing w:before="100" w:beforeAutospacing="1" w:after="100" w:afterAutospacing="1" w:line="480" w:lineRule="auto"/>
        <w:rPr>
          <w:rFonts w:eastAsia="Times New Roman" w:cstheme="majorHAnsi"/>
          <w:b/>
        </w:rPr>
      </w:pPr>
      <w:r>
        <w:rPr>
          <w:rFonts w:eastAsia="Times New Roman" w:cstheme="majorHAnsi"/>
          <w:b/>
        </w:rPr>
        <w:t>ACKNOWLEDGEMENTS</w:t>
      </w:r>
    </w:p>
    <w:p w14:paraId="74F203AC" w14:textId="589FC9D1" w:rsidR="004274D6" w:rsidRPr="004274D6" w:rsidRDefault="004274D6" w:rsidP="004274D6">
      <w:pPr>
        <w:spacing w:before="100" w:beforeAutospacing="1" w:after="100" w:afterAutospacing="1" w:line="480" w:lineRule="auto"/>
        <w:rPr>
          <w:rFonts w:ascii="Times New Roman" w:eastAsia="Times New Roman" w:hAnsi="Times New Roman" w:cs="Times New Roman"/>
        </w:rPr>
      </w:pPr>
      <w:r w:rsidRPr="004274D6">
        <w:rPr>
          <w:rFonts w:ascii="NimbusRomNo9L" w:eastAsia="Times New Roman" w:hAnsi="NimbusRomNo9L" w:cs="Times New Roman"/>
        </w:rPr>
        <w:t xml:space="preserve">We thank the U.S. National Marine Fisheries Service and the Indian Ministry of Earth Sciences for support of the </w:t>
      </w:r>
      <w:del w:id="18" w:author="Eli Holmes" w:date="2020-04-19T17:58:00Z">
        <w:r w:rsidRPr="004274D6" w:rsidDel="00A71D5A">
          <w:rPr>
            <w:rFonts w:ascii="NimbusRomNo9L" w:eastAsia="Times New Roman" w:hAnsi="NimbusRomNo9L" w:cs="Times New Roman"/>
          </w:rPr>
          <w:delText xml:space="preserve">the </w:delText>
        </w:r>
      </w:del>
      <w:r w:rsidRPr="004274D6">
        <w:rPr>
          <w:rFonts w:ascii="NimbusRomNo9L" w:eastAsia="Times New Roman" w:hAnsi="NimbusRomNo9L" w:cs="Times New Roman"/>
        </w:rPr>
        <w:t>joint U.S.-Indian research project: “Collaboration on the Development of a Fisheries and Harmful Algal Bloom and Monitoring and Prediction System in Indian Seas” which jointly provided the financial support for the research visits. The visits took place at the Indian National Centre for Ocean Information Services (INCOIS) and Centre for Marine Living Resources and Ecology (CMLRE). We thank these institutes for their support</w:t>
      </w:r>
      <w:del w:id="19" w:author="Eli Holmes" w:date="2020-04-19T17:59:00Z">
        <w:r w:rsidRPr="004274D6" w:rsidDel="00A71D5A">
          <w:rPr>
            <w:rFonts w:ascii="NimbusRomNo9L" w:eastAsia="Times New Roman" w:hAnsi="NimbusRomNo9L" w:cs="Times New Roman"/>
          </w:rPr>
          <w:delText xml:space="preserve"> during the research visits</w:delText>
        </w:r>
      </w:del>
      <w:r w:rsidRPr="004274D6">
        <w:rPr>
          <w:rFonts w:ascii="NimbusRomNo9L" w:eastAsia="Times New Roman" w:hAnsi="NimbusRomNo9L" w:cs="Times New Roman"/>
        </w:rPr>
        <w:t xml:space="preserve">. We would also like to specifically acknowledge the support of Dr. S.S.C </w:t>
      </w:r>
      <w:proofErr w:type="spellStart"/>
      <w:r w:rsidRPr="004274D6">
        <w:rPr>
          <w:rFonts w:ascii="NimbusRomNo9L" w:eastAsia="Times New Roman" w:hAnsi="NimbusRomNo9L" w:cs="Times New Roman"/>
        </w:rPr>
        <w:t>Shenoi</w:t>
      </w:r>
      <w:proofErr w:type="spellEnd"/>
      <w:r w:rsidRPr="004274D6">
        <w:rPr>
          <w:rFonts w:ascii="NimbusRomNo9L" w:eastAsia="Times New Roman" w:hAnsi="NimbusRomNo9L" w:cs="Times New Roman"/>
        </w:rPr>
        <w:t xml:space="preserve"> (INCOIS), Dr. M. Sudhakar (CMLRE), Dr. N. </w:t>
      </w:r>
      <w:proofErr w:type="spellStart"/>
      <w:r w:rsidRPr="004274D6">
        <w:rPr>
          <w:rFonts w:ascii="NimbusRomNo9L" w:eastAsia="Times New Roman" w:hAnsi="NimbusRomNo9L" w:cs="Times New Roman"/>
        </w:rPr>
        <w:t>Saravanane</w:t>
      </w:r>
      <w:proofErr w:type="spellEnd"/>
      <w:r w:rsidRPr="004274D6">
        <w:rPr>
          <w:rFonts w:ascii="NimbusRomNo9L" w:eastAsia="Times New Roman" w:hAnsi="NimbusRomNo9L" w:cs="Times New Roman"/>
        </w:rPr>
        <w:t xml:space="preserve"> (CMRLE), Dr. Ned Cyr, Dr. Kevin Werner (NOAA) and Dr. Usha Varanasi for their support. The sardine landings data have been collected and analyzed by the Central Marine Fisheries Research Institute (Kochi, India) since</w:t>
      </w:r>
      <w:r>
        <w:rPr>
          <w:rFonts w:ascii="LMSans8" w:eastAsia="Times New Roman" w:hAnsi="LMSans8" w:cs="Times New Roman"/>
          <w:sz w:val="12"/>
          <w:szCs w:val="12"/>
        </w:rPr>
        <w:t xml:space="preserve"> </w:t>
      </w:r>
      <w:r w:rsidRPr="004274D6">
        <w:rPr>
          <w:rFonts w:ascii="NimbusRomNo9L" w:eastAsia="Times New Roman" w:hAnsi="NimbusRomNo9L" w:cs="Times New Roman"/>
        </w:rPr>
        <w:t xml:space="preserve">the 1950s; we acknowledge the many researchers involved in collecting and maintaining this long-term data set. </w:t>
      </w:r>
    </w:p>
    <w:p w14:paraId="55F5B005" w14:textId="77777777" w:rsidR="004274D6" w:rsidRDefault="004274D6">
      <w:pPr>
        <w:rPr>
          <w:rFonts w:eastAsiaTheme="majorEastAsia" w:cstheme="majorBidi"/>
          <w:b/>
          <w:bCs/>
        </w:rPr>
      </w:pPr>
      <w:r>
        <w:br w:type="page"/>
      </w:r>
    </w:p>
    <w:p w14:paraId="025012B3" w14:textId="3B455EA0" w:rsidR="004C55C2" w:rsidRPr="003E2A48" w:rsidRDefault="004274D6"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lastRenderedPageBreak/>
        <w:t>ABSTRACT</w:t>
      </w:r>
    </w:p>
    <w:p w14:paraId="31010821" w14:textId="7FE9F6E9" w:rsidR="00806920" w:rsidRDefault="004C55C2" w:rsidP="00764EDB">
      <w:pPr>
        <w:pStyle w:val="BodyText"/>
        <w:spacing w:before="0" w:after="0" w:line="480" w:lineRule="auto"/>
        <w:rPr>
          <w:ins w:id="20" w:author="Eli Holmes" w:date="2020-04-19T18:12:00Z"/>
        </w:rPr>
      </w:pPr>
      <w:r w:rsidRPr="003E2A48">
        <w:t>Commercial landings of sardine</w:t>
      </w:r>
      <w:r w:rsidR="00CE11E9">
        <w:t>s</w:t>
      </w:r>
      <w:r w:rsidRPr="003E2A48">
        <w:t xml:space="preserve"> are known </w:t>
      </w:r>
      <w:r w:rsidR="00CE11E9">
        <w:t xml:space="preserve">to show </w:t>
      </w:r>
      <w:r w:rsidRPr="003E2A48">
        <w:t xml:space="preserve">strong year-to-year fluctuations. A key driver is thought to be environmental variability, to which small forage fish are especially sensitive. We examined environmental drivers associated with </w:t>
      </w:r>
      <w:r w:rsidR="00CE11E9">
        <w:t xml:space="preserve">Indian oil sardine </w:t>
      </w:r>
      <w:r w:rsidRPr="003E2A48">
        <w:t xml:space="preserve">landings fluctuations using a </w:t>
      </w:r>
      <w:del w:id="21" w:author="Eli Holmes" w:date="2020-04-19T18:00:00Z">
        <w:r w:rsidRPr="003E2A48" w:rsidDel="008D7892">
          <w:delText>32-year</w:delText>
        </w:r>
      </w:del>
      <w:ins w:id="22" w:author="Eli Holmes" w:date="2020-04-19T18:00:00Z">
        <w:r w:rsidR="008D7892">
          <w:t>long-term</w:t>
        </w:r>
      </w:ins>
      <w:r w:rsidRPr="003E2A48">
        <w:t xml:space="preserve"> time series of quarterly catch</w:t>
      </w:r>
      <w:r w:rsidR="00CE11E9">
        <w:t>es</w:t>
      </w:r>
      <w:r w:rsidRPr="003E2A48">
        <w:t xml:space="preserve">. </w:t>
      </w:r>
      <w:r w:rsidR="00CE11E9">
        <w:t>Potentially</w:t>
      </w:r>
      <w:r w:rsidRPr="003E2A48">
        <w:t xml:space="preserve"> influential variables</w:t>
      </w:r>
      <w:r w:rsidR="00CE11E9">
        <w:t xml:space="preserve"> examined included</w:t>
      </w:r>
      <w:r w:rsidRPr="003E2A48">
        <w:t xml:space="preserve"> precipitation, upwelling intensity, </w:t>
      </w:r>
      <w:r w:rsidR="00CE11E9">
        <w:t>sea surface</w:t>
      </w:r>
      <w:r w:rsidR="00CE11E9" w:rsidRPr="003E2A48">
        <w:t xml:space="preserve"> </w:t>
      </w:r>
      <w:r w:rsidRPr="003E2A48">
        <w:t>temperature (SST), chlorophyll concentration</w:t>
      </w:r>
      <w:r w:rsidR="00CE11E9">
        <w:t>,</w:t>
      </w:r>
      <w:r w:rsidRPr="003E2A48">
        <w:t xml:space="preserve"> and large-scale coupled atmosphere–ocean phenomena. Using the life history of the Indian oil sardine, we developed hypotheses concerning </w:t>
      </w:r>
      <w:r w:rsidR="00CE11E9">
        <w:t>the effects of</w:t>
      </w:r>
      <w:r w:rsidR="00CE11E9" w:rsidRPr="003E2A48">
        <w:t xml:space="preserve"> </w:t>
      </w:r>
      <w:r w:rsidRPr="003E2A48">
        <w:t xml:space="preserve">these variables </w:t>
      </w:r>
      <w:r w:rsidR="00CE11E9">
        <w:t>on</w:t>
      </w:r>
      <w:r w:rsidRPr="003E2A48">
        <w:t xml:space="preserve"> landings and tested them using generalized additive models</w:t>
      </w:r>
      <w:r w:rsidR="00CE11E9">
        <w:t>,</w:t>
      </w:r>
      <w:r w:rsidRPr="003E2A48">
        <w:t xml:space="preserve"> which allow </w:t>
      </w:r>
      <w:r w:rsidR="00CE11E9">
        <w:t xml:space="preserve">for </w:t>
      </w:r>
      <w:r w:rsidRPr="003E2A48">
        <w:t>non-linear responses</w:t>
      </w:r>
      <w:r w:rsidR="00CE11E9">
        <w:t>,</w:t>
      </w:r>
      <w:r w:rsidRPr="003E2A48">
        <w:t xml:space="preserve"> and dynamic linear models</w:t>
      </w:r>
      <w:r w:rsidR="00CE11E9">
        <w:t>,</w:t>
      </w:r>
      <w:r w:rsidRPr="003E2A48">
        <w:t xml:space="preserve"> which allow </w:t>
      </w:r>
      <w:r w:rsidR="00CE11E9">
        <w:t xml:space="preserve">for </w:t>
      </w:r>
      <w:r w:rsidRPr="003E2A48">
        <w:t xml:space="preserve">time-varying responses. </w:t>
      </w:r>
      <w:ins w:id="23" w:author="Eli Holmes" w:date="2020-04-19T18:06:00Z">
        <w:r w:rsidR="00075810">
          <w:t xml:space="preserve">Of all the covariates tested, the </w:t>
        </w:r>
      </w:ins>
      <w:ins w:id="24" w:author="Eli Holmes" w:date="2020-04-19T18:07:00Z">
        <w:r w:rsidR="00075810">
          <w:t xml:space="preserve">only two explained catch variation and improved out of sample prediction: </w:t>
        </w:r>
      </w:ins>
      <w:ins w:id="25" w:author="Eli Holmes" w:date="2020-04-19T18:08:00Z">
        <w:r w:rsidR="00075810" w:rsidRPr="003E2A48">
          <w:t>the 2.5</w:t>
        </w:r>
        <w:r w:rsidR="00075810">
          <w:t>-</w:t>
        </w:r>
        <w:r w:rsidR="00075810" w:rsidRPr="003E2A48">
          <w:t>year average SST</w:t>
        </w:r>
        <w:r w:rsidR="00075810" w:rsidRPr="003E2A48" w:rsidDel="00075810">
          <w:t xml:space="preserve"> </w:t>
        </w:r>
        <w:r w:rsidR="00075810">
          <w:t xml:space="preserve">and precipitation over land during June-July.  The </w:t>
        </w:r>
      </w:ins>
      <w:del w:id="26" w:author="Eli Holmes" w:date="2020-04-19T18:06:00Z">
        <w:r w:rsidRPr="003E2A48" w:rsidDel="00075810">
          <w:delText>We found significant correlation</w:delText>
        </w:r>
        <w:r w:rsidR="00CE11E9" w:rsidDel="00075810">
          <w:delText>s</w:delText>
        </w:r>
        <w:r w:rsidRPr="003E2A48" w:rsidDel="00075810">
          <w:delText xml:space="preserve"> </w:delText>
        </w:r>
        <w:r w:rsidR="00CE11E9" w:rsidDel="00075810">
          <w:delText>of</w:delText>
        </w:r>
        <w:r w:rsidRPr="003E2A48" w:rsidDel="00075810">
          <w:delText xml:space="preserve"> </w:delText>
        </w:r>
      </w:del>
      <w:del w:id="27" w:author="Eli Holmes" w:date="2020-04-19T18:00:00Z">
        <w:r w:rsidRPr="003E2A48" w:rsidDel="00075810">
          <w:delText>upwelling intensity, an</w:delText>
        </w:r>
        <w:r w:rsidR="00045491" w:rsidDel="00075810">
          <w:delText xml:space="preserve"> Indian Ocean Dipole </w:delText>
        </w:r>
        <w:r w:rsidRPr="003E2A48" w:rsidDel="00075810">
          <w:delText xml:space="preserve">index, and </w:delText>
        </w:r>
      </w:del>
      <w:del w:id="28" w:author="Eli Holmes" w:date="2020-04-19T18:06:00Z">
        <w:r w:rsidRPr="003E2A48" w:rsidDel="00075810">
          <w:delText>the multiyear average SST</w:delText>
        </w:r>
      </w:del>
      <w:del w:id="29" w:author="Eli Holmes" w:date="2020-04-19T18:00:00Z">
        <w:r w:rsidR="00CE11E9" w:rsidDel="00075810">
          <w:delText xml:space="preserve"> </w:delText>
        </w:r>
      </w:del>
      <w:del w:id="30" w:author="Eli Holmes" w:date="2020-04-19T18:06:00Z">
        <w:r w:rsidR="00CE11E9" w:rsidDel="00075810">
          <w:delText>with landings</w:delText>
        </w:r>
        <w:r w:rsidRPr="003E2A48" w:rsidDel="00075810">
          <w:delText xml:space="preserve">. Upwelling </w:delText>
        </w:r>
        <w:r w:rsidR="00E82C69" w:rsidDel="00075810">
          <w:delText>had</w:delText>
        </w:r>
        <w:r w:rsidRPr="003E2A48" w:rsidDel="00075810">
          <w:delText xml:space="preserve"> a positive effect </w:delText>
        </w:r>
        <w:r w:rsidR="00E82C69" w:rsidDel="00075810">
          <w:delText>at lower intensity and</w:delText>
        </w:r>
        <w:r w:rsidRPr="003E2A48" w:rsidDel="00075810">
          <w:delText xml:space="preserve"> a negative effect at </w:delText>
        </w:r>
        <w:r w:rsidR="004C468F" w:rsidDel="00075810">
          <w:delText>high</w:delText>
        </w:r>
        <w:r w:rsidR="004C468F" w:rsidRPr="003E2A48" w:rsidDel="00075810">
          <w:delText xml:space="preserve"> </w:delText>
        </w:r>
        <w:r w:rsidRPr="003E2A48" w:rsidDel="00075810">
          <w:delText>intensity</w:delText>
        </w:r>
        <w:r w:rsidR="00AE3E41" w:rsidDel="00075810">
          <w:delText xml:space="preserve">. </w:delText>
        </w:r>
      </w:del>
      <w:del w:id="31" w:author="Eli Holmes" w:date="2020-04-19T18:04:00Z">
        <w:r w:rsidR="00AE3E41" w:rsidDel="00075810">
          <w:delText xml:space="preserve">This is consistent with expectations since upwelling </w:delText>
        </w:r>
        <w:r w:rsidR="00AE3E41" w:rsidRPr="003E2A48" w:rsidDel="00075810">
          <w:delText>fuel</w:delText>
        </w:r>
        <w:r w:rsidR="00AE3E41" w:rsidDel="00075810">
          <w:delText>s</w:delText>
        </w:r>
        <w:r w:rsidR="00AE3E41" w:rsidRPr="003E2A48" w:rsidDel="00075810">
          <w:delText xml:space="preserve"> </w:delText>
        </w:r>
        <w:r w:rsidR="006E568E" w:rsidDel="00075810">
          <w:delText>productivity</w:delText>
        </w:r>
        <w:r w:rsidR="00AE3E41" w:rsidDel="00075810">
          <w:delText xml:space="preserve"> but at high levels leads to surface anoxia and advec</w:delText>
        </w:r>
        <w:r w:rsidR="006E568E" w:rsidDel="00075810">
          <w:delText>t</w:delText>
        </w:r>
        <w:r w:rsidR="004C468F" w:rsidDel="00075810">
          <w:delText xml:space="preserve">ion of </w:delText>
        </w:r>
        <w:r w:rsidR="00AE3E41" w:rsidDel="00075810">
          <w:delText>larvae</w:delText>
        </w:r>
        <w:r w:rsidR="006E568E" w:rsidDel="00075810">
          <w:delText xml:space="preserve"> offshore</w:delText>
        </w:r>
        <w:r w:rsidR="00AE3E41" w:rsidDel="00075810">
          <w:delText xml:space="preserve">. </w:delText>
        </w:r>
      </w:del>
      <w:del w:id="32" w:author="Eli Holmes" w:date="2020-04-19T18:06:00Z">
        <w:r w:rsidR="00AE3E41" w:rsidDel="00075810">
          <w:delText>However, t</w:delText>
        </w:r>
        <w:r w:rsidRPr="003E2A48" w:rsidDel="00075810">
          <w:delText xml:space="preserve">he </w:delText>
        </w:r>
      </w:del>
      <w:r w:rsidRPr="003E2A48">
        <w:t xml:space="preserve">most </w:t>
      </w:r>
      <w:del w:id="33" w:author="Eli Holmes" w:date="2020-04-19T18:07:00Z">
        <w:r w:rsidRPr="003E2A48" w:rsidDel="00075810">
          <w:delText xml:space="preserve">significant </w:delText>
        </w:r>
        <w:r w:rsidR="006E568E" w:rsidDel="00075810">
          <w:delText>relationship was</w:delText>
        </w:r>
        <w:r w:rsidR="006E568E" w:rsidRPr="003E2A48" w:rsidDel="00075810">
          <w:delText xml:space="preserve"> </w:delText>
        </w:r>
        <w:r w:rsidR="00E82C69" w:rsidDel="00075810">
          <w:delText xml:space="preserve">found </w:delText>
        </w:r>
        <w:r w:rsidR="006E568E" w:rsidDel="00075810">
          <w:delText>between</w:delText>
        </w:r>
      </w:del>
      <w:ins w:id="34" w:author="Eli Holmes" w:date="2020-04-19T18:10:00Z">
        <w:r w:rsidR="00B26628">
          <w:t xml:space="preserve">significant </w:t>
        </w:r>
      </w:ins>
      <w:ins w:id="35" w:author="Eli Holmes" w:date="2020-04-19T18:08:00Z">
        <w:r w:rsidR="00075810">
          <w:t>relationship was</w:t>
        </w:r>
      </w:ins>
      <w:ins w:id="36" w:author="Eli Holmes" w:date="2020-04-19T18:09:00Z">
        <w:r w:rsidR="00075810">
          <w:t xml:space="preserve"> between</w:t>
        </w:r>
      </w:ins>
      <w:r w:rsidRPr="003E2A48">
        <w:t xml:space="preserve"> the </w:t>
      </w:r>
      <w:del w:id="37" w:author="Eli Holmes" w:date="2020-04-19T18:20:00Z">
        <w:r w:rsidRPr="003E2A48" w:rsidDel="00B26628">
          <w:delText>2.5</w:delText>
        </w:r>
        <w:r w:rsidR="00E82C69" w:rsidDel="00B26628">
          <w:delText>-</w:delText>
        </w:r>
        <w:r w:rsidRPr="003E2A48" w:rsidDel="00B26628">
          <w:delText xml:space="preserve">year </w:delText>
        </w:r>
      </w:del>
      <w:ins w:id="38" w:author="Eli Holmes" w:date="2020-04-19T18:20:00Z">
        <w:r w:rsidR="002A147A">
          <w:t>former</w:t>
        </w:r>
      </w:ins>
      <w:del w:id="39" w:author="Eli Holmes" w:date="2020-04-19T18:20:00Z">
        <w:r w:rsidRPr="003E2A48" w:rsidDel="002A147A">
          <w:delText>average SST</w:delText>
        </w:r>
      </w:del>
      <w:del w:id="40" w:author="Eli Holmes" w:date="2020-04-19T18:07:00Z">
        <w:r w:rsidRPr="003E2A48" w:rsidDel="00075810">
          <w:delText xml:space="preserve"> and</w:delText>
        </w:r>
      </w:del>
      <w:ins w:id="41" w:author="Eli Holmes" w:date="2020-04-19T18:09:00Z">
        <w:r w:rsidR="00075810">
          <w:t xml:space="preserve"> and</w:t>
        </w:r>
      </w:ins>
      <w:ins w:id="42" w:author="Eli Holmes" w:date="2020-04-19T18:07:00Z">
        <w:r w:rsidR="00075810">
          <w:t xml:space="preserve"> </w:t>
        </w:r>
      </w:ins>
      <w:del w:id="43" w:author="Eli Holmes" w:date="2020-04-19T18:09:00Z">
        <w:r w:rsidRPr="003E2A48" w:rsidDel="00075810">
          <w:delText xml:space="preserve"> </w:delText>
        </w:r>
      </w:del>
      <w:r w:rsidRPr="003E2A48">
        <w:t>post-monsoon landings</w:t>
      </w:r>
      <w:r w:rsidR="006E568E">
        <w:t xml:space="preserve"> with an </w:t>
      </w:r>
      <w:r w:rsidR="00E82C69" w:rsidRPr="003E2A48">
        <w:t xml:space="preserve">adjusted </w:t>
      </w:r>
      <w:r w:rsidR="00E82C69" w:rsidRPr="003A6CEE">
        <w:rPr>
          <w:i/>
          <w:iCs/>
        </w:rPr>
        <w:t>R</w:t>
      </w:r>
      <w:r w:rsidR="00E82C69" w:rsidRPr="003A6CEE">
        <w:rPr>
          <w:vertAlign w:val="superscript"/>
        </w:rPr>
        <w:t>2</w:t>
      </w:r>
      <w:r w:rsidR="00E82C69" w:rsidRPr="003E2A48">
        <w:t xml:space="preserve"> </w:t>
      </w:r>
      <w:r w:rsidR="00E82C69">
        <w:t>=</w:t>
      </w:r>
      <w:r w:rsidR="00E82C69" w:rsidRPr="003E2A48">
        <w:t xml:space="preserve"> </w:t>
      </w:r>
      <w:del w:id="44" w:author="Eli Holmes" w:date="2020-04-19T18:12:00Z">
        <w:r w:rsidR="00E82C69" w:rsidRPr="003E2A48" w:rsidDel="00B26628">
          <w:delText>67.5</w:delText>
        </w:r>
      </w:del>
      <w:ins w:id="45" w:author="Eli Holmes" w:date="2020-04-19T18:12:00Z">
        <w:r w:rsidR="00B26628">
          <w:t>72</w:t>
        </w:r>
      </w:ins>
      <w:r w:rsidR="00E82C69" w:rsidRPr="003E2A48">
        <w:t>%</w:t>
      </w:r>
      <w:r w:rsidR="006E568E">
        <w:t xml:space="preserve"> and a 17-22% reduction in out-of-sample prediction error</w:t>
      </w:r>
      <w:r w:rsidRPr="003E2A48">
        <w:t xml:space="preserve">. </w:t>
      </w:r>
      <w:r w:rsidR="00E82C69" w:rsidRPr="003E2A48">
        <w:t>Th</w:t>
      </w:r>
      <w:r w:rsidR="00E82C69">
        <w:t>is result is consistent with previous findings and</w:t>
      </w:r>
      <w:r w:rsidRPr="003E2A48">
        <w:t xml:space="preserve"> </w:t>
      </w:r>
      <w:r w:rsidR="00E82C69" w:rsidRPr="003E2A48">
        <w:t>suggest</w:t>
      </w:r>
      <w:r w:rsidR="00E82C69">
        <w:t>s</w:t>
      </w:r>
      <w:r w:rsidR="00E82C69" w:rsidRPr="003E2A48">
        <w:t xml:space="preserve"> </w:t>
      </w:r>
      <w:r w:rsidRPr="003E2A48">
        <w:t xml:space="preserve">that the average SST over the sardine lifespan successfully captures a variety of factors </w:t>
      </w:r>
      <w:r w:rsidR="00E82C69">
        <w:t>that</w:t>
      </w:r>
      <w:r w:rsidR="00E82C69" w:rsidRPr="003E2A48">
        <w:t xml:space="preserve"> </w:t>
      </w:r>
      <w:r w:rsidRPr="003E2A48">
        <w:t xml:space="preserve">predict future abundance. </w:t>
      </w:r>
      <w:ins w:id="46" w:author="Eli Holmes" w:date="2020-04-19T18:15:00Z">
        <w:r w:rsidR="00B26628">
          <w:t>Models with the</w:t>
        </w:r>
      </w:ins>
      <w:ins w:id="47" w:author="Eli Holmes" w:date="2020-04-19T18:14:00Z">
        <w:r w:rsidR="00B26628">
          <w:t xml:space="preserve"> </w:t>
        </w:r>
        <w:proofErr w:type="gramStart"/>
        <w:r w:rsidR="00B26628">
          <w:t>second best</w:t>
        </w:r>
        <w:proofErr w:type="gramEnd"/>
        <w:r w:rsidR="00B26628">
          <w:t xml:space="preserve"> covariate, preci</w:t>
        </w:r>
      </w:ins>
      <w:ins w:id="48" w:author="Eli Holmes" w:date="2020-04-19T18:15:00Z">
        <w:r w:rsidR="00B26628">
          <w:t>pi</w:t>
        </w:r>
      </w:ins>
      <w:ins w:id="49" w:author="Eli Holmes" w:date="2020-04-19T18:14:00Z">
        <w:r w:rsidR="00B26628">
          <w:t xml:space="preserve">tation </w:t>
        </w:r>
      </w:ins>
      <w:ins w:id="50" w:author="Eli Holmes" w:date="2020-04-19T18:15:00Z">
        <w:r w:rsidR="00B26628">
          <w:t xml:space="preserve">over land </w:t>
        </w:r>
      </w:ins>
      <w:ins w:id="51" w:author="Eli Holmes" w:date="2020-04-19T18:14:00Z">
        <w:r w:rsidR="00B26628">
          <w:t>during the</w:t>
        </w:r>
      </w:ins>
      <w:ins w:id="52" w:author="Eli Holmes" w:date="2020-04-19T18:15:00Z">
        <w:r w:rsidR="00B26628">
          <w:t xml:space="preserve"> monsoon, had adjusted </w:t>
        </w:r>
        <w:r w:rsidR="00B26628" w:rsidRPr="003A6CEE">
          <w:rPr>
            <w:i/>
            <w:iCs/>
          </w:rPr>
          <w:t>R</w:t>
        </w:r>
        <w:r w:rsidR="00B26628" w:rsidRPr="003A6CEE">
          <w:rPr>
            <w:vertAlign w:val="superscript"/>
          </w:rPr>
          <w:t>2</w:t>
        </w:r>
        <w:r w:rsidR="00B26628" w:rsidRPr="003E2A48">
          <w:t xml:space="preserve"> </w:t>
        </w:r>
        <w:r w:rsidR="00B26628">
          <w:t>=</w:t>
        </w:r>
        <w:r w:rsidR="00B26628" w:rsidRPr="003E2A48">
          <w:t xml:space="preserve"> </w:t>
        </w:r>
        <w:r w:rsidR="00B26628">
          <w:t>7</w:t>
        </w:r>
      </w:ins>
      <w:ins w:id="53" w:author="Eli Holmes" w:date="2020-04-19T18:16:00Z">
        <w:r w:rsidR="00B26628">
          <w:t>0.5</w:t>
        </w:r>
      </w:ins>
      <w:ins w:id="54" w:author="Eli Holmes" w:date="2020-04-19T18:15:00Z">
        <w:r w:rsidR="00B26628" w:rsidRPr="003E2A48">
          <w:t>%</w:t>
        </w:r>
        <w:r w:rsidR="00B26628">
          <w:t xml:space="preserve"> and a </w:t>
        </w:r>
      </w:ins>
      <w:ins w:id="55" w:author="Eli Holmes" w:date="2020-04-19T18:16:00Z">
        <w:r w:rsidR="00B26628">
          <w:t>5</w:t>
        </w:r>
      </w:ins>
      <w:ins w:id="56" w:author="Eli Holmes" w:date="2020-04-19T18:15:00Z">
        <w:r w:rsidR="00B26628">
          <w:t>-</w:t>
        </w:r>
      </w:ins>
      <w:ins w:id="57" w:author="Eli Holmes" w:date="2020-04-19T18:16:00Z">
        <w:r w:rsidR="00B26628">
          <w:t>15</w:t>
        </w:r>
      </w:ins>
      <w:ins w:id="58" w:author="Eli Holmes" w:date="2020-04-19T18:15:00Z">
        <w:r w:rsidR="00B26628">
          <w:t>% reduction in out-of-sample prediction error</w:t>
        </w:r>
        <w:r w:rsidR="00B26628" w:rsidRPr="003E2A48">
          <w:t xml:space="preserve">. </w:t>
        </w:r>
      </w:ins>
      <w:ins w:id="59" w:author="Eli Holmes" w:date="2020-04-19T18:18:00Z">
        <w:r w:rsidR="00B26628">
          <w:t xml:space="preserve">The </w:t>
        </w:r>
      </w:ins>
      <w:ins w:id="60" w:author="Eli Holmes" w:date="2020-04-19T18:21:00Z">
        <w:r w:rsidR="002A147A">
          <w:t xml:space="preserve">earth’s </w:t>
        </w:r>
      </w:ins>
      <w:ins w:id="61" w:author="Eli Holmes" w:date="2020-04-19T18:19:00Z">
        <w:r w:rsidR="00B26628">
          <w:t xml:space="preserve">changing climate is associated with </w:t>
        </w:r>
      </w:ins>
      <w:ins w:id="62" w:author="Eli Holmes" w:date="2020-04-19T18:21:00Z">
        <w:r w:rsidR="002A147A">
          <w:t xml:space="preserve">both </w:t>
        </w:r>
      </w:ins>
      <w:ins w:id="63" w:author="Eli Holmes" w:date="2020-04-19T18:24:00Z">
        <w:r w:rsidR="002A147A">
          <w:t>rapid warming</w:t>
        </w:r>
      </w:ins>
      <w:ins w:id="64" w:author="Eli Holmes" w:date="2020-04-19T18:19:00Z">
        <w:r w:rsidR="00B26628">
          <w:t xml:space="preserve"> </w:t>
        </w:r>
      </w:ins>
      <w:ins w:id="65" w:author="Eli Holmes" w:date="2020-04-19T18:24:00Z">
        <w:r w:rsidR="002A147A">
          <w:t xml:space="preserve">in </w:t>
        </w:r>
      </w:ins>
      <w:ins w:id="66" w:author="Eli Holmes" w:date="2020-04-19T18:19:00Z">
        <w:r w:rsidR="00B26628">
          <w:t>the</w:t>
        </w:r>
      </w:ins>
      <w:del w:id="67" w:author="Eli Holmes" w:date="2020-04-19T18:18:00Z">
        <w:r w:rsidRPr="003E2A48" w:rsidDel="00B26628">
          <w:delText>The</w:delText>
        </w:r>
      </w:del>
      <w:r w:rsidRPr="003E2A48">
        <w:t xml:space="preserve"> Western Indian Ocean </w:t>
      </w:r>
      <w:del w:id="68" w:author="Eli Holmes" w:date="2020-04-19T18:19:00Z">
        <w:r w:rsidRPr="003E2A48" w:rsidDel="00B26628">
          <w:delText xml:space="preserve">has been warming </w:delText>
        </w:r>
      </w:del>
      <w:del w:id="69" w:author="Eli Holmes" w:date="2020-04-19T18:17:00Z">
        <w:r w:rsidR="004C468F" w:rsidDel="00B26628">
          <w:delText xml:space="preserve">more </w:delText>
        </w:r>
      </w:del>
      <w:del w:id="70" w:author="Eli Holmes" w:date="2020-04-19T18:19:00Z">
        <w:r w:rsidR="004C468F" w:rsidDel="00B26628">
          <w:delText xml:space="preserve">rapidly </w:delText>
        </w:r>
      </w:del>
      <w:del w:id="71" w:author="Eli Holmes" w:date="2020-04-19T18:17:00Z">
        <w:r w:rsidR="004C468F" w:rsidDel="00B26628">
          <w:delText>than other oceans</w:delText>
        </w:r>
      </w:del>
      <w:ins w:id="72" w:author="Eli Holmes" w:date="2020-04-19T18:17:00Z">
        <w:r w:rsidR="00B26628">
          <w:t xml:space="preserve">and changes to </w:t>
        </w:r>
      </w:ins>
      <w:ins w:id="73" w:author="Eli Holmes" w:date="2020-04-19T18:19:00Z">
        <w:r w:rsidR="00B26628">
          <w:t>southwest monsoon rainfall</w:t>
        </w:r>
      </w:ins>
      <w:ins w:id="74" w:author="Eli Holmes" w:date="2020-04-19T18:21:00Z">
        <w:r w:rsidR="002A147A">
          <w:t xml:space="preserve"> patterns</w:t>
        </w:r>
      </w:ins>
      <w:r w:rsidRPr="003E2A48">
        <w:t xml:space="preserve">. Our work highlights </w:t>
      </w:r>
      <w:ins w:id="75" w:author="Eli Holmes" w:date="2020-04-19T18:22:00Z">
        <w:r w:rsidR="002A147A">
          <w:t xml:space="preserve">these as </w:t>
        </w:r>
      </w:ins>
      <w:r w:rsidR="006E1C29">
        <w:t xml:space="preserve">key variables important for </w:t>
      </w:r>
      <w:del w:id="76" w:author="Eli Holmes" w:date="2020-04-19T18:25:00Z">
        <w:r w:rsidR="006E1C29" w:rsidDel="002A147A">
          <w:delText xml:space="preserve">forecasting </w:delText>
        </w:r>
      </w:del>
      <w:ins w:id="77" w:author="Eli Holmes" w:date="2020-04-19T18:25:00Z">
        <w:r w:rsidR="002A147A">
          <w:t>understanding and forecasting impacts on</w:t>
        </w:r>
        <w:r w:rsidR="002A147A">
          <w:t xml:space="preserve"> </w:t>
        </w:r>
      </w:ins>
      <w:del w:id="78" w:author="Eli Holmes" w:date="2020-04-19T18:22:00Z">
        <w:r w:rsidR="006E1C29" w:rsidDel="002A147A">
          <w:delText xml:space="preserve">the impacts of these changes on </w:delText>
        </w:r>
      </w:del>
      <w:r w:rsidR="006E1C29">
        <w:t>sardine landings.</w:t>
      </w:r>
    </w:p>
    <w:p w14:paraId="7B866957" w14:textId="4C8FE6B0" w:rsidR="00B26628" w:rsidRDefault="00B26628" w:rsidP="00764EDB">
      <w:pPr>
        <w:pStyle w:val="BodyText"/>
        <w:spacing w:before="0" w:after="0" w:line="480" w:lineRule="auto"/>
        <w:rPr>
          <w:ins w:id="79" w:author="Eli Holmes" w:date="2020-04-19T18:12:00Z"/>
        </w:rPr>
      </w:pPr>
    </w:p>
    <w:p w14:paraId="4791B917" w14:textId="77777777" w:rsidR="00B26628" w:rsidRDefault="00B26628" w:rsidP="00764EDB">
      <w:pPr>
        <w:pStyle w:val="BodyText"/>
        <w:spacing w:before="0" w:after="0" w:line="480" w:lineRule="auto"/>
      </w:pPr>
    </w:p>
    <w:p w14:paraId="0FA19509" w14:textId="08B57C27" w:rsidR="008062F9" w:rsidRPr="003E2A48" w:rsidRDefault="00354701" w:rsidP="00354701">
      <w:pPr>
        <w:pStyle w:val="Heading1"/>
        <w:spacing w:before="0" w:line="480" w:lineRule="auto"/>
        <w:rPr>
          <w:rFonts w:asciiTheme="minorHAnsi" w:hAnsiTheme="minorHAnsi"/>
          <w:color w:val="auto"/>
          <w:sz w:val="24"/>
          <w:szCs w:val="24"/>
        </w:rPr>
      </w:pPr>
      <w:bookmarkStart w:id="80" w:name="introduction"/>
      <w:r>
        <w:rPr>
          <w:rFonts w:asciiTheme="minorHAnsi" w:hAnsiTheme="minorHAnsi"/>
          <w:color w:val="auto"/>
          <w:sz w:val="24"/>
          <w:szCs w:val="24"/>
        </w:rPr>
        <w:t xml:space="preserve">1 </w:t>
      </w:r>
      <w:r w:rsidRPr="003E2A48">
        <w:rPr>
          <w:rFonts w:asciiTheme="minorHAnsi" w:hAnsiTheme="minorHAnsi"/>
          <w:color w:val="auto"/>
          <w:sz w:val="24"/>
          <w:szCs w:val="24"/>
        </w:rPr>
        <w:t>INTRODUCTION</w:t>
      </w:r>
      <w:bookmarkEnd w:id="80"/>
    </w:p>
    <w:p w14:paraId="3AA6CE0A" w14:textId="3A7EAFFB" w:rsidR="00F11068" w:rsidRPr="003E2A48" w:rsidRDefault="00806920" w:rsidP="00F11068">
      <w:pPr>
        <w:pStyle w:val="FirstParagraph"/>
        <w:spacing w:before="0" w:after="0" w:line="480" w:lineRule="auto"/>
      </w:pPr>
      <w:r w:rsidRPr="003E2A48">
        <w:t xml:space="preserve">Environmental variability is known to be a key driver of population variability </w:t>
      </w:r>
      <w:r w:rsidR="003E2A48">
        <w:t>for</w:t>
      </w:r>
      <w:r w:rsidR="003E2A48" w:rsidRPr="003E2A48">
        <w:t xml:space="preserve"> </w:t>
      </w:r>
      <w:r w:rsidRPr="003E2A48">
        <w:t>small forage fish</w:t>
      </w:r>
      <w:r w:rsidR="003E2A48">
        <w:t>,</w:t>
      </w:r>
      <w:r w:rsidRPr="003E2A48">
        <w:t xml:space="preserve"> such as sardine, anchovy</w:t>
      </w:r>
      <w:r w:rsidR="003E2A48">
        <w:t>,</w:t>
      </w:r>
      <w:r w:rsidRPr="003E2A48">
        <w:t xml:space="preserve"> and herring (</w:t>
      </w:r>
      <w:proofErr w:type="spellStart"/>
      <w:r w:rsidRPr="003E2A48">
        <w:t>Alheit</w:t>
      </w:r>
      <w:proofErr w:type="spellEnd"/>
      <w:r w:rsidRPr="003E2A48">
        <w:t xml:space="preserve"> &amp; Hagen, 1997; Checkley</w:t>
      </w:r>
      <w:r w:rsidR="00DB578C">
        <w:t xml:space="preserve">, Asch, &amp; </w:t>
      </w:r>
      <w:proofErr w:type="spellStart"/>
      <w:r w:rsidR="00DB578C" w:rsidRPr="003E2A48">
        <w:t>Rykaczewski</w:t>
      </w:r>
      <w:proofErr w:type="spellEnd"/>
      <w:r w:rsidRPr="003E2A48">
        <w:t xml:space="preserve">, 2017; </w:t>
      </w:r>
      <w:proofErr w:type="spellStart"/>
      <w:r w:rsidRPr="003E2A48">
        <w:t>Cury</w:t>
      </w:r>
      <w:proofErr w:type="spellEnd"/>
      <w:r w:rsidRPr="003E2A48">
        <w:t xml:space="preserve"> et al., 2000). In particular, ocean temperature and upwelling dynamics, </w:t>
      </w:r>
      <w:r w:rsidR="003E2A48">
        <w:t>together</w:t>
      </w:r>
      <w:r w:rsidR="003E2A48" w:rsidRPr="003E2A48">
        <w:t xml:space="preserve"> </w:t>
      </w:r>
      <w:r w:rsidRPr="003E2A48">
        <w:t xml:space="preserve">with density-dependent feedback, </w:t>
      </w:r>
      <w:r w:rsidR="005B3EFF">
        <w:t>substantially</w:t>
      </w:r>
      <w:r w:rsidRPr="003E2A48">
        <w:t xml:space="preserve"> </w:t>
      </w:r>
      <w:r w:rsidR="005B3EFF">
        <w:t>a</w:t>
      </w:r>
      <w:r w:rsidRPr="003E2A48">
        <w:t>ffect</w:t>
      </w:r>
      <w:r w:rsidR="003E2A48">
        <w:t xml:space="preserve"> the</w:t>
      </w:r>
      <w:r w:rsidRPr="003E2A48">
        <w:t xml:space="preserve"> recruitment success and biomass of European and Pacific sardines (</w:t>
      </w:r>
      <w:bookmarkStart w:id="81" w:name="_Hlk34216747"/>
      <w:proofErr w:type="spellStart"/>
      <w:r w:rsidRPr="003E2A48">
        <w:rPr>
          <w:i/>
        </w:rPr>
        <w:t>Sardina</w:t>
      </w:r>
      <w:proofErr w:type="spellEnd"/>
      <w:r w:rsidRPr="003E2A48">
        <w:rPr>
          <w:i/>
        </w:rPr>
        <w:t xml:space="preserve"> </w:t>
      </w:r>
      <w:proofErr w:type="spellStart"/>
      <w:r w:rsidRPr="003E2A48">
        <w:rPr>
          <w:i/>
        </w:rPr>
        <w:t>pilchardus</w:t>
      </w:r>
      <w:proofErr w:type="spellEnd"/>
      <w:r w:rsidRPr="003E2A48">
        <w:t xml:space="preserve"> and </w:t>
      </w:r>
      <w:proofErr w:type="spellStart"/>
      <w:r w:rsidRPr="003E2A48">
        <w:rPr>
          <w:i/>
        </w:rPr>
        <w:t>Sardinops</w:t>
      </w:r>
      <w:proofErr w:type="spellEnd"/>
      <w:r w:rsidRPr="003E2A48">
        <w:rPr>
          <w:i/>
        </w:rPr>
        <w:t xml:space="preserve"> </w:t>
      </w:r>
      <w:proofErr w:type="spellStart"/>
      <w:r w:rsidRPr="003E2A48">
        <w:rPr>
          <w:i/>
        </w:rPr>
        <w:t>sagax</w:t>
      </w:r>
      <w:bookmarkEnd w:id="81"/>
      <w:proofErr w:type="spellEnd"/>
      <w:r w:rsidR="003E2A48">
        <w:rPr>
          <w:iCs/>
        </w:rPr>
        <w:t>, respectively</w:t>
      </w:r>
      <w:r w:rsidR="00CE477A">
        <w:t xml:space="preserve">; </w:t>
      </w:r>
      <w:proofErr w:type="spellStart"/>
      <w:r w:rsidRPr="003E2A48">
        <w:t>Alheit</w:t>
      </w:r>
      <w:proofErr w:type="spellEnd"/>
      <w:r w:rsidRPr="003E2A48">
        <w:t xml:space="preserve"> et al., 2012; Garza-Gil</w:t>
      </w:r>
      <w:r w:rsidR="00DB578C">
        <w:t>,</w:t>
      </w:r>
      <w:r w:rsidR="00DB578C" w:rsidRPr="00DB578C">
        <w:t xml:space="preserve"> </w:t>
      </w:r>
      <w:r w:rsidR="00DB578C" w:rsidRPr="003E2A48">
        <w:t>Varela-</w:t>
      </w:r>
      <w:proofErr w:type="spellStart"/>
      <w:r w:rsidR="00DB578C" w:rsidRPr="003E2A48">
        <w:t>Lafuente</w:t>
      </w:r>
      <w:proofErr w:type="spellEnd"/>
      <w:r w:rsidR="00DB578C" w:rsidRPr="003E2A48">
        <w:t>, Caballero-</w:t>
      </w:r>
      <w:proofErr w:type="spellStart"/>
      <w:r w:rsidR="00DB578C" w:rsidRPr="003E2A48">
        <w:t>Míguez</w:t>
      </w:r>
      <w:proofErr w:type="spellEnd"/>
      <w:r w:rsidR="00DB578C" w:rsidRPr="003E2A48">
        <w:t>, &amp; Torralba-Cano</w:t>
      </w:r>
      <w:r w:rsidRPr="003E2A48">
        <w:t xml:space="preserve">, 2015;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proofErr w:type="spellStart"/>
      <w:r w:rsidRPr="003E2A48">
        <w:t>Lindegren</w:t>
      </w:r>
      <w:proofErr w:type="spellEnd"/>
      <w:r w:rsidR="00DB578C">
        <w:t>,</w:t>
      </w:r>
      <w:r w:rsidR="00DB578C" w:rsidRPr="00DB578C">
        <w:t xml:space="preserve"> </w:t>
      </w:r>
      <w:r w:rsidR="00DB578C" w:rsidRPr="003E2A48">
        <w:t xml:space="preserve">Checkley, </w:t>
      </w:r>
      <w:proofErr w:type="spellStart"/>
      <w:r w:rsidR="00DB578C" w:rsidRPr="003E2A48">
        <w:t>Rouyer</w:t>
      </w:r>
      <w:proofErr w:type="spellEnd"/>
      <w:r w:rsidR="00DB578C" w:rsidRPr="003E2A48">
        <w:t xml:space="preserve">, </w:t>
      </w:r>
      <w:proofErr w:type="spellStart"/>
      <w:r w:rsidR="00DB578C" w:rsidRPr="003E2A48">
        <w:t>MacCall</w:t>
      </w:r>
      <w:proofErr w:type="spellEnd"/>
      <w:r w:rsidR="00DB578C" w:rsidRPr="003E2A48">
        <w:t xml:space="preserve">, &amp; </w:t>
      </w:r>
      <w:proofErr w:type="spellStart"/>
      <w:r w:rsidR="00DB578C" w:rsidRPr="003E2A48">
        <w:t>Stenseth</w:t>
      </w:r>
      <w:proofErr w:type="spellEnd"/>
      <w:r w:rsidRPr="003E2A48">
        <w:t xml:space="preserve">, 2013; </w:t>
      </w:r>
      <w:proofErr w:type="spellStart"/>
      <w:r w:rsidRPr="003E2A48">
        <w:t>Rykaczewski</w:t>
      </w:r>
      <w:proofErr w:type="spellEnd"/>
      <w:r w:rsidRPr="003E2A48">
        <w:t xml:space="preserve"> &amp; Checkley, 2008). </w:t>
      </w:r>
      <w:r w:rsidR="00F11068" w:rsidRPr="003E2A48">
        <w:t xml:space="preserve">Upwelling, influenced by large-scale forces such as </w:t>
      </w:r>
      <w:r w:rsidR="00DC0216">
        <w:t>the</w:t>
      </w:r>
      <w:r w:rsidR="00F11068" w:rsidRPr="003E2A48">
        <w:t xml:space="preserve"> El Niño</w:t>
      </w:r>
      <w:r w:rsidR="00F11068">
        <w:t>–</w:t>
      </w:r>
      <w:r w:rsidR="00F11068" w:rsidRPr="003E2A48">
        <w:t xml:space="preserve">Southern Oscillation (ENSO) </w:t>
      </w:r>
      <w:r w:rsidR="00DC0216">
        <w:t>and Indian Ocean Dipole (IOD)</w:t>
      </w:r>
      <w:r w:rsidR="0080508A">
        <w:t xml:space="preserve"> </w:t>
      </w:r>
      <w:r w:rsidR="00F11068" w:rsidRPr="003E2A48">
        <w:t>(</w:t>
      </w:r>
      <w:proofErr w:type="spellStart"/>
      <w:r w:rsidR="00F11068" w:rsidRPr="003E2A48">
        <w:t>Alheit</w:t>
      </w:r>
      <w:proofErr w:type="spellEnd"/>
      <w:r w:rsidR="00F11068" w:rsidRPr="003E2A48">
        <w:t xml:space="preserve"> &amp; Hagen, 1997; </w:t>
      </w:r>
      <w:proofErr w:type="spellStart"/>
      <w:r w:rsidR="00F11068" w:rsidRPr="003E2A48">
        <w:t>Schwartzlose</w:t>
      </w:r>
      <w:proofErr w:type="spellEnd"/>
      <w:r w:rsidR="00F11068" w:rsidRPr="003E2A48">
        <w:t xml:space="preserve"> et al., 2010)</w:t>
      </w:r>
      <w:r w:rsidR="00F11068">
        <w:t>, as well as</w:t>
      </w:r>
      <w:r w:rsidR="00F11068" w:rsidRPr="003E2A48">
        <w:t xml:space="preserve"> by seasonal wind and current patterns, brings nutrient</w:t>
      </w:r>
      <w:r w:rsidR="00F11068">
        <w:t>-</w:t>
      </w:r>
      <w:r w:rsidR="00F11068" w:rsidRPr="003E2A48">
        <w:t xml:space="preserve"> and oxygen</w:t>
      </w:r>
      <w:r w:rsidR="00F11068">
        <w:t>-</w:t>
      </w:r>
      <w:r w:rsidR="00F11068" w:rsidRPr="003E2A48">
        <w:t>rich waters to the surface</w:t>
      </w:r>
      <w:r w:rsidR="00F11068">
        <w:t>,</w:t>
      </w:r>
      <w:r w:rsidR="00F11068" w:rsidRPr="003E2A48">
        <w:t xml:space="preserve"> driv</w:t>
      </w:r>
      <w:r w:rsidR="00F11068">
        <w:t>ing</w:t>
      </w:r>
      <w:r w:rsidR="00F11068" w:rsidRPr="003E2A48">
        <w:t xml:space="preserve"> seasonal variability in phytoplankton resources and</w:t>
      </w:r>
      <w:r w:rsidR="00F11068">
        <w:t>,</w:t>
      </w:r>
      <w:r w:rsidR="00F11068" w:rsidRPr="003E2A48">
        <w:t xml:space="preserve"> in turn</w:t>
      </w:r>
      <w:r w:rsidR="00F11068">
        <w:t>,</w:t>
      </w:r>
      <w:r w:rsidR="00F11068" w:rsidRPr="003E2A48">
        <w:t xml:space="preserve"> sardine prey (</w:t>
      </w:r>
      <w:proofErr w:type="spellStart"/>
      <w:r w:rsidR="00F11068" w:rsidRPr="003E2A48">
        <w:t>Bakun</w:t>
      </w:r>
      <w:proofErr w:type="spellEnd"/>
      <w:r w:rsidR="00F11068">
        <w:t>,</w:t>
      </w:r>
      <w:r w:rsidR="00F11068" w:rsidRPr="0065024E">
        <w:t xml:space="preserve"> </w:t>
      </w:r>
      <w:r w:rsidR="00F11068" w:rsidRPr="003E2A48">
        <w:t xml:space="preserve">Roy, &amp; </w:t>
      </w:r>
      <w:proofErr w:type="spellStart"/>
      <w:r w:rsidR="00F11068" w:rsidRPr="003E2A48">
        <w:t>Lluch</w:t>
      </w:r>
      <w:proofErr w:type="spellEnd"/>
      <w:r w:rsidR="00F11068" w:rsidRPr="003E2A48">
        <w:t>-Cota</w:t>
      </w:r>
      <w:r w:rsidR="00F11068">
        <w:t>,</w:t>
      </w:r>
      <w:r w:rsidR="00F11068" w:rsidRPr="003E2A48">
        <w:t xml:space="preserve"> 2008). Local variability in temperature, salinity, and oxygen levels ha</w:t>
      </w:r>
      <w:r w:rsidR="00F11068">
        <w:t>s</w:t>
      </w:r>
      <w:r w:rsidR="00F11068" w:rsidRPr="003E2A48">
        <w:t xml:space="preserve"> direct and indirect effects on sardine reproduction, recruitment</w:t>
      </w:r>
      <w:r w:rsidR="00F11068">
        <w:t>,</w:t>
      </w:r>
      <w:r w:rsidR="00F11068" w:rsidRPr="003E2A48">
        <w:t xml:space="preserve"> and survival (Checkley et al., 2017). Sardines are also influenced by competition and predation by other species</w:t>
      </w:r>
      <w:r w:rsidR="00F11068">
        <w:t>,</w:t>
      </w:r>
      <w:r w:rsidR="00F11068" w:rsidRPr="003E2A48">
        <w:t xml:space="preserve"> and </w:t>
      </w:r>
      <w:r w:rsidR="00F11068">
        <w:t xml:space="preserve">are </w:t>
      </w:r>
      <w:r w:rsidR="00F11068" w:rsidRPr="003E2A48">
        <w:t xml:space="preserve">known </w:t>
      </w:r>
      <w:r w:rsidR="00F11068">
        <w:t>to be</w:t>
      </w:r>
      <w:r w:rsidR="00F11068" w:rsidRPr="003E2A48">
        <w:t xml:space="preserve"> sensitiv</w:t>
      </w:r>
      <w:r w:rsidR="00F11068">
        <w:t>e</w:t>
      </w:r>
      <w:r w:rsidR="00F11068" w:rsidRPr="003E2A48">
        <w:t xml:space="preserve"> to overfishing</w:t>
      </w:r>
      <w:r w:rsidR="00F11068">
        <w:t>,</w:t>
      </w:r>
      <w:r w:rsidR="00F11068" w:rsidRPr="003E2A48">
        <w:t xml:space="preserve"> which has been linked to </w:t>
      </w:r>
      <w:r w:rsidR="00F11068">
        <w:t xml:space="preserve">the collapse of </w:t>
      </w:r>
      <w:r w:rsidR="00F11068" w:rsidRPr="003E2A48">
        <w:t>many fisher</w:t>
      </w:r>
      <w:r w:rsidR="00F11068">
        <w:t>i</w:t>
      </w:r>
      <w:r w:rsidR="00F11068" w:rsidRPr="003E2A48">
        <w:t>es (Kripa et al., 2018).</w:t>
      </w:r>
    </w:p>
    <w:p w14:paraId="41AE4144" w14:textId="7253B06A" w:rsidR="008062F9" w:rsidRPr="003E2A48" w:rsidRDefault="00F11068" w:rsidP="000C303A">
      <w:pPr>
        <w:pStyle w:val="FirstParagraph"/>
        <w:spacing w:before="0" w:after="0" w:line="480" w:lineRule="auto"/>
        <w:ind w:firstLine="360"/>
      </w:pPr>
      <w:r w:rsidRPr="003E2A48">
        <w:t>Like other sardines, the Indian oil sardine (</w:t>
      </w:r>
      <w:r w:rsidRPr="003E2A48">
        <w:rPr>
          <w:i/>
        </w:rPr>
        <w:t xml:space="preserve">Sardinella </w:t>
      </w:r>
      <w:proofErr w:type="spellStart"/>
      <w:r w:rsidRPr="003E2A48">
        <w:rPr>
          <w:i/>
        </w:rPr>
        <w:t>longiceps</w:t>
      </w:r>
      <w:proofErr w:type="spellEnd"/>
      <w:r w:rsidRPr="003E2A48">
        <w:t xml:space="preserve"> Valenciennes, 1847) shows strong interannual fluctuations </w:t>
      </w:r>
      <w:r>
        <w:t xml:space="preserve">in abundance </w:t>
      </w:r>
      <w:r w:rsidRPr="003E2A48">
        <w:t xml:space="preserve">and larger decadal booms and busts. </w:t>
      </w:r>
      <w:r w:rsidR="00806920" w:rsidRPr="003E2A48">
        <w:t>Th</w:t>
      </w:r>
      <w:r w:rsidR="003E2A48">
        <w:t>is fish can provide</w:t>
      </w:r>
      <w:r w:rsidR="00806920" w:rsidRPr="003E2A48">
        <w:t xml:space="preserve"> an instructive case study </w:t>
      </w:r>
      <w:r w:rsidR="003E2A48">
        <w:t>for</w:t>
      </w:r>
      <w:r w:rsidR="003E2A48" w:rsidRPr="003E2A48">
        <w:t xml:space="preserve"> </w:t>
      </w:r>
      <w:r w:rsidR="00806920" w:rsidRPr="003E2A48">
        <w:t>investigat</w:t>
      </w:r>
      <w:r w:rsidR="003E2A48">
        <w:t>ion of</w:t>
      </w:r>
      <w:r w:rsidR="00806920" w:rsidRPr="003E2A48">
        <w:t xml:space="preserve"> the effects of environmental variability, as </w:t>
      </w:r>
      <w:r w:rsidR="003E2A48">
        <w:t>it lives in a warmer</w:t>
      </w:r>
      <w:r w:rsidR="00806920" w:rsidRPr="003E2A48">
        <w:t xml:space="preserve"> ocean system than </w:t>
      </w:r>
      <w:r w:rsidR="003E2A48">
        <w:t>do</w:t>
      </w:r>
      <w:r w:rsidR="00806920" w:rsidRPr="003E2A48">
        <w:t xml:space="preserve"> other sardines and </w:t>
      </w:r>
      <w:r w:rsidR="003E2A48" w:rsidRPr="003E2A48">
        <w:lastRenderedPageBreak/>
        <w:t>ha</w:t>
      </w:r>
      <w:r w:rsidR="003E2A48">
        <w:t>s</w:t>
      </w:r>
      <w:r w:rsidR="003E2A48" w:rsidRPr="003E2A48">
        <w:t xml:space="preserve"> </w:t>
      </w:r>
      <w:r w:rsidR="00806920" w:rsidRPr="003E2A48">
        <w:t>a</w:t>
      </w:r>
      <w:r w:rsidR="000C303A">
        <w:t>n unusually</w:t>
      </w:r>
      <w:r w:rsidR="00806920" w:rsidRPr="003E2A48">
        <w:t xml:space="preserve"> strong seasonal cycle driven by the Indian summer monsoon.</w:t>
      </w:r>
      <w:r>
        <w:t xml:space="preserve"> It</w:t>
      </w:r>
      <w:r w:rsidR="00806920" w:rsidRPr="003E2A48">
        <w:t xml:space="preserve"> is </w:t>
      </w:r>
      <w:r w:rsidR="003E2A48">
        <w:t>among</w:t>
      </w:r>
      <w:r w:rsidR="00806920" w:rsidRPr="003E2A48">
        <w:t xml:space="preserve"> the most commercially important fish resources along the southwest</w:t>
      </w:r>
      <w:r w:rsidR="003E2A48">
        <w:t>ern</w:t>
      </w:r>
      <w:r w:rsidR="00806920" w:rsidRPr="003E2A48">
        <w:t xml:space="preserve"> coast of India</w:t>
      </w:r>
      <w:r w:rsidR="003E2A48">
        <w:t>;</w:t>
      </w:r>
      <w:r w:rsidR="00806920" w:rsidRPr="003E2A48">
        <w:t xml:space="preserve"> historically</w:t>
      </w:r>
      <w:r w:rsidR="003E2A48">
        <w:t>, it</w:t>
      </w:r>
      <w:r w:rsidR="00806920" w:rsidRPr="003E2A48">
        <w:t xml:space="preserve"> has comprised approximately 25% of the marine catch in Indian fisheries (</w:t>
      </w:r>
      <w:proofErr w:type="spellStart"/>
      <w:r w:rsidR="00806920" w:rsidRPr="003E2A48">
        <w:t>Vivekanandan</w:t>
      </w:r>
      <w:proofErr w:type="spellEnd"/>
      <w:r w:rsidR="00E41E98">
        <w:t>,</w:t>
      </w:r>
      <w:r w:rsidR="00E41E98" w:rsidRPr="00E41E98">
        <w:t xml:space="preserve"> </w:t>
      </w:r>
      <w:r w:rsidR="00E41E98" w:rsidRPr="003E2A48">
        <w:t xml:space="preserve">Srinath, Pillai, Immanuel, &amp; </w:t>
      </w:r>
      <w:proofErr w:type="spellStart"/>
      <w:r w:rsidR="00E41E98" w:rsidRPr="003E2A48">
        <w:t>Kurup</w:t>
      </w:r>
      <w:proofErr w:type="spellEnd"/>
      <w:r w:rsidR="00806920" w:rsidRPr="003E2A48">
        <w:t>, 2003). Landings of th</w:t>
      </w:r>
      <w:r w:rsidR="003E2A48">
        <w:t>is</w:t>
      </w:r>
      <w:r w:rsidR="008B4247">
        <w:t xml:space="preserve"> small pelagic finfish</w:t>
      </w:r>
      <w:r w:rsidR="00806920" w:rsidRPr="003E2A48">
        <w:t xml:space="preserve"> are highly seasonal, peaking </w:t>
      </w:r>
      <w:r w:rsidR="003E2A48" w:rsidRPr="003E2A48">
        <w:t>in October</w:t>
      </w:r>
      <w:r w:rsidR="003E2A48">
        <w:t>–</w:t>
      </w:r>
      <w:r w:rsidR="003E2A48" w:rsidRPr="003E2A48">
        <w:t>December</w:t>
      </w:r>
      <w:r w:rsidR="003E2A48">
        <w:t>,</w:t>
      </w:r>
      <w:r w:rsidR="003E2A48" w:rsidRPr="003E2A48">
        <w:t xml:space="preserve"> </w:t>
      </w:r>
      <w:r w:rsidR="00806920" w:rsidRPr="003E2A48">
        <w:t>after the summer monsoon period</w:t>
      </w:r>
      <w:r w:rsidR="003E2A48">
        <w:t>,</w:t>
      </w:r>
      <w:r w:rsidR="00806920" w:rsidRPr="003E2A48">
        <w:t xml:space="preserve"> and reaching a nadir in </w:t>
      </w:r>
      <w:r w:rsidR="003E2A48" w:rsidRPr="003E2A48">
        <w:t>April</w:t>
      </w:r>
      <w:r w:rsidR="003E2A48">
        <w:t>–</w:t>
      </w:r>
      <w:r w:rsidR="003E2A48" w:rsidRPr="003E2A48">
        <w:t>June</w:t>
      </w:r>
      <w:r w:rsidR="003E2A48">
        <w:t>,</w:t>
      </w:r>
      <w:r w:rsidR="00806920" w:rsidRPr="003E2A48">
        <w:t xml:space="preserve"> before the monsoon. </w:t>
      </w:r>
      <w:r>
        <w:t xml:space="preserve">In addition to </w:t>
      </w:r>
      <w:r w:rsidR="00F029BA">
        <w:t xml:space="preserve">the </w:t>
      </w:r>
      <w:r>
        <w:t>effects on</w:t>
      </w:r>
      <w:r w:rsidR="00806920" w:rsidRPr="003E2A48">
        <w:t xml:space="preserve"> </w:t>
      </w:r>
      <w:r w:rsidR="008B4247">
        <w:t xml:space="preserve">biomass </w:t>
      </w:r>
      <w:r>
        <w:t xml:space="preserve">seen for all sardine species, </w:t>
      </w:r>
      <w:r w:rsidR="00806920" w:rsidRPr="003E2A48">
        <w:t>environmental conditions also affect</w:t>
      </w:r>
      <w:r w:rsidR="00F029BA">
        <w:t xml:space="preserve"> </w:t>
      </w:r>
      <w:r w:rsidR="00613F6B">
        <w:t>the catchability</w:t>
      </w:r>
      <w:r w:rsidR="00613F6B" w:rsidRPr="003E2A48">
        <w:t xml:space="preserve"> </w:t>
      </w:r>
      <w:r>
        <w:t>of the Indian oil sardine</w:t>
      </w:r>
      <w:r w:rsidR="00806920" w:rsidRPr="003E2A48">
        <w:t>. Until recently, th</w:t>
      </w:r>
      <w:r w:rsidR="008B4247">
        <w:t>is</w:t>
      </w:r>
      <w:r w:rsidR="00806920" w:rsidRPr="003E2A48">
        <w:t xml:space="preserve"> fishery was artisanal</w:t>
      </w:r>
      <w:r w:rsidR="008B4247">
        <w:t>,</w:t>
      </w:r>
      <w:r w:rsidR="00806920" w:rsidRPr="003E2A48">
        <w:t xml:space="preserve"> based on small human</w:t>
      </w:r>
      <w:r w:rsidR="008B4247">
        <w:t>-</w:t>
      </w:r>
      <w:r w:rsidR="00806920" w:rsidRPr="003E2A48">
        <w:t xml:space="preserve"> </w:t>
      </w:r>
      <w:r w:rsidR="008B4247">
        <w:t>and</w:t>
      </w:r>
      <w:r w:rsidR="008B4247" w:rsidRPr="003E2A48">
        <w:t xml:space="preserve"> </w:t>
      </w:r>
      <w:r w:rsidR="008B4247">
        <w:t xml:space="preserve">small </w:t>
      </w:r>
      <w:r w:rsidR="00C1000A">
        <w:t>motor</w:t>
      </w:r>
      <w:r w:rsidR="008B4247">
        <w:t>–</w:t>
      </w:r>
      <w:r w:rsidR="00806920" w:rsidRPr="003E2A48">
        <w:t xml:space="preserve">powered boats with no refrigeration. </w:t>
      </w:r>
      <w:r w:rsidR="008B4247">
        <w:t>As it</w:t>
      </w:r>
      <w:r w:rsidR="00806920" w:rsidRPr="003E2A48">
        <w:t xml:space="preserve"> </w:t>
      </w:r>
      <w:r w:rsidR="00315F99">
        <w:t>i</w:t>
      </w:r>
      <w:r w:rsidR="00315F99" w:rsidRPr="003E2A48">
        <w:t xml:space="preserve">s </w:t>
      </w:r>
      <w:r w:rsidR="00806920" w:rsidRPr="003E2A48">
        <w:t>confined to nearshore</w:t>
      </w:r>
      <w:r w:rsidR="00315F99" w:rsidRPr="003E2A48" w:rsidDel="00315F99">
        <w:t xml:space="preserve"> </w:t>
      </w:r>
      <w:r w:rsidR="00315F99" w:rsidRPr="003E2A48">
        <w:t>waters</w:t>
      </w:r>
      <w:r w:rsidR="00C1000A">
        <w:t xml:space="preserve"> </w:t>
      </w:r>
      <w:r w:rsidR="00315F99" w:rsidRPr="003E2A48">
        <w:t>(Rohit et al., 2018)</w:t>
      </w:r>
      <w:r w:rsidR="00806920" w:rsidRPr="003E2A48">
        <w:t xml:space="preserve">, </w:t>
      </w:r>
      <w:r w:rsidR="008B4247">
        <w:t xml:space="preserve">the </w:t>
      </w:r>
      <w:r w:rsidR="00806920" w:rsidRPr="003E2A48">
        <w:t>migration of sardines in</w:t>
      </w:r>
      <w:r w:rsidR="008B4247">
        <w:t>to</w:t>
      </w:r>
      <w:r w:rsidR="00806920" w:rsidRPr="003E2A48">
        <w:t xml:space="preserve"> and out of the coastal zone </w:t>
      </w:r>
      <w:r w:rsidR="00315F99">
        <w:t xml:space="preserve">has </w:t>
      </w:r>
      <w:r w:rsidR="00806920" w:rsidRPr="003E2A48">
        <w:t>greatly affected exposure to the fishery and hence landings.</w:t>
      </w:r>
    </w:p>
    <w:p w14:paraId="550A9B67" w14:textId="0646844F" w:rsidR="008062F9" w:rsidRPr="003E2A48" w:rsidRDefault="00613F6B" w:rsidP="000C303A">
      <w:pPr>
        <w:pStyle w:val="BodyText"/>
        <w:spacing w:before="0" w:after="0" w:line="480" w:lineRule="auto"/>
        <w:ind w:firstLine="360"/>
      </w:pPr>
      <w:r>
        <w:t>A variety of</w:t>
      </w:r>
      <w:r w:rsidR="008B4247">
        <w:t xml:space="preserve"> </w:t>
      </w:r>
      <w:r w:rsidR="00806920" w:rsidRPr="003E2A48">
        <w:t xml:space="preserve">environmental variables </w:t>
      </w:r>
      <w:r>
        <w:t xml:space="preserve">have been studied to explain the variability in the landings of the </w:t>
      </w:r>
      <w:r w:rsidRPr="003E2A48">
        <w:t>Indian oil sardine</w:t>
      </w:r>
      <w:r w:rsidR="00806920" w:rsidRPr="003E2A48">
        <w:t>. Precipitation during the monsoon and the day of monsoon arrival are thought to act as direct or indirect cue</w:t>
      </w:r>
      <w:r w:rsidR="007A6CBA">
        <w:t>s</w:t>
      </w:r>
      <w:r w:rsidR="00806920" w:rsidRPr="003E2A48">
        <w:t xml:space="preserve"> for spawning (Antony Raja, 1969, 1974; Jayaprakash, 2002; </w:t>
      </w:r>
      <w:proofErr w:type="spellStart"/>
      <w:r w:rsidR="00806920" w:rsidRPr="003E2A48">
        <w:t>Murty</w:t>
      </w:r>
      <w:proofErr w:type="spellEnd"/>
      <w:r w:rsidR="00806920" w:rsidRPr="003E2A48">
        <w:t xml:space="preserve"> &amp; Edelman, 1966; </w:t>
      </w:r>
      <w:proofErr w:type="spellStart"/>
      <w:r w:rsidR="00806920" w:rsidRPr="003E2A48">
        <w:t>Pitchaikani</w:t>
      </w:r>
      <w:proofErr w:type="spellEnd"/>
      <w:r w:rsidR="00806920" w:rsidRPr="003E2A48">
        <w:t xml:space="preserve"> &amp; Lipton, 2012; Srinath, 1998; Xu &amp; Boyce, 2009). </w:t>
      </w:r>
      <w:r w:rsidR="009B1F17">
        <w:t>At the same time, heavy monsoon rain over land causes high nutrient flux from rivers into the shallow nearshore regions which causes eutrophication and anoxia (</w:t>
      </w:r>
      <w:r w:rsidR="009B1F17" w:rsidRPr="003E2A48">
        <w:t>Chauhan et al., 2011</w:t>
      </w:r>
      <w:r w:rsidR="009B1F17">
        <w:t xml:space="preserve">). </w:t>
      </w:r>
      <w:r w:rsidR="003331C2">
        <w:t xml:space="preserve">Seasonal upwelling is thought to be a key driver of oil sardine abundance. </w:t>
      </w:r>
      <w:r w:rsidR="007A6CBA">
        <w:t>C</w:t>
      </w:r>
      <w:r w:rsidR="00806920" w:rsidRPr="003E2A48">
        <w:t>orrelations</w:t>
      </w:r>
      <w:r w:rsidR="007A6CBA">
        <w:t xml:space="preserve"> have been identified</w:t>
      </w:r>
      <w:r w:rsidR="00806920" w:rsidRPr="003E2A48">
        <w:t xml:space="preserve"> with </w:t>
      </w:r>
      <w:r w:rsidR="003331C2">
        <w:t xml:space="preserve">landings and </w:t>
      </w:r>
      <w:r w:rsidR="00806920" w:rsidRPr="003E2A48">
        <w:t xml:space="preserve">various metrics of upwelling intensity (Jayaprakash, 2002; Longhurst &amp; Wooster, 1990; </w:t>
      </w:r>
      <w:proofErr w:type="spellStart"/>
      <w:r w:rsidR="00806920" w:rsidRPr="003E2A48">
        <w:t>Madhupratap</w:t>
      </w:r>
      <w:proofErr w:type="spellEnd"/>
      <w:r w:rsidR="00806920" w:rsidRPr="003E2A48">
        <w:t xml:space="preserve"> et al., 1994; </w:t>
      </w:r>
      <w:proofErr w:type="spellStart"/>
      <w:r w:rsidR="00806920" w:rsidRPr="003E2A48">
        <w:t>Murty</w:t>
      </w:r>
      <w:proofErr w:type="spellEnd"/>
      <w:r w:rsidR="00806920" w:rsidRPr="003E2A48">
        <w:t xml:space="preserve"> &amp; Edelman, 1966; Srinath, 1998; </w:t>
      </w:r>
      <w:proofErr w:type="spellStart"/>
      <w:r w:rsidR="00806920" w:rsidRPr="003E2A48">
        <w:t>Thara</w:t>
      </w:r>
      <w:proofErr w:type="spellEnd"/>
      <w:r w:rsidR="00806920" w:rsidRPr="003E2A48">
        <w:t>, 2011)</w:t>
      </w:r>
      <w:r w:rsidR="007A6CBA">
        <w:t>;</w:t>
      </w:r>
      <w:r w:rsidR="00806920" w:rsidRPr="003E2A48">
        <w:t xml:space="preserve"> direct measures of productivity</w:t>
      </w:r>
      <w:r w:rsidR="007A6CBA">
        <w:t>,</w:t>
      </w:r>
      <w:r w:rsidR="00806920" w:rsidRPr="003E2A48">
        <w:t xml:space="preserve"> such as nearshore zooplankton and phytoplankton abundance (George et al., 2012; </w:t>
      </w:r>
      <w:proofErr w:type="spellStart"/>
      <w:r w:rsidR="00806920" w:rsidRPr="003E2A48">
        <w:t>Madhupratap</w:t>
      </w:r>
      <w:proofErr w:type="spellEnd"/>
      <w:r w:rsidR="00806920" w:rsidRPr="003E2A48">
        <w:t xml:space="preserve"> et al., 1994; Menon et al., 2019; Nair, 1952; Nair &amp; </w:t>
      </w:r>
      <w:proofErr w:type="spellStart"/>
      <w:r w:rsidR="00806920" w:rsidRPr="003E2A48">
        <w:lastRenderedPageBreak/>
        <w:t>Subrahmanyan</w:t>
      </w:r>
      <w:proofErr w:type="spellEnd"/>
      <w:r w:rsidR="00806920" w:rsidRPr="003E2A48">
        <w:t xml:space="preserve">, 1955; </w:t>
      </w:r>
      <w:proofErr w:type="spellStart"/>
      <w:r w:rsidR="00806920" w:rsidRPr="003E2A48">
        <w:t>Piontkovski</w:t>
      </w:r>
      <w:proofErr w:type="spellEnd"/>
      <w:r w:rsidR="00E41E98">
        <w:t>,</w:t>
      </w:r>
      <w:r w:rsidR="00E41E98" w:rsidRPr="00E41E98">
        <w:t xml:space="preserve"> </w:t>
      </w:r>
      <w:r w:rsidR="00E41E98" w:rsidRPr="003E2A48">
        <w:t xml:space="preserve">Al </w:t>
      </w:r>
      <w:proofErr w:type="spellStart"/>
      <w:r w:rsidR="00E41E98" w:rsidRPr="003E2A48">
        <w:t>Oufi</w:t>
      </w:r>
      <w:proofErr w:type="spellEnd"/>
      <w:r w:rsidR="00E41E98" w:rsidRPr="003E2A48">
        <w:t xml:space="preserve">, &amp; Al </w:t>
      </w:r>
      <w:proofErr w:type="spellStart"/>
      <w:r w:rsidR="00E41E98" w:rsidRPr="003E2A48">
        <w:t>Jufaily</w:t>
      </w:r>
      <w:proofErr w:type="spellEnd"/>
      <w:r w:rsidR="00E41E98" w:rsidRPr="003E2A48">
        <w:t>,</w:t>
      </w:r>
      <w:r w:rsidR="00806920" w:rsidRPr="003E2A48">
        <w:t xml:space="preserve"> 2014; </w:t>
      </w:r>
      <w:proofErr w:type="spellStart"/>
      <w:r w:rsidR="00806920" w:rsidRPr="003E2A48">
        <w:t>Pitchaikani</w:t>
      </w:r>
      <w:proofErr w:type="spellEnd"/>
      <w:r w:rsidR="00806920" w:rsidRPr="003E2A48">
        <w:t xml:space="preserve"> &amp; Lipton, 2012)</w:t>
      </w:r>
      <w:r w:rsidR="007A6CBA">
        <w:t>;</w:t>
      </w:r>
      <w:r w:rsidR="00806920" w:rsidRPr="003E2A48">
        <w:t xml:space="preserve"> and nearshore sea surface temperature (</w:t>
      </w:r>
      <w:r w:rsidR="003331C2">
        <w:t>ns-</w:t>
      </w:r>
      <w:r w:rsidR="00806920" w:rsidRPr="003E2A48">
        <w:t>SST</w:t>
      </w:r>
      <w:r w:rsidR="003331C2">
        <w:t>), another index of upwelling intensity (</w:t>
      </w:r>
      <w:proofErr w:type="spellStart"/>
      <w:r w:rsidR="00806920" w:rsidRPr="003E2A48">
        <w:t>Annigeri</w:t>
      </w:r>
      <w:proofErr w:type="spellEnd"/>
      <w:r w:rsidR="00806920" w:rsidRPr="003E2A48">
        <w:t xml:space="preserve">, 1969; Pillai, 1991; </w:t>
      </w:r>
      <w:proofErr w:type="spellStart"/>
      <w:r w:rsidR="00806920" w:rsidRPr="003E2A48">
        <w:t>Prabhu</w:t>
      </w:r>
      <w:proofErr w:type="spellEnd"/>
      <w:r w:rsidR="00806920" w:rsidRPr="003E2A48">
        <w:t xml:space="preserve"> &amp; </w:t>
      </w:r>
      <w:proofErr w:type="spellStart"/>
      <w:r w:rsidR="00806920" w:rsidRPr="003E2A48">
        <w:t>Dhulkhed</w:t>
      </w:r>
      <w:proofErr w:type="spellEnd"/>
      <w:r w:rsidR="00806920" w:rsidRPr="003E2A48">
        <w:t xml:space="preserve">, 1970; </w:t>
      </w:r>
      <w:proofErr w:type="spellStart"/>
      <w:r w:rsidR="00806920" w:rsidRPr="003E2A48">
        <w:t>Supraba</w:t>
      </w:r>
      <w:proofErr w:type="spellEnd"/>
      <w:r w:rsidR="00806920" w:rsidRPr="003E2A48">
        <w:t xml:space="preserve"> et al., 2016). </w:t>
      </w:r>
      <w:r w:rsidR="0026567A">
        <w:t xml:space="preserve">Coastal upwelling is linked to productivity but at high levels brings low oxygen water to the surface which can </w:t>
      </w:r>
      <w:r w:rsidR="00806920" w:rsidRPr="003E2A48">
        <w:t>cause fish to move offshore</w:t>
      </w:r>
      <w:r w:rsidR="0026567A">
        <w:t xml:space="preserve"> where they are inaccessible to the fishery</w:t>
      </w:r>
      <w:r w:rsidR="00806920" w:rsidRPr="003E2A48">
        <w:t xml:space="preserve">. </w:t>
      </w:r>
      <w:r w:rsidR="0080508A">
        <w:t>L</w:t>
      </w:r>
      <w:r w:rsidR="0080508A" w:rsidRPr="003E2A48">
        <w:t xml:space="preserve">arge-scale </w:t>
      </w:r>
      <w:r w:rsidR="0080508A">
        <w:t>ocean climate modes</w:t>
      </w:r>
      <w:r w:rsidR="0080508A" w:rsidRPr="003E2A48" w:rsidDel="00DC0216">
        <w:t xml:space="preserve"> </w:t>
      </w:r>
      <w:r w:rsidR="0080508A">
        <w:t>(ENSO and IOD) have</w:t>
      </w:r>
      <w:r w:rsidR="00806920" w:rsidRPr="003E2A48">
        <w:t xml:space="preserve"> cascading effect</w:t>
      </w:r>
      <w:r w:rsidR="0080508A">
        <w:t>s</w:t>
      </w:r>
      <w:r w:rsidR="00806920" w:rsidRPr="003E2A48">
        <w:t xml:space="preserve"> on SST, precipitation, </w:t>
      </w:r>
      <w:r w:rsidR="007A6CBA">
        <w:t xml:space="preserve">and </w:t>
      </w:r>
      <w:r w:rsidR="00806920" w:rsidRPr="003E2A48">
        <w:t>upwelling</w:t>
      </w:r>
      <w:r w:rsidR="0080508A">
        <w:t>. C</w:t>
      </w:r>
      <w:r w:rsidR="00806920" w:rsidRPr="003E2A48">
        <w:t xml:space="preserve">orrelations have been found between </w:t>
      </w:r>
      <w:r w:rsidR="00C61FCB">
        <w:t>ENSO and IOD</w:t>
      </w:r>
      <w:r w:rsidR="0080508A">
        <w:t xml:space="preserve"> </w:t>
      </w:r>
      <w:r w:rsidR="00806920" w:rsidRPr="003E2A48">
        <w:t xml:space="preserve">indices and </w:t>
      </w:r>
      <w:r w:rsidR="00DC0216">
        <w:t xml:space="preserve">oil </w:t>
      </w:r>
      <w:r w:rsidR="00806920" w:rsidRPr="003E2A48">
        <w:t xml:space="preserve">sardine landings (Rohit et al., 2018; </w:t>
      </w:r>
      <w:proofErr w:type="spellStart"/>
      <w:r w:rsidR="00806920" w:rsidRPr="003E2A48">
        <w:t>Supraba</w:t>
      </w:r>
      <w:proofErr w:type="spellEnd"/>
      <w:r w:rsidR="00806920" w:rsidRPr="003E2A48">
        <w:t xml:space="preserve"> et al., 2016)</w:t>
      </w:r>
      <w:r w:rsidR="007A6CBA">
        <w:t>, as well as</w:t>
      </w:r>
      <w:r w:rsidR="00806920" w:rsidRPr="003E2A48">
        <w:t xml:space="preserve"> coastal anoxic events (</w:t>
      </w:r>
      <w:proofErr w:type="spellStart"/>
      <w:r w:rsidR="00806920" w:rsidRPr="003E2A48">
        <w:t>Vallivattathillam</w:t>
      </w:r>
      <w:proofErr w:type="spellEnd"/>
      <w:r w:rsidR="00806920" w:rsidRPr="003E2A48">
        <w:t xml:space="preserve"> et al., 2017)</w:t>
      </w:r>
      <w:r w:rsidR="0080508A">
        <w:t xml:space="preserve"> and chlorophyll blooms (Currie et al., 2013) in the southeastern Indian Ocean.</w:t>
      </w:r>
      <w:r w:rsidR="00DC0216">
        <w:t xml:space="preserve"> </w:t>
      </w:r>
      <w:r w:rsidR="0080508A">
        <w:t xml:space="preserve">For other sardine species, </w:t>
      </w:r>
      <w:r w:rsidR="00C61FCB">
        <w:t>a multiyear average SST has been found to explain variability in</w:t>
      </w:r>
      <w:r w:rsidR="00DC0216">
        <w:t xml:space="preserve"> </w:t>
      </w:r>
      <w:r w:rsidR="00DC0216" w:rsidRPr="003E2A48">
        <w:t xml:space="preserve">recruitment and survival of larval and juvenile sardines, which affect </w:t>
      </w:r>
      <w:r w:rsidR="00DC0216">
        <w:t>subsequent</w:t>
      </w:r>
      <w:r w:rsidR="00DC0216" w:rsidRPr="003E2A48">
        <w:t xml:space="preserve"> overall abundance (Checkley et al., 2017; </w:t>
      </w:r>
      <w:proofErr w:type="spellStart"/>
      <w:r w:rsidR="00DC0216" w:rsidRPr="003E2A48">
        <w:t>Takasuka</w:t>
      </w:r>
      <w:proofErr w:type="spellEnd"/>
      <w:r w:rsidR="00DC0216">
        <w:t>,</w:t>
      </w:r>
      <w:r w:rsidR="00DC0216" w:rsidRPr="00E41E98">
        <w:t xml:space="preserve"> </w:t>
      </w:r>
      <w:r w:rsidR="00DC0216" w:rsidRPr="003E2A48">
        <w:t>Oozeki, &amp; Aoki,</w:t>
      </w:r>
      <w:r w:rsidR="00DC0216">
        <w:t xml:space="preserve"> </w:t>
      </w:r>
      <w:r w:rsidR="00DC0216" w:rsidRPr="003E2A48">
        <w:t>2007).</w:t>
      </w:r>
    </w:p>
    <w:p w14:paraId="12F8A61F" w14:textId="7EC51596" w:rsidR="008062F9" w:rsidRPr="003E2A48" w:rsidRDefault="00806920" w:rsidP="000C303A">
      <w:pPr>
        <w:pStyle w:val="BodyText"/>
        <w:spacing w:before="0" w:after="0" w:line="480" w:lineRule="auto"/>
        <w:ind w:firstLine="360"/>
      </w:pPr>
      <w:r w:rsidRPr="003E2A48">
        <w:t xml:space="preserve">In this </w:t>
      </w:r>
      <w:r w:rsidR="007A6CBA">
        <w:t>study</w:t>
      </w:r>
      <w:r w:rsidRPr="003E2A48">
        <w:t xml:space="preserve">, we </w:t>
      </w:r>
      <w:r w:rsidR="007A6CBA">
        <w:t>examined</w:t>
      </w:r>
      <w:r w:rsidR="007A6CBA" w:rsidRPr="003E2A48">
        <w:t xml:space="preserve"> </w:t>
      </w:r>
      <w:r w:rsidRPr="003E2A48">
        <w:t xml:space="preserve">the utility of </w:t>
      </w:r>
      <w:ins w:id="82" w:author="Eli Holmes" w:date="2020-04-19T18:31:00Z">
        <w:r w:rsidR="0059750C">
          <w:t xml:space="preserve">oceanic </w:t>
        </w:r>
      </w:ins>
      <w:r w:rsidRPr="003E2A48">
        <w:t>environmental covariate</w:t>
      </w:r>
      <w:r w:rsidR="007A6CBA">
        <w:t xml:space="preserve"> data obtained by</w:t>
      </w:r>
      <w:r w:rsidRPr="003E2A48">
        <w:t xml:space="preserve"> remote sensing </w:t>
      </w:r>
      <w:r w:rsidR="007A6CBA">
        <w:t xml:space="preserve">in </w:t>
      </w:r>
      <w:r w:rsidRPr="003E2A48">
        <w:t>explain</w:t>
      </w:r>
      <w:r w:rsidR="007A6CBA">
        <w:t>ing</w:t>
      </w:r>
      <w:r w:rsidRPr="003E2A48">
        <w:t xml:space="preserve"> year-to-year variability </w:t>
      </w:r>
      <w:r w:rsidR="00810FBF">
        <w:t>in</w:t>
      </w:r>
      <w:r w:rsidRPr="003E2A48">
        <w:t xml:space="preserve"> Indian oil sardine landings</w:t>
      </w:r>
      <w:r w:rsidR="00810FBF" w:rsidRPr="00810FBF">
        <w:t xml:space="preserve"> </w:t>
      </w:r>
      <w:r w:rsidR="00810FBF" w:rsidRPr="003E2A48">
        <w:t>using a l</w:t>
      </w:r>
      <w:r w:rsidR="00810FBF">
        <w:t>engthy quarterly</w:t>
      </w:r>
      <w:r w:rsidR="00810FBF" w:rsidRPr="003E2A48">
        <w:t xml:space="preserve"> time series</w:t>
      </w:r>
      <w:r w:rsidRPr="003E2A48">
        <w:t xml:space="preserve"> derived from </w:t>
      </w:r>
      <w:r w:rsidR="00810FBF">
        <w:t xml:space="preserve">stratified </w:t>
      </w:r>
      <w:r w:rsidRPr="003E2A48">
        <w:t>survey</w:t>
      </w:r>
      <w:r w:rsidR="00810FBF">
        <w:t>s of</w:t>
      </w:r>
      <w:r w:rsidRPr="003E2A48">
        <w:t xml:space="preserve"> fishery landing sites</w:t>
      </w:r>
      <w:r w:rsidR="00810FBF">
        <w:t>,</w:t>
      </w:r>
      <w:r w:rsidRPr="003E2A48">
        <w:t xml:space="preserve"> along the southwest Indian coast and first implemented in the 1950s (Srinath</w:t>
      </w:r>
      <w:r w:rsidR="00E41E98">
        <w:t>,</w:t>
      </w:r>
      <w:r w:rsidR="00E41E98" w:rsidRPr="00E41E98">
        <w:t xml:space="preserve"> </w:t>
      </w:r>
      <w:proofErr w:type="spellStart"/>
      <w:r w:rsidR="00E41E98" w:rsidRPr="003E2A48">
        <w:t>Kuriakose</w:t>
      </w:r>
      <w:proofErr w:type="spellEnd"/>
      <w:r w:rsidR="00E41E98" w:rsidRPr="003E2A48">
        <w:t>, &amp; Mini</w:t>
      </w:r>
      <w:r w:rsidR="00E41E98">
        <w:t>,</w:t>
      </w:r>
      <w:r w:rsidRPr="003E2A48">
        <w:t xml:space="preserve"> 2005). The goal </w:t>
      </w:r>
      <w:r w:rsidR="00810FBF">
        <w:t>wa</w:t>
      </w:r>
      <w:r w:rsidRPr="003E2A48">
        <w:t xml:space="preserve">s to identify environmental covariates </w:t>
      </w:r>
      <w:r w:rsidR="00810FBF">
        <w:t>that</w:t>
      </w:r>
      <w:r w:rsidRPr="003E2A48">
        <w:t xml:space="preserve"> explain catch variability and improve the accuracy of short-term catch forecasts. Landings are product</w:t>
      </w:r>
      <w:r w:rsidR="00810FBF">
        <w:t>s</w:t>
      </w:r>
      <w:r w:rsidRPr="003E2A48">
        <w:t xml:space="preserve"> of biomass, catchability, and effort. A traditional autocorrelated catch </w:t>
      </w:r>
      <w:r w:rsidR="005358BF">
        <w:t>[autoregressive integrated moving average</w:t>
      </w:r>
      <w:r w:rsidR="005358BF" w:rsidRPr="003E2A48" w:rsidDel="00D40827">
        <w:t xml:space="preserve"> </w:t>
      </w:r>
      <w:r w:rsidRPr="003E2A48">
        <w:t>(ARIMA)</w:t>
      </w:r>
      <w:r w:rsidR="005358BF">
        <w:t>]</w:t>
      </w:r>
      <w:r w:rsidRPr="003E2A48">
        <w:t xml:space="preserve"> </w:t>
      </w:r>
      <w:r w:rsidR="00D40827" w:rsidRPr="003E2A48">
        <w:t xml:space="preserve">model </w:t>
      </w:r>
      <w:r w:rsidRPr="003E2A48">
        <w:t xml:space="preserve">can </w:t>
      </w:r>
      <w:r w:rsidR="00315F99">
        <w:t>capture</w:t>
      </w:r>
      <w:r w:rsidR="00315F99" w:rsidRPr="003E2A48">
        <w:t xml:space="preserve"> </w:t>
      </w:r>
      <w:r w:rsidRPr="003E2A48">
        <w:t xml:space="preserve">smooth changes in landings, such as </w:t>
      </w:r>
      <w:r w:rsidR="00315F99">
        <w:t xml:space="preserve">those occurring </w:t>
      </w:r>
      <w:r w:rsidRPr="003E2A48">
        <w:t xml:space="preserve">due to changes in fleet size or multiyear biomass, but </w:t>
      </w:r>
      <w:r w:rsidR="00315F99">
        <w:t xml:space="preserve">not </w:t>
      </w:r>
      <w:r w:rsidRPr="003E2A48">
        <w:t>the</w:t>
      </w:r>
      <w:r w:rsidR="00315F99">
        <w:t xml:space="preserve"> large</w:t>
      </w:r>
      <w:r w:rsidRPr="003E2A48">
        <w:t xml:space="preserve"> environment</w:t>
      </w:r>
      <w:r w:rsidR="00315F99">
        <w:t>al</w:t>
      </w:r>
      <w:r w:rsidRPr="003E2A48">
        <w:t xml:space="preserve"> component of year-to-year variability. The environment affects food </w:t>
      </w:r>
      <w:r w:rsidRPr="003E2A48">
        <w:lastRenderedPageBreak/>
        <w:t>resources which affects recruitment through spawning and survival, and thus the biomass available to the fishery. In addition, catchability is strongly affected by the environment</w:t>
      </w:r>
      <w:r w:rsidR="00315F99">
        <w:t>, via effects</w:t>
      </w:r>
      <w:r w:rsidRPr="003E2A48">
        <w:t xml:space="preserve"> </w:t>
      </w:r>
      <w:r w:rsidR="00315F99">
        <w:t>on</w:t>
      </w:r>
      <w:r w:rsidRPr="003E2A48">
        <w:t xml:space="preserve"> the inshore versus offshore distribution of </w:t>
      </w:r>
      <w:r w:rsidR="00315F99">
        <w:t>the fish</w:t>
      </w:r>
      <w:r w:rsidRPr="003E2A48">
        <w:t xml:space="preserve">. The covariates </w:t>
      </w:r>
      <w:r w:rsidR="00315F99">
        <w:t>examined</w:t>
      </w:r>
      <w:r w:rsidR="00315F99" w:rsidRPr="003E2A48">
        <w:t xml:space="preserve"> </w:t>
      </w:r>
      <w:r w:rsidR="005B3EFF">
        <w:t>in this study</w:t>
      </w:r>
      <w:r w:rsidRPr="003E2A48">
        <w:t xml:space="preserve"> are linked to aspects of oil sardine life history that are expected to affect catch via catchability or biomass</w:t>
      </w:r>
      <w:r w:rsidR="00E8348A">
        <w:t xml:space="preserve"> (Table 1)</w:t>
      </w:r>
      <w:r w:rsidRPr="003E2A48">
        <w:t xml:space="preserve">. </w:t>
      </w:r>
      <w:r w:rsidR="00076378">
        <w:t>We used</w:t>
      </w:r>
      <w:r w:rsidRPr="003E2A48">
        <w:t xml:space="preserve"> remote sensing </w:t>
      </w:r>
      <w:r w:rsidR="00076378">
        <w:t>data due to their broad</w:t>
      </w:r>
      <w:r w:rsidRPr="003E2A48">
        <w:t xml:space="preserve"> spatial extent a</w:t>
      </w:r>
      <w:r w:rsidR="00076378">
        <w:t>nd</w:t>
      </w:r>
      <w:r w:rsidRPr="003E2A48">
        <w:t xml:space="preserve"> </w:t>
      </w:r>
      <w:del w:id="83" w:author="Eli Holmes" w:date="2020-04-19T18:32:00Z">
        <w:r w:rsidRPr="003E2A48" w:rsidDel="0059750C">
          <w:delText xml:space="preserve">daily and </w:delText>
        </w:r>
      </w:del>
      <w:r w:rsidRPr="003E2A48">
        <w:t>monthly resolution</w:t>
      </w:r>
      <w:r w:rsidR="00076378">
        <w:t>s,</w:t>
      </w:r>
      <w:r w:rsidRPr="003E2A48">
        <w:t xml:space="preserve"> </w:t>
      </w:r>
      <w:r w:rsidR="00076378">
        <w:t xml:space="preserve">which </w:t>
      </w:r>
      <w:r w:rsidR="00CE477A">
        <w:t xml:space="preserve">make them </w:t>
      </w:r>
      <w:r w:rsidRPr="003E2A48">
        <w:t>practical for operational forecast</w:t>
      </w:r>
      <w:r w:rsidR="00076378">
        <w:t>ing</w:t>
      </w:r>
      <w:ins w:id="84" w:author="Eli Holmes" w:date="2020-04-19T18:32:00Z">
        <w:r w:rsidR="0059750C">
          <w:t xml:space="preserve"> using oceanic environmental variables</w:t>
        </w:r>
      </w:ins>
      <w:r w:rsidRPr="003E2A48">
        <w:t xml:space="preserve">. </w:t>
      </w:r>
      <w:del w:id="85" w:author="Eli Holmes" w:date="2020-04-19T18:33:00Z">
        <w:r w:rsidRPr="003E2A48" w:rsidDel="0059750C">
          <w:delText xml:space="preserve">A better understanding of whether </w:delText>
        </w:r>
        <w:r w:rsidR="00076378" w:rsidDel="0059750C">
          <w:delText xml:space="preserve">and how </w:delText>
        </w:r>
        <w:r w:rsidRPr="003E2A48" w:rsidDel="0059750C">
          <w:delText>remote sensing data explain variation in seasonal catch</w:delText>
        </w:r>
        <w:r w:rsidR="00076378" w:rsidDel="0059750C">
          <w:delText>es</w:delText>
        </w:r>
        <w:r w:rsidRPr="003E2A48" w:rsidDel="0059750C">
          <w:delText xml:space="preserve"> will support future efforts to use satellite data to improve catch forecasts.</w:delText>
        </w:r>
      </w:del>
      <w:ins w:id="86" w:author="Eli Holmes" w:date="2020-04-19T18:33:00Z">
        <w:r w:rsidR="0059750C">
          <w:t>In addition to the oceanic environmental variables, we use one non-remote sensi</w:t>
        </w:r>
      </w:ins>
      <w:ins w:id="87" w:author="Eli Holmes" w:date="2020-04-19T18:34:00Z">
        <w:r w:rsidR="0059750C">
          <w:t xml:space="preserve">ng variable: precipitation over land based on land-gauges. </w:t>
        </w:r>
      </w:ins>
      <w:ins w:id="88" w:author="Eli Holmes" w:date="2020-04-19T18:37:00Z">
        <w:r w:rsidR="0059750C">
          <w:t>River discharge due to heavy p</w:t>
        </w:r>
      </w:ins>
      <w:ins w:id="89" w:author="Eli Holmes" w:date="2020-04-19T18:34:00Z">
        <w:r w:rsidR="0059750C">
          <w:t>recipitation</w:t>
        </w:r>
      </w:ins>
      <w:ins w:id="90" w:author="Eli Holmes" w:date="2020-04-19T18:35:00Z">
        <w:r w:rsidR="0059750C">
          <w:t xml:space="preserve"> </w:t>
        </w:r>
      </w:ins>
      <w:ins w:id="91" w:author="Eli Holmes" w:date="2020-04-19T18:36:00Z">
        <w:r w:rsidR="0059750C">
          <w:t xml:space="preserve">over land </w:t>
        </w:r>
      </w:ins>
      <w:ins w:id="92" w:author="Eli Holmes" w:date="2020-04-19T18:35:00Z">
        <w:r w:rsidR="0059750C">
          <w:t xml:space="preserve">has strong impacts on the nearshore </w:t>
        </w:r>
      </w:ins>
      <w:ins w:id="93" w:author="Eli Holmes" w:date="2020-04-19T18:36:00Z">
        <w:r w:rsidR="0059750C">
          <w:t xml:space="preserve">ocean </w:t>
        </w:r>
      </w:ins>
      <w:ins w:id="94" w:author="Eli Holmes" w:date="2020-04-19T18:35:00Z">
        <w:r w:rsidR="0059750C">
          <w:t>environment during the monsoon season (</w:t>
        </w:r>
      </w:ins>
      <w:ins w:id="95" w:author="Eli Holmes" w:date="2020-04-19T18:36:00Z">
        <w:r w:rsidR="0059750C" w:rsidRPr="003E2A48">
          <w:t>Chauhan et al., 2011</w:t>
        </w:r>
      </w:ins>
      <w:ins w:id="96" w:author="Eli Holmes" w:date="2020-04-19T18:35:00Z">
        <w:r w:rsidR="0059750C">
          <w:t>).</w:t>
        </w:r>
      </w:ins>
    </w:p>
    <w:p w14:paraId="174BD2E2" w14:textId="77777777" w:rsidR="00354701" w:rsidRDefault="00354701" w:rsidP="00354701">
      <w:pPr>
        <w:pStyle w:val="Heading2"/>
        <w:spacing w:before="0" w:line="480" w:lineRule="auto"/>
        <w:rPr>
          <w:rFonts w:asciiTheme="minorHAnsi" w:hAnsiTheme="minorHAnsi"/>
          <w:i/>
          <w:color w:val="auto"/>
          <w:sz w:val="24"/>
          <w:szCs w:val="24"/>
        </w:rPr>
      </w:pPr>
      <w:bookmarkStart w:id="97" w:name="catch-modeling-versus-biomass-modeling"/>
    </w:p>
    <w:p w14:paraId="6809B5B9" w14:textId="00F1EFDF" w:rsidR="008062F9" w:rsidRPr="00E8348A" w:rsidRDefault="00354701" w:rsidP="00354701">
      <w:pPr>
        <w:pStyle w:val="Heading2"/>
        <w:spacing w:before="0" w:line="480" w:lineRule="auto"/>
        <w:rPr>
          <w:rFonts w:asciiTheme="minorHAnsi" w:hAnsiTheme="minorHAnsi"/>
          <w:iCs/>
          <w:color w:val="auto"/>
          <w:sz w:val="24"/>
          <w:szCs w:val="24"/>
        </w:rPr>
      </w:pPr>
      <w:r w:rsidRPr="00E8348A">
        <w:rPr>
          <w:rFonts w:asciiTheme="minorHAnsi" w:hAnsiTheme="minorHAnsi"/>
          <w:iCs/>
          <w:color w:val="auto"/>
          <w:sz w:val="24"/>
          <w:szCs w:val="24"/>
        </w:rPr>
        <w:t xml:space="preserve">1.1 </w:t>
      </w:r>
      <w:r w:rsidR="00806920" w:rsidRPr="00E8348A">
        <w:rPr>
          <w:rFonts w:asciiTheme="minorHAnsi" w:hAnsiTheme="minorHAnsi"/>
          <w:iCs/>
          <w:color w:val="auto"/>
          <w:sz w:val="24"/>
          <w:szCs w:val="24"/>
        </w:rPr>
        <w:t>Catch versus biomass modeling</w:t>
      </w:r>
      <w:bookmarkEnd w:id="97"/>
    </w:p>
    <w:p w14:paraId="578D5877" w14:textId="619CF3D5" w:rsidR="008062F9" w:rsidRPr="003E2A48" w:rsidRDefault="00076378" w:rsidP="00354701">
      <w:pPr>
        <w:pStyle w:val="FirstParagraph"/>
        <w:spacing w:before="0" w:after="0" w:line="480" w:lineRule="auto"/>
      </w:pPr>
      <w:r>
        <w:t>The m</w:t>
      </w:r>
      <w:r w:rsidRPr="003E2A48">
        <w:t xml:space="preserve">odeling </w:t>
      </w:r>
      <w:r w:rsidR="00806920" w:rsidRPr="003E2A48">
        <w:t xml:space="preserve">and forecasting </w:t>
      </w:r>
      <w:r>
        <w:t xml:space="preserve">of </w:t>
      </w:r>
      <w:r w:rsidR="00806920" w:rsidRPr="003E2A48">
        <w:t xml:space="preserve">landings using statistical models fit to annual </w:t>
      </w:r>
      <w:r>
        <w:t xml:space="preserve">and </w:t>
      </w:r>
      <w:r w:rsidR="00806920" w:rsidRPr="003E2A48">
        <w:t>seasonal catch time series has long</w:t>
      </w:r>
      <w:r>
        <w:t xml:space="preserve"> been performed</w:t>
      </w:r>
      <w:r w:rsidR="00806920" w:rsidRPr="003E2A48">
        <w:t xml:space="preserve"> in fisheries </w:t>
      </w:r>
      <w:r>
        <w:t>research on</w:t>
      </w:r>
      <w:r w:rsidR="00806920" w:rsidRPr="003E2A48">
        <w:t xml:space="preserve"> many species (Cohen &amp; Stone, 1987; Farmer &amp; </w:t>
      </w:r>
      <w:proofErr w:type="spellStart"/>
      <w:r w:rsidR="00806920" w:rsidRPr="003E2A48">
        <w:t>Froeschke</w:t>
      </w:r>
      <w:proofErr w:type="spellEnd"/>
      <w:r w:rsidR="00806920" w:rsidRPr="003E2A48">
        <w:t xml:space="preserve">, 2015; </w:t>
      </w:r>
      <w:proofErr w:type="spellStart"/>
      <w:r w:rsidR="00806920" w:rsidRPr="003E2A48">
        <w:t>Georgakarakos</w:t>
      </w:r>
      <w:proofErr w:type="spellEnd"/>
      <w:r w:rsidR="00795B00">
        <w:t>,</w:t>
      </w:r>
      <w:r w:rsidR="00795B00" w:rsidRPr="00795B00">
        <w:t xml:space="preserve"> </w:t>
      </w:r>
      <w:proofErr w:type="spellStart"/>
      <w:r w:rsidR="00795B00" w:rsidRPr="003E2A48">
        <w:t>Doutsoubas</w:t>
      </w:r>
      <w:proofErr w:type="spellEnd"/>
      <w:r w:rsidR="00795B00" w:rsidRPr="003E2A48">
        <w:t xml:space="preserve">, &amp; </w:t>
      </w:r>
      <w:proofErr w:type="spellStart"/>
      <w:r w:rsidR="00795B00" w:rsidRPr="003E2A48">
        <w:t>Valavanis</w:t>
      </w:r>
      <w:proofErr w:type="spellEnd"/>
      <w:r w:rsidR="00795B00" w:rsidRPr="003E2A48">
        <w:t>,</w:t>
      </w:r>
      <w:r w:rsidR="00806920" w:rsidRPr="003E2A48">
        <w:t xml:space="preserve"> 2006; Hanson</w:t>
      </w:r>
      <w:r w:rsidR="00795B00">
        <w:t>,</w:t>
      </w:r>
      <w:r w:rsidR="00795B00" w:rsidRPr="00795B00">
        <w:t xml:space="preserve"> </w:t>
      </w:r>
      <w:r w:rsidR="00795B00" w:rsidRPr="003E2A48">
        <w:t>Vaughan, &amp; Narayan,</w:t>
      </w:r>
      <w:r w:rsidR="00806920" w:rsidRPr="003E2A48">
        <w:t xml:space="preserve"> 2006; </w:t>
      </w:r>
      <w:proofErr w:type="spellStart"/>
      <w:r w:rsidR="00806920" w:rsidRPr="003E2A48">
        <w:t>Lawer</w:t>
      </w:r>
      <w:proofErr w:type="spellEnd"/>
      <w:r w:rsidR="00806920" w:rsidRPr="003E2A48">
        <w:t xml:space="preserve">, 2016; </w:t>
      </w:r>
      <w:proofErr w:type="spellStart"/>
      <w:r w:rsidR="00806920" w:rsidRPr="003E2A48">
        <w:t>Lloret</w:t>
      </w:r>
      <w:proofErr w:type="spellEnd"/>
      <w:r w:rsidR="00795B00">
        <w:t>,</w:t>
      </w:r>
      <w:r w:rsidR="00795B00" w:rsidRPr="00795B00">
        <w:t xml:space="preserve"> </w:t>
      </w:r>
      <w:proofErr w:type="spellStart"/>
      <w:r w:rsidR="00795B00" w:rsidRPr="003E2A48">
        <w:t>Lleonart</w:t>
      </w:r>
      <w:proofErr w:type="spellEnd"/>
      <w:r w:rsidR="00795B00" w:rsidRPr="003E2A48">
        <w:t>, &amp; Sole</w:t>
      </w:r>
      <w:r w:rsidR="00806920" w:rsidRPr="003E2A48">
        <w:t xml:space="preserve">, 2000; Mendelssohn, 1981; Nobel &amp; </w:t>
      </w:r>
      <w:proofErr w:type="spellStart"/>
      <w:r w:rsidR="00806920" w:rsidRPr="003E2A48">
        <w:t>Sathianandan</w:t>
      </w:r>
      <w:proofErr w:type="spellEnd"/>
      <w:r w:rsidR="00806920" w:rsidRPr="003E2A48">
        <w:t xml:space="preserve">, 1991; </w:t>
      </w:r>
      <w:proofErr w:type="spellStart"/>
      <w:r w:rsidR="00806920" w:rsidRPr="003E2A48">
        <w:t>Prista</w:t>
      </w:r>
      <w:proofErr w:type="spellEnd"/>
      <w:r w:rsidR="00795B00">
        <w:t>,</w:t>
      </w:r>
      <w:r w:rsidR="00795B00" w:rsidRPr="00795B00">
        <w:t xml:space="preserve"> </w:t>
      </w:r>
      <w:proofErr w:type="spellStart"/>
      <w:r w:rsidR="00795B00" w:rsidRPr="003E2A48">
        <w:t>Diawara</w:t>
      </w:r>
      <w:proofErr w:type="spellEnd"/>
      <w:r w:rsidR="00795B00" w:rsidRPr="003E2A48">
        <w:t>, Costa, &amp; Jones,</w:t>
      </w:r>
      <w:r w:rsidR="00795B00">
        <w:t xml:space="preserve"> </w:t>
      </w:r>
      <w:r w:rsidR="00806920" w:rsidRPr="003E2A48">
        <w:t xml:space="preserve">2011; Stergiou &amp; Christou, 1996), including oil sardines (Srinath, 1998; </w:t>
      </w:r>
      <w:proofErr w:type="spellStart"/>
      <w:r w:rsidR="00806920" w:rsidRPr="003E2A48">
        <w:t>Venugopalan</w:t>
      </w:r>
      <w:proofErr w:type="spellEnd"/>
      <w:r w:rsidR="00806920" w:rsidRPr="003E2A48">
        <w:t xml:space="preserve"> &amp; Srinath, 1998). These models can be used to identity variables correlated with catch fluctuations and to provide landings forecasts</w:t>
      </w:r>
      <w:r>
        <w:t>,</w:t>
      </w:r>
      <w:r w:rsidR="00806920" w:rsidRPr="003E2A48">
        <w:t xml:space="preserve"> which are useful for fishery managers and the fishing industry. </w:t>
      </w:r>
      <w:r>
        <w:t>For</w:t>
      </w:r>
      <w:r w:rsidRPr="003E2A48">
        <w:t xml:space="preserve"> </w:t>
      </w:r>
      <w:r w:rsidR="00806920" w:rsidRPr="003E2A48">
        <w:t>example</w:t>
      </w:r>
      <w:r>
        <w:t>,</w:t>
      </w:r>
      <w:r w:rsidR="00806920" w:rsidRPr="003E2A48">
        <w:t xml:space="preserve"> catch forecasts</w:t>
      </w:r>
      <w:r>
        <w:t xml:space="preserve"> that exceed the permitted limits can prompt the</w:t>
      </w:r>
      <w:r w:rsidR="00806920" w:rsidRPr="003E2A48">
        <w:t xml:space="preserve"> set</w:t>
      </w:r>
      <w:r>
        <w:t>ting of or</w:t>
      </w:r>
      <w:r w:rsidR="00806920" w:rsidRPr="003E2A48">
        <w:t xml:space="preserve"> warning </w:t>
      </w:r>
      <w:r>
        <w:t>about</w:t>
      </w:r>
      <w:r w:rsidRPr="003E2A48">
        <w:t xml:space="preserve"> </w:t>
      </w:r>
      <w:r w:rsidR="00806920" w:rsidRPr="003E2A48">
        <w:t xml:space="preserve">seasonal fishery closures (Farmer &amp; </w:t>
      </w:r>
      <w:proofErr w:type="spellStart"/>
      <w:r w:rsidR="00806920" w:rsidRPr="003E2A48">
        <w:t>Froeschke</w:t>
      </w:r>
      <w:proofErr w:type="spellEnd"/>
      <w:r w:rsidR="00806920" w:rsidRPr="003E2A48">
        <w:t xml:space="preserve">, 2015). </w:t>
      </w:r>
      <w:r>
        <w:t>T</w:t>
      </w:r>
      <w:r w:rsidR="00806920" w:rsidRPr="003E2A48">
        <w:t xml:space="preserve">he </w:t>
      </w:r>
      <w:r w:rsidR="00806920" w:rsidRPr="003E2A48">
        <w:lastRenderedPageBreak/>
        <w:t xml:space="preserve">annual Gulf and Atlantic menhaden </w:t>
      </w:r>
      <w:r>
        <w:t xml:space="preserve">landings </w:t>
      </w:r>
      <w:r w:rsidR="00806920" w:rsidRPr="003E2A48">
        <w:t xml:space="preserve">forecast produced by </w:t>
      </w:r>
      <w:r>
        <w:t xml:space="preserve">the </w:t>
      </w:r>
      <w:r w:rsidR="005358BF">
        <w:t>National Oceanic and Atmospheric Administration</w:t>
      </w:r>
      <w:r w:rsidR="005358BF" w:rsidRPr="003E2A48">
        <w:t xml:space="preserve"> </w:t>
      </w:r>
      <w:r w:rsidR="005358BF">
        <w:t>(</w:t>
      </w:r>
      <w:r w:rsidR="00806920" w:rsidRPr="003E2A48">
        <w:t>NOAA</w:t>
      </w:r>
      <w:r w:rsidR="005358BF">
        <w:t>)</w:t>
      </w:r>
      <w:r w:rsidR="00806920" w:rsidRPr="003E2A48">
        <w:t xml:space="preserve"> Fisheries</w:t>
      </w:r>
      <w:r>
        <w:t>, based on</w:t>
      </w:r>
      <w:r w:rsidR="00806920" w:rsidRPr="003E2A48">
        <w:t xml:space="preserve"> </w:t>
      </w:r>
      <w:r>
        <w:t xml:space="preserve">a </w:t>
      </w:r>
      <w:r w:rsidR="00806920" w:rsidRPr="003E2A48">
        <w:t>multiple regression</w:t>
      </w:r>
      <w:r>
        <w:t xml:space="preserve"> model,</w:t>
      </w:r>
      <w:r w:rsidR="00806920" w:rsidRPr="003E2A48">
        <w:t xml:space="preserve"> has been used for the last 45 years for planning </w:t>
      </w:r>
      <w:r>
        <w:t>in</w:t>
      </w:r>
      <w:r w:rsidR="00806920" w:rsidRPr="003E2A48">
        <w:t xml:space="preserve"> the industry, </w:t>
      </w:r>
      <w:r>
        <w:t>among</w:t>
      </w:r>
      <w:r w:rsidR="00806920" w:rsidRPr="003E2A48">
        <w:t xml:space="preserve"> fishers</w:t>
      </w:r>
      <w:r>
        <w:t>,</w:t>
      </w:r>
      <w:r w:rsidR="00806920" w:rsidRPr="003E2A48">
        <w:t xml:space="preserve"> fish sellers and buyers, businesses provid</w:t>
      </w:r>
      <w:r>
        <w:t>ing</w:t>
      </w:r>
      <w:r w:rsidR="00806920" w:rsidRPr="003E2A48">
        <w:t xml:space="preserve"> </w:t>
      </w:r>
      <w:r w:rsidRPr="003E2A48">
        <w:t>fisher</w:t>
      </w:r>
      <w:r>
        <w:t>y</w:t>
      </w:r>
      <w:r w:rsidRPr="003E2A48">
        <w:t xml:space="preserve"> </w:t>
      </w:r>
      <w:r w:rsidR="00806920" w:rsidRPr="003E2A48">
        <w:t>gear, and banks provid</w:t>
      </w:r>
      <w:r>
        <w:t>ing</w:t>
      </w:r>
      <w:r w:rsidR="00806920" w:rsidRPr="003E2A48">
        <w:t xml:space="preserve"> financing (Hanson et al., 2006</w:t>
      </w:r>
      <w:r>
        <w:t>;</w:t>
      </w:r>
      <w:r w:rsidRPr="00076378">
        <w:t xml:space="preserve"> </w:t>
      </w:r>
      <w:r w:rsidRPr="003E2A48">
        <w:t>Schaaf</w:t>
      </w:r>
      <w:r w:rsidR="00795B00">
        <w:t>,</w:t>
      </w:r>
      <w:r w:rsidR="00795B00" w:rsidRPr="00795B00">
        <w:t xml:space="preserve"> </w:t>
      </w:r>
      <w:r w:rsidR="00795B00" w:rsidRPr="003E2A48">
        <w:t xml:space="preserve">Sykes, &amp; </w:t>
      </w:r>
      <w:proofErr w:type="spellStart"/>
      <w:r w:rsidR="00795B00" w:rsidRPr="003E2A48">
        <w:t>Chapoton</w:t>
      </w:r>
      <w:proofErr w:type="spellEnd"/>
      <w:r w:rsidRPr="003E2A48">
        <w:t>, 1975</w:t>
      </w:r>
      <w:r w:rsidR="00806920" w:rsidRPr="003E2A48">
        <w:t>).</w:t>
      </w:r>
    </w:p>
    <w:p w14:paraId="6487BA66" w14:textId="3706ACBA" w:rsidR="008062F9" w:rsidRPr="003E2A48" w:rsidRDefault="00C1000A" w:rsidP="00F61BB6">
      <w:pPr>
        <w:pStyle w:val="BodyText"/>
        <w:spacing w:before="0" w:after="0" w:line="480" w:lineRule="auto"/>
        <w:ind w:firstLine="360"/>
      </w:pPr>
      <w:r>
        <w:t>As this study wa</w:t>
      </w:r>
      <w:r w:rsidRPr="003E2A48">
        <w:t xml:space="preserve">s </w:t>
      </w:r>
      <w:r>
        <w:t xml:space="preserve">conducted </w:t>
      </w:r>
      <w:r w:rsidR="00806920" w:rsidRPr="003E2A48">
        <w:t>to understand drive</w:t>
      </w:r>
      <w:r>
        <w:t>r</w:t>
      </w:r>
      <w:r w:rsidR="00806920" w:rsidRPr="003E2A48">
        <w:t xml:space="preserve">s </w:t>
      </w:r>
      <w:r>
        <w:t xml:space="preserve">of </w:t>
      </w:r>
      <w:r w:rsidR="00806920" w:rsidRPr="003E2A48">
        <w:t>landing</w:t>
      </w:r>
      <w:r w:rsidR="00F61BB6">
        <w:t>s</w:t>
      </w:r>
      <w:r w:rsidR="00806920" w:rsidRPr="003E2A48">
        <w:t xml:space="preserve"> variability, </w:t>
      </w:r>
      <w:r w:rsidRPr="003E2A48">
        <w:t xml:space="preserve">the assumption of a </w:t>
      </w:r>
      <w:r w:rsidR="005B3EFF">
        <w:t>close</w:t>
      </w:r>
      <w:r w:rsidRPr="003E2A48">
        <w:t xml:space="preserve"> relationship between landings and abundance</w:t>
      </w:r>
      <w:r>
        <w:t xml:space="preserve"> was not required</w:t>
      </w:r>
      <w:ins w:id="98" w:author="Eli Holmes" w:date="2020-04-19T18:38:00Z">
        <w:r w:rsidR="0059750C">
          <w:t>; we are not modeling abundance rather catch</w:t>
        </w:r>
      </w:ins>
      <w:r w:rsidR="00806920" w:rsidRPr="003E2A48">
        <w:t xml:space="preserve">. </w:t>
      </w:r>
      <w:r>
        <w:t>However</w:t>
      </w:r>
      <w:r w:rsidR="00806920" w:rsidRPr="003E2A48">
        <w:t>, Indian oil sardine landings are often assumed to reflect total abundance for</w:t>
      </w:r>
      <w:r w:rsidR="005B3EFF">
        <w:t xml:space="preserve"> species- and fishery-specific </w:t>
      </w:r>
      <w:r w:rsidR="00806920" w:rsidRPr="003E2A48">
        <w:t xml:space="preserve">reasons (cf. Kripa et al., 2018). </w:t>
      </w:r>
      <w:r w:rsidR="002C77A6">
        <w:t>T</w:t>
      </w:r>
      <w:r w:rsidR="00806920" w:rsidRPr="003E2A48">
        <w:t>he ring seine was introduced</w:t>
      </w:r>
      <w:r w:rsidR="002C77A6">
        <w:t xml:space="preserve"> in this fishery</w:t>
      </w:r>
      <w:r w:rsidR="00806920" w:rsidRPr="003E2A48">
        <w:t xml:space="preserve"> in the 1980s, but widespread mechanization of the fleet is a very recent development. Fishers with small boats have limited ability to target stock, at least not to the degree that landings remain constant as stock declines</w:t>
      </w:r>
      <w:r>
        <w:t>, as seen with</w:t>
      </w:r>
      <w:r w:rsidR="00806920" w:rsidRPr="003E2A48">
        <w:t xml:space="preserve"> a large, mobile, highly mechanized fleet. </w:t>
      </w:r>
      <w:r>
        <w:t>As t</w:t>
      </w:r>
      <w:r w:rsidRPr="003E2A48">
        <w:t xml:space="preserve">he </w:t>
      </w:r>
      <w:r w:rsidR="00806920" w:rsidRPr="003E2A48">
        <w:t xml:space="preserve">fishery is unregulated, except for brief closure during the monsoon months, landings are not affected by area closures </w:t>
      </w:r>
      <w:r>
        <w:t>or</w:t>
      </w:r>
      <w:r w:rsidRPr="003E2A48">
        <w:t xml:space="preserve"> </w:t>
      </w:r>
      <w:r w:rsidR="00806920" w:rsidRPr="003E2A48">
        <w:t>catch limits. Finally, the fishery is dispersed along the entire coastline</w:t>
      </w:r>
      <w:r>
        <w:t>,</w:t>
      </w:r>
      <w:r w:rsidR="00806920" w:rsidRPr="003E2A48">
        <w:t xml:space="preserve"> rather than being focused from a few large ports. </w:t>
      </w:r>
      <w:r>
        <w:t>Thus,</w:t>
      </w:r>
      <w:r w:rsidR="00806920" w:rsidRPr="003E2A48">
        <w:t xml:space="preserve"> </w:t>
      </w:r>
      <w:r w:rsidR="00F61BB6">
        <w:t xml:space="preserve">while </w:t>
      </w:r>
      <w:r w:rsidR="00806920" w:rsidRPr="003E2A48">
        <w:t xml:space="preserve">landings </w:t>
      </w:r>
      <w:r>
        <w:t xml:space="preserve">need not </w:t>
      </w:r>
      <w:r w:rsidR="00806920" w:rsidRPr="003E2A48">
        <w:t xml:space="preserve">be a tight index of </w:t>
      </w:r>
      <w:del w:id="99" w:author="Eli Holmes" w:date="2020-04-19T18:39:00Z">
        <w:r w:rsidR="00806920" w:rsidRPr="003E2A48" w:rsidDel="0059750C">
          <w:delText>biomass</w:delText>
        </w:r>
        <w:r w:rsidR="00F61BB6" w:rsidDel="0059750C">
          <w:delText xml:space="preserve"> </w:delText>
        </w:r>
      </w:del>
      <w:ins w:id="100" w:author="Eli Holmes" w:date="2020-04-19T18:39:00Z">
        <w:r w:rsidR="0059750C">
          <w:t>abundance</w:t>
        </w:r>
        <w:r w:rsidR="0059750C">
          <w:t xml:space="preserve"> </w:t>
        </w:r>
      </w:ins>
      <w:r w:rsidR="00F61BB6">
        <w:t>for our purposes</w:t>
      </w:r>
      <w:r w:rsidR="00806920" w:rsidRPr="003E2A48">
        <w:t xml:space="preserve">, this relationship </w:t>
      </w:r>
      <w:r>
        <w:t>can be assumed to be</w:t>
      </w:r>
      <w:r w:rsidRPr="003E2A48">
        <w:t xml:space="preserve"> </w:t>
      </w:r>
      <w:r w:rsidR="00806920" w:rsidRPr="003E2A48">
        <w:t>strong</w:t>
      </w:r>
      <w:r>
        <w:t xml:space="preserve"> for many reasons</w:t>
      </w:r>
      <w:r w:rsidR="00806920" w:rsidRPr="003E2A48">
        <w:t>.</w:t>
      </w:r>
    </w:p>
    <w:p w14:paraId="12EAC82C" w14:textId="1A37D69C" w:rsidR="00CD49BA" w:rsidRPr="003E2A48" w:rsidRDefault="00C1000A" w:rsidP="00CD49BA">
      <w:pPr>
        <w:pStyle w:val="BodyText"/>
        <w:spacing w:before="0" w:after="0" w:line="480" w:lineRule="auto"/>
        <w:ind w:firstLine="360"/>
      </w:pPr>
      <w:del w:id="101" w:author="Eli Holmes" w:date="2020-04-19T18:42:00Z">
        <w:r w:rsidDel="00CD49BA">
          <w:delText>Estimation of the Indian oil sardine’s h</w:delText>
        </w:r>
        <w:r w:rsidR="00806920" w:rsidRPr="003E2A48" w:rsidDel="00CD49BA">
          <w:delText xml:space="preserve">istorical biomass </w:delText>
        </w:r>
        <w:r w:rsidDel="00CD49BA">
          <w:delText>is</w:delText>
        </w:r>
        <w:r w:rsidR="00806920" w:rsidRPr="003E2A48" w:rsidDel="00CD49BA">
          <w:delText xml:space="preserve"> not possible</w:delText>
        </w:r>
      </w:del>
      <w:del w:id="102" w:author="Eli Holmes" w:date="2020-04-19T18:40:00Z">
        <w:r w:rsidR="00806920" w:rsidRPr="003E2A48" w:rsidDel="00CD49BA">
          <w:delText xml:space="preserve">. Length- </w:delText>
        </w:r>
        <w:r w:rsidDel="00CD49BA">
          <w:delText>and</w:delText>
        </w:r>
        <w:r w:rsidRPr="003E2A48" w:rsidDel="00CD49BA">
          <w:delText xml:space="preserve"> </w:delText>
        </w:r>
        <w:r w:rsidR="00806920" w:rsidRPr="003E2A48" w:rsidDel="00CD49BA">
          <w:delText>age-structured models (e.g.</w:delText>
        </w:r>
        <w:r w:rsidDel="00CD49BA">
          <w:delText>, for</w:delText>
        </w:r>
        <w:r w:rsidR="00806920" w:rsidRPr="003E2A48" w:rsidDel="00CD49BA">
          <w:delText xml:space="preserve"> virtual population </w:delText>
        </w:r>
        <w:r w:rsidRPr="003E2A48" w:rsidDel="00CD49BA">
          <w:delText>analys</w:delText>
        </w:r>
        <w:r w:rsidDel="00CD49BA">
          <w:delText>e</w:delText>
        </w:r>
        <w:r w:rsidRPr="003E2A48" w:rsidDel="00CD49BA">
          <w:delText>s</w:delText>
        </w:r>
        <w:r w:rsidR="00806920" w:rsidRPr="003E2A48" w:rsidDel="00CD49BA">
          <w:delText xml:space="preserve">) </w:delText>
        </w:r>
        <w:r w:rsidDel="00CD49BA">
          <w:delText>that</w:delText>
        </w:r>
        <w:r w:rsidRPr="003E2A48" w:rsidDel="00CD49BA">
          <w:delText xml:space="preserve"> </w:delText>
        </w:r>
        <w:r w:rsidR="00806920" w:rsidRPr="003E2A48" w:rsidDel="00CD49BA">
          <w:delText xml:space="preserve">produce biomass estimates </w:delText>
        </w:r>
        <w:r w:rsidDel="00CD49BA">
          <w:delText>can</w:delText>
        </w:r>
        <w:r w:rsidR="00806920" w:rsidRPr="003E2A48" w:rsidDel="00CD49BA">
          <w:delText xml:space="preserve">not </w:delText>
        </w:r>
        <w:r w:rsidDel="00CD49BA">
          <w:delText>be constructed</w:delText>
        </w:r>
      </w:del>
      <w:del w:id="103" w:author="Eli Holmes" w:date="2020-04-19T18:42:00Z">
        <w:r w:rsidRPr="003E2A48" w:rsidDel="00CD49BA">
          <w:delText xml:space="preserve"> </w:delText>
        </w:r>
        <w:r w:rsidR="00806920" w:rsidRPr="003E2A48" w:rsidDel="00CD49BA">
          <w:delText xml:space="preserve">due to the lack of effort and catch-at-age information for the fishery. </w:delText>
        </w:r>
      </w:del>
      <w:r w:rsidR="00806920" w:rsidRPr="003E2A48">
        <w:t>The available long-term effort data are indirect (</w:t>
      </w:r>
      <w:r>
        <w:t xml:space="preserve">i.e., fishery </w:t>
      </w:r>
      <w:r w:rsidR="00806920" w:rsidRPr="003E2A48">
        <w:t>boat composition at multiyear intervals)</w:t>
      </w:r>
      <w:r>
        <w:t>,</w:t>
      </w:r>
      <w:r w:rsidR="00806920" w:rsidRPr="003E2A48">
        <w:t xml:space="preserve"> and estimates of </w:t>
      </w:r>
      <w:r>
        <w:t xml:space="preserve">the </w:t>
      </w:r>
      <w:r w:rsidR="00806920" w:rsidRPr="003E2A48">
        <w:t>number</w:t>
      </w:r>
      <w:r w:rsidR="00B801AB">
        <w:t>s</w:t>
      </w:r>
      <w:r w:rsidR="00806920" w:rsidRPr="003E2A48">
        <w:t xml:space="preserve"> of trips </w:t>
      </w:r>
      <w:r w:rsidR="00B801AB">
        <w:t>and</w:t>
      </w:r>
      <w:r w:rsidR="00B801AB" w:rsidRPr="003E2A48">
        <w:t xml:space="preserve"> </w:t>
      </w:r>
      <w:r w:rsidR="00806920" w:rsidRPr="003E2A48">
        <w:t>hours fishing are available</w:t>
      </w:r>
      <w:r w:rsidRPr="00C1000A">
        <w:t xml:space="preserve"> </w:t>
      </w:r>
      <w:r>
        <w:t xml:space="preserve">for </w:t>
      </w:r>
      <w:r w:rsidRPr="003E2A48">
        <w:t>only</w:t>
      </w:r>
      <w:r w:rsidR="00806920" w:rsidRPr="003E2A48">
        <w:t xml:space="preserve"> a few recent years</w:t>
      </w:r>
      <w:del w:id="104" w:author="Eli Holmes" w:date="2020-04-19T18:42:00Z">
        <w:r w:rsidR="00806920" w:rsidRPr="003E2A48" w:rsidDel="00CD49BA">
          <w:delText>,</w:delText>
        </w:r>
      </w:del>
      <w:r w:rsidR="00806920" w:rsidRPr="003E2A48">
        <w:t xml:space="preserve"> and are approximate </w:t>
      </w:r>
      <w:r w:rsidR="00B801AB">
        <w:t>due to</w:t>
      </w:r>
      <w:r w:rsidR="00B801AB" w:rsidRPr="003E2A48">
        <w:t xml:space="preserve"> </w:t>
      </w:r>
      <w:r w:rsidR="00806920" w:rsidRPr="003E2A48">
        <w:t xml:space="preserve">the </w:t>
      </w:r>
      <w:r w:rsidR="00B801AB">
        <w:t>diversity of</w:t>
      </w:r>
      <w:r w:rsidR="002C77A6">
        <w:t xml:space="preserve"> fishery</w:t>
      </w:r>
      <w:r w:rsidR="00B801AB">
        <w:t xml:space="preserve"> </w:t>
      </w:r>
      <w:r w:rsidR="00806920" w:rsidRPr="003E2A48">
        <w:t>vessel</w:t>
      </w:r>
      <w:r w:rsidR="00B801AB">
        <w:t xml:space="preserve">s </w:t>
      </w:r>
      <w:r w:rsidR="00806920" w:rsidRPr="003E2A48">
        <w:t>and</w:t>
      </w:r>
      <w:r w:rsidR="002C77A6">
        <w:t xml:space="preserve"> to</w:t>
      </w:r>
      <w:r w:rsidR="00806920" w:rsidRPr="003E2A48">
        <w:t xml:space="preserve"> sampling constraints. Nonetheless</w:t>
      </w:r>
      <w:r w:rsidR="00B801AB">
        <w:t>,</w:t>
      </w:r>
      <w:r w:rsidR="00806920" w:rsidRPr="003E2A48">
        <w:t xml:space="preserve"> the number and size of boats involved in the fishery </w:t>
      </w:r>
      <w:r w:rsidR="00B801AB" w:rsidRPr="003E2A48">
        <w:t>ha</w:t>
      </w:r>
      <w:r w:rsidR="00B801AB">
        <w:t>ve</w:t>
      </w:r>
      <w:r w:rsidR="00B801AB" w:rsidRPr="003E2A48">
        <w:t xml:space="preserve"> </w:t>
      </w:r>
      <w:r w:rsidR="00806920" w:rsidRPr="003E2A48">
        <w:t xml:space="preserve">been increasing. Oil sardines are caught primarily by ring seines, different sizes </w:t>
      </w:r>
      <w:r w:rsidR="00B801AB">
        <w:t xml:space="preserve">of </w:t>
      </w:r>
      <w:r w:rsidR="00B801AB">
        <w:lastRenderedPageBreak/>
        <w:t xml:space="preserve">which </w:t>
      </w:r>
      <w:r w:rsidR="00806920" w:rsidRPr="003E2A48">
        <w:t xml:space="preserve">are used on traditional small boats and large mechanized ships (Das &amp; Edwin, 2018). Since 1985, the ring seine fishery has expanded steadily in terms of horsepower, </w:t>
      </w:r>
      <w:r w:rsidR="00B801AB">
        <w:t xml:space="preserve">boat </w:t>
      </w:r>
      <w:r w:rsidR="00806920" w:rsidRPr="003E2A48">
        <w:t xml:space="preserve">size, and </w:t>
      </w:r>
      <w:r w:rsidR="00B801AB">
        <w:t xml:space="preserve">net </w:t>
      </w:r>
      <w:r w:rsidR="00806920" w:rsidRPr="003E2A48">
        <w:t xml:space="preserve">length. </w:t>
      </w:r>
      <w:r w:rsidR="00B801AB">
        <w:t>C</w:t>
      </w:r>
      <w:r w:rsidR="00806920" w:rsidRPr="003E2A48">
        <w:t>oncern</w:t>
      </w:r>
      <w:r w:rsidR="00B801AB">
        <w:t xml:space="preserve"> about</w:t>
      </w:r>
      <w:r w:rsidR="00806920" w:rsidRPr="003E2A48">
        <w:t xml:space="preserve"> overfishing </w:t>
      </w:r>
      <w:r w:rsidR="00B801AB">
        <w:t>has been spurred by</w:t>
      </w:r>
      <w:r w:rsidR="00806920" w:rsidRPr="003E2A48">
        <w:t xml:space="preserve"> recent </w:t>
      </w:r>
      <w:r w:rsidR="00B801AB">
        <w:t xml:space="preserve">(post-2015) </w:t>
      </w:r>
      <w:r w:rsidR="00806920" w:rsidRPr="003E2A48">
        <w:t xml:space="preserve">oil sardine declines (Kripa et al., 2018). </w:t>
      </w:r>
      <w:del w:id="105" w:author="Eli Holmes" w:date="2020-04-19T18:44:00Z">
        <w:r w:rsidR="00806920" w:rsidRPr="003E2A48" w:rsidDel="00CD49BA">
          <w:delText>Steadily increasing effort is assumed to have increased landings</w:delText>
        </w:r>
      </w:del>
      <w:del w:id="106" w:author="Eli Holmes" w:date="2020-04-19T18:43:00Z">
        <w:r w:rsidR="00806920" w:rsidRPr="003E2A48" w:rsidDel="00CD49BA">
          <w:delText>, at least prior to 2015</w:delText>
        </w:r>
      </w:del>
      <w:del w:id="107" w:author="Eli Holmes" w:date="2020-04-19T18:44:00Z">
        <w:r w:rsidR="00806920" w:rsidRPr="003E2A48" w:rsidDel="00CD49BA">
          <w:delText xml:space="preserve">. </w:delText>
        </w:r>
      </w:del>
      <w:r w:rsidR="00B801AB">
        <w:t>We used an autoregressive</w:t>
      </w:r>
      <w:r w:rsidR="00B801AB" w:rsidRPr="003E2A48">
        <w:t xml:space="preserve"> </w:t>
      </w:r>
      <w:r w:rsidR="00806920" w:rsidRPr="003E2A48">
        <w:t>base catch model</w:t>
      </w:r>
      <w:r w:rsidR="00B801AB">
        <w:t xml:space="preserve"> to</w:t>
      </w:r>
      <w:r w:rsidR="00806920" w:rsidRPr="003E2A48">
        <w:t xml:space="preserve"> capture smooth landing trends due to increased effort (or multiyear changes in biomass)</w:t>
      </w:r>
      <w:ins w:id="108" w:author="Eli Holmes" w:date="2020-04-19T18:44:00Z">
        <w:r w:rsidR="00CD49BA">
          <w:t>, and environmental covariates are used to explain variation that cannot be explained by this base model.</w:t>
        </w:r>
      </w:ins>
      <w:del w:id="109" w:author="Eli Holmes" w:date="2020-04-19T18:44:00Z">
        <w:r w:rsidR="00806920" w:rsidRPr="003E2A48" w:rsidDel="00CD49BA">
          <w:delText>.</w:delText>
        </w:r>
      </w:del>
      <w:bookmarkStart w:id="110" w:name="study-area"/>
    </w:p>
    <w:p w14:paraId="7853A6B4" w14:textId="77777777" w:rsidR="00354701" w:rsidRDefault="00354701" w:rsidP="00354701">
      <w:pPr>
        <w:pStyle w:val="Heading3"/>
        <w:spacing w:before="0" w:line="480" w:lineRule="auto"/>
        <w:rPr>
          <w:rFonts w:asciiTheme="minorHAnsi" w:hAnsiTheme="minorHAnsi"/>
          <w:i/>
          <w:color w:val="auto"/>
          <w:sz w:val="24"/>
          <w:szCs w:val="24"/>
        </w:rPr>
      </w:pPr>
    </w:p>
    <w:p w14:paraId="0E13BBCD" w14:textId="503D70D8"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1.2 </w:t>
      </w:r>
      <w:r w:rsidR="00806920" w:rsidRPr="00F950DA">
        <w:rPr>
          <w:rFonts w:asciiTheme="minorHAnsi" w:hAnsiTheme="minorHAnsi"/>
          <w:iCs/>
          <w:color w:val="auto"/>
          <w:sz w:val="24"/>
          <w:szCs w:val="24"/>
        </w:rPr>
        <w:t xml:space="preserve">Study </w:t>
      </w:r>
      <w:r w:rsidR="00FD7A0B" w:rsidRPr="00F950DA">
        <w:rPr>
          <w:rFonts w:asciiTheme="minorHAnsi" w:hAnsiTheme="minorHAnsi"/>
          <w:iCs/>
          <w:color w:val="auto"/>
          <w:sz w:val="24"/>
          <w:szCs w:val="24"/>
        </w:rPr>
        <w:t>a</w:t>
      </w:r>
      <w:r w:rsidR="00806920" w:rsidRPr="00F950DA">
        <w:rPr>
          <w:rFonts w:asciiTheme="minorHAnsi" w:hAnsiTheme="minorHAnsi"/>
          <w:iCs/>
          <w:color w:val="auto"/>
          <w:sz w:val="24"/>
          <w:szCs w:val="24"/>
        </w:rPr>
        <w:t>rea</w:t>
      </w:r>
      <w:bookmarkEnd w:id="110"/>
    </w:p>
    <w:p w14:paraId="26186344" w14:textId="2C721C13" w:rsidR="008062F9" w:rsidRPr="003E2A48" w:rsidRDefault="00B801AB" w:rsidP="00354701">
      <w:pPr>
        <w:pStyle w:val="FirstParagraph"/>
        <w:spacing w:before="0" w:after="0" w:line="480" w:lineRule="auto"/>
      </w:pPr>
      <w:r>
        <w:t>The study area is located off</w:t>
      </w:r>
      <w:r w:rsidR="00806920" w:rsidRPr="003E2A48">
        <w:t xml:space="preserve"> the Kerala coast</w:t>
      </w:r>
      <w:r>
        <w:t xml:space="preserve"> of India</w:t>
      </w:r>
      <w:r w:rsidR="00806920" w:rsidRPr="003E2A48">
        <w:t xml:space="preserve"> (Figure 1), where the majority of Indian oil sardines are landed and where </w:t>
      </w:r>
      <w:r>
        <w:t>this species</w:t>
      </w:r>
      <w:r w:rsidR="00806920" w:rsidRPr="003E2A48">
        <w:t xml:space="preserve"> comprise</w:t>
      </w:r>
      <w:r>
        <w:t>s</w:t>
      </w:r>
      <w:r w:rsidR="00806920" w:rsidRPr="003E2A48">
        <w:t xml:space="preserve"> </w:t>
      </w:r>
      <w:r>
        <w:t>about</w:t>
      </w:r>
      <w:r w:rsidR="00806920" w:rsidRPr="003E2A48">
        <w:t xml:space="preserve"> 40% of the marine fish catch (Srinath, 1998; </w:t>
      </w:r>
      <w:proofErr w:type="spellStart"/>
      <w:r w:rsidR="00806920" w:rsidRPr="003E2A48">
        <w:t>Vivekanandan</w:t>
      </w:r>
      <w:proofErr w:type="spellEnd"/>
      <w:r w:rsidR="00806920" w:rsidRPr="003E2A48">
        <w:t xml:space="preserve"> et al., 2003). </w:t>
      </w:r>
      <w:r w:rsidR="002C77A6">
        <w:t>It</w:t>
      </w:r>
      <w:r w:rsidR="00806920" w:rsidRPr="003E2A48">
        <w:t xml:space="preserve"> is in the Southeast Arabian Sea, one of </w:t>
      </w:r>
      <w:r>
        <w:t xml:space="preserve">the </w:t>
      </w:r>
      <w:r w:rsidR="00806920" w:rsidRPr="003E2A48">
        <w:t>world’s major upwelling zones (</w:t>
      </w:r>
      <w:proofErr w:type="spellStart"/>
      <w:r w:rsidR="00806920" w:rsidRPr="003E2A48">
        <w:t>Habeebrehman</w:t>
      </w:r>
      <w:proofErr w:type="spellEnd"/>
      <w:r w:rsidR="00806920" w:rsidRPr="003E2A48">
        <w:t xml:space="preserve"> et al., 2008; </w:t>
      </w:r>
      <w:proofErr w:type="spellStart"/>
      <w:r w:rsidR="00806920" w:rsidRPr="003E2A48">
        <w:t>Madhupratap</w:t>
      </w:r>
      <w:proofErr w:type="spellEnd"/>
      <w:r w:rsidR="00795B00">
        <w:t>,</w:t>
      </w:r>
      <w:r w:rsidR="00795B00" w:rsidRPr="00795B00">
        <w:t xml:space="preserve"> </w:t>
      </w:r>
      <w:r w:rsidR="00795B00" w:rsidRPr="003E2A48">
        <w:t xml:space="preserve">Gopalakrishnan, </w:t>
      </w:r>
      <w:proofErr w:type="spellStart"/>
      <w:r w:rsidR="00795B00" w:rsidRPr="003E2A48">
        <w:t>Haridas</w:t>
      </w:r>
      <w:proofErr w:type="spellEnd"/>
      <w:r w:rsidR="00795B00" w:rsidRPr="003E2A48">
        <w:t>, &amp; Nair</w:t>
      </w:r>
      <w:r w:rsidR="00806920" w:rsidRPr="003E2A48">
        <w:t xml:space="preserve">, 2001). </w:t>
      </w:r>
      <w:r>
        <w:t>T</w:t>
      </w:r>
      <w:r w:rsidR="00806920" w:rsidRPr="003E2A48">
        <w:t>he</w:t>
      </w:r>
      <w:r w:rsidR="002C77A6">
        <w:t xml:space="preserve"> port</w:t>
      </w:r>
      <w:r>
        <w:t xml:space="preserve">ion of the </w:t>
      </w:r>
      <w:r w:rsidR="00806920" w:rsidRPr="003E2A48">
        <w:t>study area</w:t>
      </w:r>
      <w:r>
        <w:t xml:space="preserve"> falling</w:t>
      </w:r>
      <w:r w:rsidR="00806920" w:rsidRPr="003E2A48">
        <w:t xml:space="preserve"> between 9</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w:t>
      </w:r>
      <m:oMath>
        <m:r>
          <m:rPr>
            <m:sty m:val="p"/>
          </m:rPr>
          <w:rPr>
            <w:rFonts w:ascii="Cambria Math" w:hAnsi="Cambria Math"/>
          </w:rPr>
          <m:t xml:space="preserve"> and</m:t>
        </m:r>
      </m:oMath>
      <w:r w:rsidR="00806920" w:rsidRPr="003E2A48">
        <w:t xml:space="preserve"> 13</w:t>
      </w:r>
      <m:oMath>
        <m:sSup>
          <m:sSupPr>
            <m:ctrlPr>
              <w:rPr>
                <w:rFonts w:ascii="Cambria Math" w:hAnsi="Cambria Math"/>
              </w:rPr>
            </m:ctrlPr>
          </m:sSupPr>
          <m:e>
            <m:r>
              <w:rPr>
                <w:rFonts w:ascii="Cambria Math" w:hAnsi="Cambria Math"/>
              </w:rPr>
              <m:t>​</m:t>
            </m:r>
          </m:e>
          <m:sup>
            <m:r>
              <w:rPr>
                <w:rFonts w:ascii="Cambria Math" w:hAnsi="Cambria Math"/>
              </w:rPr>
              <m:t>∘</m:t>
            </m:r>
          </m:sup>
        </m:sSup>
      </m:oMath>
      <w:r w:rsidR="00806920" w:rsidRPr="003E2A48">
        <w:t>N has especially intense upwelling due to the combined effects of wind stress and remote forcing (BR, 2010; BR</w:t>
      </w:r>
      <w:r w:rsidR="00795B00">
        <w:t>,</w:t>
      </w:r>
      <w:r w:rsidR="00795B00" w:rsidRPr="00795B00">
        <w:t xml:space="preserve"> </w:t>
      </w:r>
      <w:proofErr w:type="spellStart"/>
      <w:r w:rsidR="00795B00" w:rsidRPr="003E2A48">
        <w:t>Sanjeevan</w:t>
      </w:r>
      <w:proofErr w:type="spellEnd"/>
      <w:r w:rsidR="00795B00" w:rsidRPr="003E2A48">
        <w:t xml:space="preserve">, </w:t>
      </w:r>
      <w:proofErr w:type="spellStart"/>
      <w:r w:rsidR="00795B00" w:rsidRPr="003E2A48">
        <w:t>Vimalkumar</w:t>
      </w:r>
      <w:proofErr w:type="spellEnd"/>
      <w:r w:rsidR="00795B00" w:rsidRPr="003E2A48">
        <w:t xml:space="preserve">, &amp; </w:t>
      </w:r>
      <w:proofErr w:type="spellStart"/>
      <w:r w:rsidR="00795B00" w:rsidRPr="003E2A48">
        <w:t>Revichandran</w:t>
      </w:r>
      <w:proofErr w:type="spellEnd"/>
      <w:r w:rsidR="00806920" w:rsidRPr="003E2A48">
        <w:t>, 2008). The result</w:t>
      </w:r>
      <w:r w:rsidR="00076B9A">
        <w:t>s</w:t>
      </w:r>
      <w:r w:rsidR="00806920" w:rsidRPr="003E2A48">
        <w:t xml:space="preserve"> </w:t>
      </w:r>
      <w:r w:rsidR="00076B9A">
        <w:t>are</w:t>
      </w:r>
      <w:r w:rsidR="00806920" w:rsidRPr="003E2A48">
        <w:t xml:space="preserve"> a strong temperature differential between the nearshore and offshore</w:t>
      </w:r>
      <w:r w:rsidR="00076B9A">
        <w:t>,</w:t>
      </w:r>
      <w:r w:rsidR="00806920" w:rsidRPr="003E2A48">
        <w:t xml:space="preserve"> and high primary productivity and surface chlorophyll </w:t>
      </w:r>
      <w:r>
        <w:t xml:space="preserve">in </w:t>
      </w:r>
      <w:r w:rsidR="00CE477A">
        <w:t>June–September</w:t>
      </w:r>
      <w:r w:rsidR="00806920" w:rsidRPr="003E2A48">
        <w:t xml:space="preserve"> (BR, 2010; Chauhan et al., 2011; </w:t>
      </w:r>
      <w:proofErr w:type="spellStart"/>
      <w:r w:rsidR="00806920" w:rsidRPr="003E2A48">
        <w:t>Habeebrehman</w:t>
      </w:r>
      <w:proofErr w:type="spellEnd"/>
      <w:r w:rsidR="00806920" w:rsidRPr="003E2A48">
        <w:t xml:space="preserve"> et al., 2008; Jayaram</w:t>
      </w:r>
      <w:r w:rsidR="00434DD3">
        <w:t>,</w:t>
      </w:r>
      <w:r w:rsidR="00434DD3" w:rsidRPr="00434DD3">
        <w:t xml:space="preserve"> </w:t>
      </w:r>
      <w:r w:rsidR="00434DD3" w:rsidRPr="003E2A48">
        <w:t xml:space="preserve">Chacko, Joseph, &amp; </w:t>
      </w:r>
      <w:proofErr w:type="spellStart"/>
      <w:r w:rsidR="00434DD3" w:rsidRPr="003E2A48">
        <w:t>Balchand</w:t>
      </w:r>
      <w:proofErr w:type="spellEnd"/>
      <w:r w:rsidR="00434DD3" w:rsidRPr="003E2A48">
        <w:t>,</w:t>
      </w:r>
      <w:r w:rsidR="00806920" w:rsidRPr="003E2A48">
        <w:t xml:space="preserve"> 2010; </w:t>
      </w:r>
      <w:proofErr w:type="spellStart"/>
      <w:r w:rsidR="00806920" w:rsidRPr="003E2A48">
        <w:t>Madhupratap</w:t>
      </w:r>
      <w:proofErr w:type="spellEnd"/>
      <w:r w:rsidR="00806920" w:rsidRPr="003E2A48">
        <w:t xml:space="preserve"> et al., 2001; Raghavan et al., 2010). </w:t>
      </w:r>
      <w:r w:rsidR="00076B9A">
        <w:t>P</w:t>
      </w:r>
      <w:r w:rsidR="00806920" w:rsidRPr="003E2A48">
        <w:t>rimary productivity subside</w:t>
      </w:r>
      <w:r w:rsidR="00076B9A">
        <w:t>s</w:t>
      </w:r>
      <w:r w:rsidR="00806920" w:rsidRPr="003E2A48">
        <w:t xml:space="preserve"> after September</w:t>
      </w:r>
      <w:r w:rsidR="00076B9A">
        <w:t>, whereas</w:t>
      </w:r>
      <w:r w:rsidR="00806920" w:rsidRPr="003E2A48">
        <w:t xml:space="preserve"> </w:t>
      </w:r>
      <w:proofErr w:type="spellStart"/>
      <w:r w:rsidR="00806920" w:rsidRPr="003E2A48">
        <w:t>mesozooplankton</w:t>
      </w:r>
      <w:proofErr w:type="spellEnd"/>
      <w:r w:rsidR="00806920" w:rsidRPr="003E2A48">
        <w:t xml:space="preserve"> abundances increase and remain high in the post-monsoon period (</w:t>
      </w:r>
      <w:proofErr w:type="spellStart"/>
      <w:r w:rsidR="00806920" w:rsidRPr="003E2A48">
        <w:t>Madhupratap</w:t>
      </w:r>
      <w:proofErr w:type="spellEnd"/>
      <w:r w:rsidR="00806920" w:rsidRPr="003E2A48">
        <w:t xml:space="preserve"> et al., 2001).</w:t>
      </w:r>
    </w:p>
    <w:p w14:paraId="1D78083A" w14:textId="77777777" w:rsidR="00354701" w:rsidRDefault="00354701" w:rsidP="00354701">
      <w:pPr>
        <w:pStyle w:val="Heading3"/>
        <w:spacing w:before="0" w:line="480" w:lineRule="auto"/>
        <w:rPr>
          <w:rFonts w:asciiTheme="minorHAnsi" w:hAnsiTheme="minorHAnsi"/>
          <w:i/>
          <w:color w:val="auto"/>
          <w:sz w:val="24"/>
          <w:szCs w:val="24"/>
        </w:rPr>
      </w:pPr>
      <w:bookmarkStart w:id="111" w:name="oil-sardine-life-cycle-and-fishery"/>
    </w:p>
    <w:p w14:paraId="10A4FF99" w14:textId="526F813F" w:rsidR="008062F9" w:rsidRPr="00F950DA" w:rsidRDefault="00354701" w:rsidP="00354701">
      <w:pPr>
        <w:pStyle w:val="Heading3"/>
        <w:spacing w:before="0" w:line="480" w:lineRule="auto"/>
        <w:rPr>
          <w:rFonts w:asciiTheme="minorHAnsi" w:hAnsiTheme="minorHAnsi"/>
          <w:iCs/>
          <w:color w:val="auto"/>
          <w:sz w:val="24"/>
          <w:szCs w:val="24"/>
        </w:rPr>
      </w:pPr>
      <w:r w:rsidRPr="00F950DA">
        <w:rPr>
          <w:rFonts w:asciiTheme="minorHAnsi" w:hAnsiTheme="minorHAnsi"/>
          <w:iCs/>
          <w:color w:val="auto"/>
          <w:sz w:val="24"/>
          <w:szCs w:val="24"/>
        </w:rPr>
        <w:t xml:space="preserve">1.3 </w:t>
      </w:r>
      <w:r w:rsidR="00806920" w:rsidRPr="00F950DA">
        <w:rPr>
          <w:rFonts w:asciiTheme="minorHAnsi" w:hAnsiTheme="minorHAnsi"/>
          <w:iCs/>
          <w:color w:val="auto"/>
          <w:sz w:val="24"/>
          <w:szCs w:val="24"/>
        </w:rPr>
        <w:t>Oil sardine life cycle and fishery</w:t>
      </w:r>
      <w:bookmarkEnd w:id="111"/>
    </w:p>
    <w:p w14:paraId="24EE4688" w14:textId="09DFBD69" w:rsidR="008062F9" w:rsidRPr="003E2A48" w:rsidRDefault="00806920" w:rsidP="00354701">
      <w:pPr>
        <w:pStyle w:val="FirstParagraph"/>
        <w:spacing w:before="0" w:after="0" w:line="480" w:lineRule="auto"/>
      </w:pPr>
      <w:r w:rsidRPr="003E2A48">
        <w:t>The Indian oil sardine fishery is restricted to the narrow strip of the western India</w:t>
      </w:r>
      <w:r w:rsidR="00D5505A">
        <w:t>n</w:t>
      </w:r>
      <w:r w:rsidRPr="003E2A48">
        <w:t xml:space="preserve"> continental shelf, </w:t>
      </w:r>
      <w:r w:rsidR="00D95A81">
        <w:t>&lt;</w:t>
      </w:r>
      <w:r w:rsidRPr="003E2A48">
        <w:t xml:space="preserve">20 km </w:t>
      </w:r>
      <w:r w:rsidR="00D95A81">
        <w:t>off</w:t>
      </w:r>
      <w:r w:rsidRPr="003E2A48">
        <w:t xml:space="preserve">shore (Figure 1). </w:t>
      </w:r>
      <w:r w:rsidR="002C77A6">
        <w:t>The</w:t>
      </w:r>
      <w:r w:rsidR="00D95A81" w:rsidRPr="003E2A48">
        <w:t xml:space="preserve"> </w:t>
      </w:r>
      <w:r w:rsidRPr="003E2A48">
        <w:t>yearly cycle</w:t>
      </w:r>
      <w:r w:rsidR="002C77A6">
        <w:t xml:space="preserve"> of these sardines</w:t>
      </w:r>
      <w:r w:rsidRPr="003E2A48">
        <w:t xml:space="preserve"> begins </w:t>
      </w:r>
      <w:r w:rsidR="00D95A81">
        <w:t>with</w:t>
      </w:r>
      <w:r w:rsidRPr="003E2A48">
        <w:t xml:space="preserve"> spawning </w:t>
      </w:r>
      <w:r w:rsidR="00D95A81">
        <w:t>in</w:t>
      </w:r>
      <w:r w:rsidR="00D95A81" w:rsidRPr="003E2A48">
        <w:t xml:space="preserve"> </w:t>
      </w:r>
      <w:r w:rsidRPr="003E2A48">
        <w:t xml:space="preserve">June </w:t>
      </w:r>
      <w:r w:rsidR="00D95A81">
        <w:t>and</w:t>
      </w:r>
      <w:r w:rsidR="00D95A81" w:rsidRPr="003E2A48">
        <w:t xml:space="preserve"> </w:t>
      </w:r>
      <w:r w:rsidRPr="003E2A48">
        <w:t>July</w:t>
      </w:r>
      <w:r w:rsidR="00067EBB">
        <w:t xml:space="preserve"> (when the fishery is closed)</w:t>
      </w:r>
      <w:r w:rsidRPr="003E2A48">
        <w:t xml:space="preserve">, corresponding </w:t>
      </w:r>
      <w:r w:rsidR="00D95A81">
        <w:t>to</w:t>
      </w:r>
      <w:r w:rsidR="00D95A81" w:rsidRPr="003E2A48">
        <w:t xml:space="preserve"> </w:t>
      </w:r>
      <w:r w:rsidRPr="003E2A48">
        <w:t xml:space="preserve">the onset of the summer monsoon (Antony Raja, 1969; Chidambaram, 1950) and </w:t>
      </w:r>
      <w:r w:rsidR="00D95A81">
        <w:t>much lower</w:t>
      </w:r>
      <w:r w:rsidRPr="003E2A48">
        <w:t xml:space="preserve"> nearshore SST</w:t>
      </w:r>
      <w:r w:rsidR="00D95A81">
        <w:t>s</w:t>
      </w:r>
      <w:r w:rsidRPr="003E2A48">
        <w:t xml:space="preserve"> due to upwelling (Figure </w:t>
      </w:r>
      <w:r w:rsidR="00D2216D">
        <w:t>2</w:t>
      </w:r>
      <w:r w:rsidRPr="003E2A48">
        <w:t xml:space="preserve">). </w:t>
      </w:r>
      <w:r w:rsidR="002C77A6">
        <w:t>M</w:t>
      </w:r>
      <w:r w:rsidRPr="003E2A48">
        <w:t>ature fish migrate from offshore to coastal spawning areas</w:t>
      </w:r>
      <w:del w:id="112" w:author="Eli Holmes" w:date="2020-04-19T18:46:00Z">
        <w:r w:rsidR="002C77A6" w:rsidDel="00CD49BA">
          <w:delText xml:space="preserve"> (outside of the traditional fishery range)</w:delText>
        </w:r>
      </w:del>
      <w:r w:rsidR="002C77A6" w:rsidRPr="002C77A6">
        <w:t xml:space="preserve"> </w:t>
      </w:r>
      <w:r w:rsidR="002C77A6" w:rsidRPr="003E2A48">
        <w:t>(Antony Raja, 1964)</w:t>
      </w:r>
      <w:r w:rsidRPr="003E2A48">
        <w:t>, and spawning begins when temperature, salinity</w:t>
      </w:r>
      <w:r w:rsidR="00D5505A">
        <w:t>,</w:t>
      </w:r>
      <w:r w:rsidRPr="003E2A48">
        <w:t xml:space="preserve"> and food availability are conducive </w:t>
      </w:r>
      <w:r w:rsidR="00D5505A">
        <w:t>to</w:t>
      </w:r>
      <w:r w:rsidR="00D5505A" w:rsidRPr="003E2A48">
        <w:t xml:space="preserve"> </w:t>
      </w:r>
      <w:r w:rsidRPr="003E2A48">
        <w:t xml:space="preserve">larval survival (Chidambaram, 1950; Jayaprakash &amp; Pillai, 2000; Krishnakumar et al., 2008; </w:t>
      </w:r>
      <w:proofErr w:type="spellStart"/>
      <w:r w:rsidRPr="003E2A48">
        <w:t>Murty</w:t>
      </w:r>
      <w:proofErr w:type="spellEnd"/>
      <w:r w:rsidRPr="003E2A48">
        <w:t xml:space="preserve"> &amp; Edelman, 1966; Nair</w:t>
      </w:r>
      <w:r w:rsidR="001C0CF0">
        <w:t>,</w:t>
      </w:r>
      <w:r w:rsidR="001C0CF0" w:rsidRPr="001C0CF0">
        <w:t xml:space="preserve"> </w:t>
      </w:r>
      <w:r w:rsidR="001C0CF0" w:rsidRPr="003E2A48">
        <w:t xml:space="preserve">Joseph, Kripa, </w:t>
      </w:r>
      <w:proofErr w:type="spellStart"/>
      <w:r w:rsidR="001C0CF0" w:rsidRPr="003E2A48">
        <w:t>Remya</w:t>
      </w:r>
      <w:proofErr w:type="spellEnd"/>
      <w:r w:rsidR="001C0CF0" w:rsidRPr="003E2A48">
        <w:t>, &amp; Pillai</w:t>
      </w:r>
      <w:r w:rsidR="001C0CF0">
        <w:t>,</w:t>
      </w:r>
      <w:r w:rsidRPr="003E2A48">
        <w:t xml:space="preserve"> 2016). </w:t>
      </w:r>
      <w:r w:rsidR="002C77A6">
        <w:t>After an initial peak, s</w:t>
      </w:r>
      <w:r w:rsidR="00D5505A">
        <w:t xml:space="preserve">pawning </w:t>
      </w:r>
      <w:r w:rsidRPr="003E2A48">
        <w:t xml:space="preserve">continues into September (Antony Raja, 1969; Hornell, 1910; Hornell &amp; </w:t>
      </w:r>
      <w:proofErr w:type="spellStart"/>
      <w:r w:rsidRPr="003E2A48">
        <w:t>Nayudu</w:t>
      </w:r>
      <w:proofErr w:type="spellEnd"/>
      <w:r w:rsidRPr="003E2A48">
        <w:t xml:space="preserve">, 1924; </w:t>
      </w:r>
      <w:proofErr w:type="spellStart"/>
      <w:r w:rsidRPr="003E2A48">
        <w:t>Prabhu</w:t>
      </w:r>
      <w:proofErr w:type="spellEnd"/>
      <w:r w:rsidRPr="003E2A48">
        <w:t xml:space="preserve"> &amp; </w:t>
      </w:r>
      <w:proofErr w:type="spellStart"/>
      <w:r w:rsidRPr="003E2A48">
        <w:t>Dhulkhed</w:t>
      </w:r>
      <w:proofErr w:type="spellEnd"/>
      <w:r w:rsidRPr="003E2A48">
        <w:t>, 1970)</w:t>
      </w:r>
      <w:r w:rsidR="00D5505A">
        <w:t>,</w:t>
      </w:r>
      <w:r w:rsidRPr="003E2A48">
        <w:t xml:space="preserve"> and early- and late-spawning cohorts are evident in the length distributions of 0-year fish. </w:t>
      </w:r>
      <w:r w:rsidR="002C77A6">
        <w:t>After s</w:t>
      </w:r>
      <w:r w:rsidR="002C77A6" w:rsidRPr="003E2A48">
        <w:t>pawning</w:t>
      </w:r>
      <w:r w:rsidR="00D5505A">
        <w:t>,</w:t>
      </w:r>
      <w:r w:rsidRPr="003E2A48">
        <w:t xml:space="preserve"> adults migrate closer to the coast</w:t>
      </w:r>
      <w:r w:rsidR="00D5505A">
        <w:t>,</w:t>
      </w:r>
      <w:r w:rsidRPr="003E2A48">
        <w:t xml:space="preserve"> where the spent fish become exposed to the fishery.</w:t>
      </w:r>
    </w:p>
    <w:p w14:paraId="6414A0DA" w14:textId="35609E53" w:rsidR="008062F9" w:rsidRPr="003E2A48" w:rsidRDefault="00D5505A" w:rsidP="00AA72C0">
      <w:pPr>
        <w:pStyle w:val="BodyText"/>
        <w:spacing w:before="0" w:after="0" w:line="480" w:lineRule="auto"/>
        <w:ind w:firstLine="360"/>
      </w:pPr>
      <w:r>
        <w:t xml:space="preserve">Spawned sardine </w:t>
      </w:r>
      <w:r w:rsidR="00806920" w:rsidRPr="003E2A48">
        <w:t>eggs develop rapidly into larvae (Nair, 1959). The phytoplankton bloom that provide</w:t>
      </w:r>
      <w:r>
        <w:t>s</w:t>
      </w:r>
      <w:r w:rsidR="00806920" w:rsidRPr="003E2A48">
        <w:t xml:space="preserve"> </w:t>
      </w:r>
      <w:r>
        <w:t>food for the</w:t>
      </w:r>
      <w:r w:rsidR="00806920" w:rsidRPr="003E2A48">
        <w:t xml:space="preserve"> larvae depend</w:t>
      </w:r>
      <w:r>
        <w:t xml:space="preserve">s </w:t>
      </w:r>
      <w:r w:rsidR="00806920" w:rsidRPr="003E2A48">
        <w:t xml:space="preserve">on nutrient influx from coastal upwelling and runoff from rivers during the summer and early fall. </w:t>
      </w:r>
      <w:r>
        <w:t>B</w:t>
      </w:r>
      <w:r w:rsidR="00806920" w:rsidRPr="003E2A48">
        <w:t xml:space="preserve">looms start near the southern tip of India in June, </w:t>
      </w:r>
      <w:r>
        <w:t xml:space="preserve">then </w:t>
      </w:r>
      <w:r w:rsidR="00806920" w:rsidRPr="003E2A48">
        <w:t>increase in intensity and spread northward (BR, 2010). Variation in the bloom initiation time and intensity leads to changes in the food supply</w:t>
      </w:r>
      <w:r>
        <w:t>,</w:t>
      </w:r>
      <w:r w:rsidR="00806920" w:rsidRPr="003E2A48">
        <w:t xml:space="preserve"> and t</w:t>
      </w:r>
      <w:r>
        <w:t>hus</w:t>
      </w:r>
      <w:r w:rsidR="00806920" w:rsidRPr="003E2A48">
        <w:t xml:space="preserve"> in </w:t>
      </w:r>
      <w:r>
        <w:t>larval</w:t>
      </w:r>
      <w:r w:rsidRPr="003E2A48">
        <w:t xml:space="preserve"> </w:t>
      </w:r>
      <w:r w:rsidR="00806920" w:rsidRPr="003E2A48">
        <w:t xml:space="preserve">growth and survival and </w:t>
      </w:r>
      <w:r>
        <w:t>subsequent</w:t>
      </w:r>
      <w:r w:rsidR="00806920" w:rsidRPr="003E2A48">
        <w:t xml:space="preserve"> recruitment of 0-year sardines into the fishery (George et al., 2012). Oil sardines grow rapidly </w:t>
      </w:r>
      <w:r>
        <w:t>in</w:t>
      </w:r>
      <w:r w:rsidRPr="003E2A48">
        <w:t xml:space="preserve"> </w:t>
      </w:r>
      <w:r w:rsidR="00806920" w:rsidRPr="003E2A48">
        <w:t>the first few months</w:t>
      </w:r>
      <w:r>
        <w:t xml:space="preserve"> of life</w:t>
      </w:r>
      <w:r w:rsidR="00806920" w:rsidRPr="003E2A48">
        <w:t xml:space="preserve">, and 0-year fish from early spawning </w:t>
      </w:r>
      <w:r w:rsidRPr="003E2A48">
        <w:t>(40</w:t>
      </w:r>
      <w:r>
        <w:t>–</w:t>
      </w:r>
      <w:r w:rsidRPr="003E2A48">
        <w:t>100</w:t>
      </w:r>
      <w:r>
        <w:t xml:space="preserve"> </w:t>
      </w:r>
      <w:r w:rsidRPr="003E2A48">
        <w:t>mm</w:t>
      </w:r>
      <w:r>
        <w:t xml:space="preserve"> in length</w:t>
      </w:r>
      <w:r w:rsidRPr="003E2A48">
        <w:t>)</w:t>
      </w:r>
      <w:r>
        <w:t xml:space="preserve"> </w:t>
      </w:r>
      <w:r w:rsidR="00806920" w:rsidRPr="003E2A48">
        <w:t xml:space="preserve">appear in the August and September </w:t>
      </w:r>
      <w:r w:rsidR="00403C3A">
        <w:t xml:space="preserve">catches </w:t>
      </w:r>
      <w:r w:rsidR="002C77A6">
        <w:t>in</w:t>
      </w:r>
      <w:r w:rsidR="00403C3A">
        <w:t xml:space="preserve"> </w:t>
      </w:r>
      <w:r w:rsidR="00806920" w:rsidRPr="003E2A48">
        <w:t xml:space="preserve">most years (Antony Raja, 1970; Nair et al., 2016). </w:t>
      </w:r>
      <w:del w:id="113" w:author="Eli Holmes" w:date="2020-04-19T18:51:00Z">
        <w:r w:rsidR="00806920" w:rsidRPr="003E2A48" w:rsidDel="00D2774A">
          <w:delText xml:space="preserve">As the </w:delText>
        </w:r>
        <w:r w:rsidR="00403C3A" w:rsidDel="00D2774A">
          <w:delText xml:space="preserve">oil sardines follow the </w:delText>
        </w:r>
        <w:r w:rsidR="00806920" w:rsidRPr="003E2A48" w:rsidDel="00D2774A">
          <w:delText>phytoplankton bloom northward, the fishery builds from south to north during the post-monsoon period</w:delText>
        </w:r>
      </w:del>
      <w:ins w:id="114" w:author="Eli Holmes" w:date="2020-04-19T18:51:00Z">
        <w:r w:rsidR="00D2774A">
          <w:t xml:space="preserve">The peak catches occur in </w:t>
        </w:r>
        <w:r w:rsidR="00D2774A">
          <w:lastRenderedPageBreak/>
          <w:t>October-December (Figure 3)</w:t>
        </w:r>
      </w:ins>
      <w:r w:rsidR="00806920" w:rsidRPr="003E2A48">
        <w:t xml:space="preserve">. Oil sardines remain inshore </w:t>
      </w:r>
      <w:r w:rsidR="00403C3A">
        <w:t xml:space="preserve">to </w:t>
      </w:r>
      <w:r w:rsidR="00806920" w:rsidRPr="003E2A48">
        <w:t>feed</w:t>
      </w:r>
      <w:r w:rsidR="00403C3A">
        <w:t xml:space="preserve"> in</w:t>
      </w:r>
      <w:r w:rsidR="00806920" w:rsidRPr="003E2A48">
        <w:t xml:space="preserve"> winter</w:t>
      </w:r>
      <w:ins w:id="115" w:author="Eli Holmes" w:date="2020-04-19T18:52:00Z">
        <w:r w:rsidR="00D2774A">
          <w:t xml:space="preserve"> and catches remain high from January to March</w:t>
        </w:r>
      </w:ins>
      <w:r w:rsidR="00403C3A">
        <w:t>; in March–May,</w:t>
      </w:r>
      <w:r w:rsidR="00806920" w:rsidRPr="003E2A48">
        <w:t xml:space="preserve"> </w:t>
      </w:r>
      <w:r w:rsidR="00403C3A">
        <w:t xml:space="preserve">they move offshore to deeper waters due to considerable inshore warming </w:t>
      </w:r>
      <w:r w:rsidR="00806920" w:rsidRPr="003E2A48">
        <w:t xml:space="preserve">(Chidambaram, 1950). </w:t>
      </w:r>
      <w:r w:rsidR="00403C3A">
        <w:t>Sardine c</w:t>
      </w:r>
      <w:r w:rsidR="00403C3A" w:rsidRPr="003E2A48">
        <w:t>atches</w:t>
      </w:r>
      <w:r w:rsidR="00806920" w:rsidRPr="003E2A48">
        <w:t xml:space="preserve"> are correspondingly low</w:t>
      </w:r>
      <w:ins w:id="116" w:author="Eli Holmes" w:date="2020-04-19T18:48:00Z">
        <w:r w:rsidR="00CD49BA">
          <w:t>er</w:t>
        </w:r>
      </w:ins>
      <w:r w:rsidR="00806920" w:rsidRPr="003E2A48">
        <w:t xml:space="preserve"> during this </w:t>
      </w:r>
      <w:r w:rsidR="00403C3A">
        <w:t>period</w:t>
      </w:r>
      <w:r w:rsidR="00403C3A" w:rsidRPr="003E2A48">
        <w:t xml:space="preserve"> </w:t>
      </w:r>
      <w:r w:rsidR="00806920" w:rsidRPr="003E2A48">
        <w:t>for all size classes</w:t>
      </w:r>
      <w:ins w:id="117" w:author="Eli Holmes" w:date="2020-04-19T18:48:00Z">
        <w:r w:rsidR="00CD49BA">
          <w:t xml:space="preserve"> (Figure 3)</w:t>
        </w:r>
      </w:ins>
      <w:r w:rsidR="00806920" w:rsidRPr="003E2A48">
        <w:t xml:space="preserve">. </w:t>
      </w:r>
      <w:r w:rsidR="00403C3A">
        <w:t xml:space="preserve">The sardines reach </w:t>
      </w:r>
      <w:r w:rsidR="00806920" w:rsidRPr="003E2A48">
        <w:t xml:space="preserve">maturity </w:t>
      </w:r>
      <w:r w:rsidR="00403C3A">
        <w:t>(~</w:t>
      </w:r>
      <w:r w:rsidR="00806920" w:rsidRPr="003E2A48">
        <w:t xml:space="preserve">150 mm </w:t>
      </w:r>
      <w:r w:rsidR="00403C3A">
        <w:t xml:space="preserve">long) within 1 year </w:t>
      </w:r>
      <w:r w:rsidR="00806920" w:rsidRPr="003E2A48">
        <w:t>(Nair et al., 2016).</w:t>
      </w:r>
    </w:p>
    <w:p w14:paraId="066BB60C" w14:textId="30E32922" w:rsidR="008062F9" w:rsidRDefault="00806920" w:rsidP="00354701">
      <w:pPr>
        <w:pStyle w:val="BodyText"/>
        <w:spacing w:before="0" w:after="0" w:line="480" w:lineRule="auto"/>
        <w:ind w:firstLine="360"/>
      </w:pPr>
      <w:del w:id="118" w:author="Eli Holmes" w:date="2020-04-19T18:52:00Z">
        <w:r w:rsidRPr="003E2A48" w:rsidDel="00D2774A">
          <w:delText>Catches along the Kerala coast are high throughout the year</w:delText>
        </w:r>
        <w:r w:rsidR="00067EBB" w:rsidDel="00D2774A">
          <w:delText>,</w:delText>
        </w:r>
        <w:r w:rsidRPr="003E2A48" w:rsidDel="00D2774A">
          <w:delText xml:space="preserve"> except </w:delText>
        </w:r>
        <w:r w:rsidR="00067EBB" w:rsidDel="00D2774A">
          <w:delText xml:space="preserve"> in </w:delText>
        </w:r>
        <w:r w:rsidRPr="003E2A48" w:rsidDel="00D2774A">
          <w:delText>Apr</w:delText>
        </w:r>
        <w:r w:rsidR="00403C3A" w:rsidDel="00D2774A">
          <w:delText>il–</w:delText>
        </w:r>
        <w:r w:rsidRPr="003E2A48" w:rsidDel="00D2774A">
          <w:delText>Jun</w:delText>
        </w:r>
        <w:r w:rsidR="00403C3A" w:rsidDel="00D2774A">
          <w:delText>e</w:delText>
        </w:r>
        <w:r w:rsidRPr="003E2A48" w:rsidDel="00D2774A">
          <w:delText xml:space="preserve"> </w:delText>
        </w:r>
        <w:r w:rsidR="00067EBB" w:rsidDel="00D2774A">
          <w:delText>(</w:delText>
        </w:r>
        <w:r w:rsidRPr="003E2A48" w:rsidDel="00D2774A">
          <w:delText xml:space="preserve">Figure </w:delText>
        </w:r>
        <w:r w:rsidR="00D2216D" w:rsidDel="00D2774A">
          <w:delText>3</w:delText>
        </w:r>
        <w:r w:rsidRPr="003E2A48" w:rsidDel="00D2774A">
          <w:delText xml:space="preserve">). </w:delText>
        </w:r>
      </w:del>
      <w:r w:rsidRPr="003E2A48">
        <w:t>The age</w:t>
      </w:r>
      <w:r w:rsidR="00067EBB">
        <w:t xml:space="preserve"> </w:t>
      </w:r>
      <w:r w:rsidRPr="003E2A48">
        <w:t xml:space="preserve">distribution </w:t>
      </w:r>
      <w:r w:rsidR="00067EBB">
        <w:t>of</w:t>
      </w:r>
      <w:r w:rsidRPr="003E2A48">
        <w:t xml:space="preserve"> fishery </w:t>
      </w:r>
      <w:r w:rsidR="00067EBB">
        <w:t xml:space="preserve">catches </w:t>
      </w:r>
      <w:r w:rsidRPr="003E2A48">
        <w:t xml:space="preserve">varies </w:t>
      </w:r>
      <w:r w:rsidR="00067EBB">
        <w:t>over the course of</w:t>
      </w:r>
      <w:r w:rsidRPr="003E2A48">
        <w:t xml:space="preserve"> the year. </w:t>
      </w:r>
      <w:r w:rsidR="008D4794">
        <w:t>When t</w:t>
      </w:r>
      <w:r w:rsidR="008D4794" w:rsidRPr="003E2A48">
        <w:t xml:space="preserve">he </w:t>
      </w:r>
      <w:r w:rsidRPr="003E2A48">
        <w:t xml:space="preserve">fishery </w:t>
      </w:r>
      <w:r w:rsidR="008D4794">
        <w:t>opens</w:t>
      </w:r>
      <w:r w:rsidRPr="003E2A48">
        <w:t xml:space="preserve"> in mid-July, </w:t>
      </w:r>
      <w:r w:rsidR="008D4794">
        <w:t>catches are</w:t>
      </w:r>
      <w:r w:rsidRPr="003E2A48">
        <w:t xml:space="preserve"> dominated by 1</w:t>
      </w:r>
      <w:r w:rsidR="008D4794">
        <w:t>–</w:t>
      </w:r>
      <w:r w:rsidRPr="003E2A48">
        <w:t>2.5</w:t>
      </w:r>
      <w:r w:rsidR="008D4794">
        <w:t>-</w:t>
      </w:r>
      <w:r w:rsidRPr="003E2A48">
        <w:t>year</w:t>
      </w:r>
      <w:r w:rsidR="008D4794">
        <w:t>-</w:t>
      </w:r>
      <w:r w:rsidRPr="003E2A48">
        <w:t xml:space="preserve">old fish (Antony Raja, 1969; </w:t>
      </w:r>
      <w:proofErr w:type="spellStart"/>
      <w:r w:rsidRPr="003E2A48">
        <w:t>Bensam</w:t>
      </w:r>
      <w:proofErr w:type="spellEnd"/>
      <w:r w:rsidRPr="003E2A48">
        <w:t xml:space="preserve">, 1964; Nair et al., 2016). </w:t>
      </w:r>
      <w:r w:rsidR="008D4794">
        <w:t xml:space="preserve">Spikes of 0-year fish are seen in </w:t>
      </w:r>
      <w:r w:rsidRPr="003E2A48">
        <w:t>August</w:t>
      </w:r>
      <w:del w:id="119" w:author="Eli Holmes" w:date="2020-04-19T18:53:00Z">
        <w:r w:rsidR="008D4794" w:rsidDel="00D2774A">
          <w:delText>/</w:delText>
        </w:r>
      </w:del>
      <w:ins w:id="120" w:author="Eli Holmes" w:date="2020-04-19T18:53:00Z">
        <w:r w:rsidR="00D2774A">
          <w:t>-</w:t>
        </w:r>
      </w:ins>
      <w:r w:rsidRPr="003E2A48">
        <w:t xml:space="preserve">September </w:t>
      </w:r>
      <w:r w:rsidR="008D4794">
        <w:t>catches, and sometimes in the February catch (reflecting late spawning</w:t>
      </w:r>
      <w:r w:rsidR="00CE477A">
        <w:t xml:space="preserve">; </w:t>
      </w:r>
      <w:r w:rsidRPr="003E2A48">
        <w:t>Antony Raja, 1969; Nair et al., 2016</w:t>
      </w:r>
      <w:r w:rsidR="008D4794">
        <w:t xml:space="preserve">; </w:t>
      </w:r>
      <w:proofErr w:type="spellStart"/>
      <w:r w:rsidRPr="003E2A48">
        <w:t>Prabhu</w:t>
      </w:r>
      <w:proofErr w:type="spellEnd"/>
      <w:r w:rsidRPr="003E2A48">
        <w:t xml:space="preserve"> &amp; </w:t>
      </w:r>
      <w:proofErr w:type="spellStart"/>
      <w:r w:rsidRPr="003E2A48">
        <w:t>Dhulkhed</w:t>
      </w:r>
      <w:proofErr w:type="spellEnd"/>
      <w:r w:rsidRPr="003E2A48">
        <w:t>, 1967, 1970). October</w:t>
      </w:r>
      <w:r w:rsidR="008D4794">
        <w:t>–</w:t>
      </w:r>
      <w:r w:rsidRPr="003E2A48">
        <w:t>June catch</w:t>
      </w:r>
      <w:r w:rsidR="008D4794">
        <w:t>es are</w:t>
      </w:r>
      <w:r w:rsidRPr="003E2A48">
        <w:t xml:space="preserve"> dominated by </w:t>
      </w:r>
      <w:r w:rsidR="008D4794">
        <w:t xml:space="preserve">120–180-mm-long </w:t>
      </w:r>
      <w:r w:rsidRPr="003E2A48">
        <w:t>fish</w:t>
      </w:r>
      <w:r w:rsidR="008D4794">
        <w:t xml:space="preserve"> aged 0–2 years</w:t>
      </w:r>
      <w:r w:rsidRPr="003E2A48">
        <w:t xml:space="preserve"> (Antony Raja, 1970; Nair et al., 2016; </w:t>
      </w:r>
      <w:proofErr w:type="spellStart"/>
      <w:r w:rsidRPr="003E2A48">
        <w:t>Prabhu</w:t>
      </w:r>
      <w:proofErr w:type="spellEnd"/>
      <w:r w:rsidRPr="003E2A48">
        <w:t xml:space="preserve"> &amp; </w:t>
      </w:r>
      <w:proofErr w:type="spellStart"/>
      <w:r w:rsidRPr="003E2A48">
        <w:t>Dhulkhed</w:t>
      </w:r>
      <w:proofErr w:type="spellEnd"/>
      <w:r w:rsidRPr="003E2A48">
        <w:t>, 1970</w:t>
      </w:r>
      <w:r w:rsidR="008D4794">
        <w:t>;</w:t>
      </w:r>
      <w:r w:rsidR="008D4794" w:rsidRPr="003E2A48">
        <w:t xml:space="preserve"> </w:t>
      </w:r>
      <w:r w:rsidRPr="003E2A48">
        <w:t>Rohit et al., 2018).</w:t>
      </w:r>
    </w:p>
    <w:p w14:paraId="44529ECB" w14:textId="77777777" w:rsidR="0065024E" w:rsidRPr="003E2A48" w:rsidRDefault="0065024E" w:rsidP="00AA72C0">
      <w:pPr>
        <w:pStyle w:val="BodyText"/>
        <w:spacing w:before="0" w:after="0" w:line="480" w:lineRule="auto"/>
        <w:ind w:firstLine="360"/>
      </w:pPr>
    </w:p>
    <w:p w14:paraId="6D339E95" w14:textId="1980741C" w:rsidR="008062F9" w:rsidRPr="003E2A48" w:rsidRDefault="00354701" w:rsidP="00354701">
      <w:pPr>
        <w:pStyle w:val="Heading1"/>
        <w:spacing w:before="0" w:line="480" w:lineRule="auto"/>
        <w:rPr>
          <w:rFonts w:asciiTheme="minorHAnsi" w:hAnsiTheme="minorHAnsi"/>
          <w:color w:val="auto"/>
          <w:sz w:val="24"/>
          <w:szCs w:val="24"/>
        </w:rPr>
      </w:pPr>
      <w:bookmarkStart w:id="121" w:name="materials-and-methods"/>
      <w:r>
        <w:rPr>
          <w:rFonts w:asciiTheme="minorHAnsi" w:hAnsiTheme="minorHAnsi"/>
          <w:color w:val="auto"/>
          <w:sz w:val="24"/>
          <w:szCs w:val="24"/>
        </w:rPr>
        <w:t xml:space="preserve">2 </w:t>
      </w:r>
      <w:r w:rsidRPr="003E2A48">
        <w:rPr>
          <w:rFonts w:asciiTheme="minorHAnsi" w:hAnsiTheme="minorHAnsi"/>
          <w:color w:val="auto"/>
          <w:sz w:val="24"/>
          <w:szCs w:val="24"/>
        </w:rPr>
        <w:t>MATERIALS AND METHODS</w:t>
      </w:r>
      <w:bookmarkEnd w:id="121"/>
    </w:p>
    <w:p w14:paraId="7057AB1E" w14:textId="57F3C640" w:rsidR="008062F9" w:rsidRPr="00143B30" w:rsidRDefault="00354701" w:rsidP="00354701">
      <w:pPr>
        <w:pStyle w:val="Heading2"/>
        <w:spacing w:before="0" w:line="480" w:lineRule="auto"/>
        <w:rPr>
          <w:rFonts w:asciiTheme="minorHAnsi" w:hAnsiTheme="minorHAnsi"/>
          <w:iCs/>
          <w:color w:val="auto"/>
          <w:sz w:val="24"/>
          <w:szCs w:val="24"/>
        </w:rPr>
      </w:pPr>
      <w:bookmarkStart w:id="122" w:name="sardine-landing-data"/>
      <w:r w:rsidRPr="00143B30">
        <w:rPr>
          <w:rFonts w:asciiTheme="minorHAnsi" w:hAnsiTheme="minorHAnsi"/>
          <w:iCs/>
          <w:color w:val="auto"/>
          <w:sz w:val="24"/>
          <w:szCs w:val="24"/>
        </w:rPr>
        <w:t xml:space="preserve">2.1 </w:t>
      </w:r>
      <w:r w:rsidR="00806920" w:rsidRPr="00143B30">
        <w:rPr>
          <w:rFonts w:asciiTheme="minorHAnsi" w:hAnsiTheme="minorHAnsi"/>
          <w:iCs/>
          <w:color w:val="auto"/>
          <w:sz w:val="24"/>
          <w:szCs w:val="24"/>
        </w:rPr>
        <w:t>Sardine landing data</w:t>
      </w:r>
      <w:bookmarkEnd w:id="122"/>
    </w:p>
    <w:p w14:paraId="6E4C9ACD" w14:textId="2AFD4221" w:rsidR="008062F9" w:rsidRPr="003E2A48" w:rsidRDefault="00DF319E" w:rsidP="00354701">
      <w:pPr>
        <w:pStyle w:val="FirstParagraph"/>
        <w:spacing w:before="0" w:after="0" w:line="480" w:lineRule="auto"/>
      </w:pPr>
      <w:r>
        <w:t>T</w:t>
      </w:r>
      <w:r w:rsidR="00806920" w:rsidRPr="003E2A48">
        <w:t>he Central Marine Fisheries Research Institute (CMFRI)</w:t>
      </w:r>
      <w:r>
        <w:t>,</w:t>
      </w:r>
      <w:r w:rsidR="00806920" w:rsidRPr="003E2A48">
        <w:t xml:space="preserve"> Kochi, India, </w:t>
      </w:r>
      <w:r>
        <w:t xml:space="preserve">has collected quarterly fish landing data along the country’s southwestern coast </w:t>
      </w:r>
      <w:r w:rsidR="00806920" w:rsidRPr="003E2A48">
        <w:t>since the early 1950s using a stratified multistage sampl</w:t>
      </w:r>
      <w:r>
        <w:t>ing</w:t>
      </w:r>
      <w:r w:rsidR="00806920" w:rsidRPr="003E2A48">
        <w:t xml:space="preserve"> design</w:t>
      </w:r>
      <w:del w:id="123" w:author="Eli Holmes" w:date="2020-04-19T18:53:00Z">
        <w:r w:rsidDel="000B4D98">
          <w:delText xml:space="preserve"> (e.g., </w:delText>
        </w:r>
      </w:del>
      <w:ins w:id="124" w:author="Eli Holmes" w:date="2020-04-19T18:53:00Z">
        <w:r w:rsidR="000B4D98">
          <w:t xml:space="preserve">. </w:t>
        </w:r>
      </w:ins>
      <w:r>
        <w:t>accounting for various boat and gear types</w:t>
      </w:r>
      <w:ins w:id="125" w:author="Eli Holmes" w:date="2020-04-19T18:53:00Z">
        <w:r w:rsidR="000B4D98">
          <w:t xml:space="preserve"> (</w:t>
        </w:r>
      </w:ins>
      <w:del w:id="126" w:author="Eli Holmes" w:date="2020-04-19T18:53:00Z">
        <w:r w:rsidDel="000B4D98">
          <w:delText>;</w:delText>
        </w:r>
        <w:r w:rsidR="00806920" w:rsidRPr="003E2A48" w:rsidDel="000B4D98">
          <w:delText xml:space="preserve"> </w:delText>
        </w:r>
      </w:del>
      <w:r w:rsidR="00806920" w:rsidRPr="003E2A48">
        <w:t xml:space="preserve">Srinath et al., 2005). </w:t>
      </w:r>
      <w:r>
        <w:t xml:space="preserve">We used CMFRI data from </w:t>
      </w:r>
      <w:ins w:id="127" w:author="Eli Holmes" w:date="2020-04-19T18:54:00Z">
        <w:r w:rsidR="000B4D98">
          <w:t xml:space="preserve">the Indian state of </w:t>
        </w:r>
      </w:ins>
      <w:r>
        <w:t>Kerala</w:t>
      </w:r>
      <w:ins w:id="128" w:author="Eli Holmes" w:date="2020-04-19T18:55:00Z">
        <w:r w:rsidR="000B4D98">
          <w:t xml:space="preserve"> (Figure 1)</w:t>
        </w:r>
      </w:ins>
      <w:r>
        <w:t xml:space="preserve">, </w:t>
      </w:r>
      <w:r w:rsidR="00143B30">
        <w:t xml:space="preserve">which has the </w:t>
      </w:r>
      <w:r w:rsidR="00806920" w:rsidRPr="003E2A48">
        <w:t xml:space="preserve">longest </w:t>
      </w:r>
      <w:r>
        <w:t xml:space="preserve">and most </w:t>
      </w:r>
      <w:r w:rsidR="00143B30">
        <w:t>complete</w:t>
      </w:r>
      <w:r>
        <w:t xml:space="preserve"> </w:t>
      </w:r>
      <w:r w:rsidR="00806920" w:rsidRPr="003E2A48">
        <w:t xml:space="preserve">time series </w:t>
      </w:r>
      <w:r w:rsidR="00143B30">
        <w:t xml:space="preserve">and where the overwhelming majority of oil sardines are landed (Figure </w:t>
      </w:r>
      <w:r w:rsidR="00B27291">
        <w:t>3</w:t>
      </w:r>
      <w:r w:rsidR="00143B30">
        <w:t>)</w:t>
      </w:r>
      <w:r w:rsidR="00806920" w:rsidRPr="003E2A48">
        <w:t xml:space="preserve">. </w:t>
      </w:r>
      <w:r>
        <w:t>Q</w:t>
      </w:r>
      <w:r w:rsidR="00806920" w:rsidRPr="003E2A48">
        <w:t>uarterly</w:t>
      </w:r>
      <w:r>
        <w:t xml:space="preserve"> oil sardine</w:t>
      </w:r>
      <w:r w:rsidR="00806920" w:rsidRPr="003E2A48">
        <w:t xml:space="preserve"> landings</w:t>
      </w:r>
      <w:r w:rsidR="009A41CD">
        <w:t xml:space="preserve"> data</w:t>
      </w:r>
      <w:r w:rsidR="00806920" w:rsidRPr="003E2A48">
        <w:t xml:space="preserve"> (</w:t>
      </w:r>
      <w:r>
        <w:t xml:space="preserve">in </w:t>
      </w:r>
      <w:r w:rsidR="00806920" w:rsidRPr="003E2A48">
        <w:t>metric tons) for all gear</w:t>
      </w:r>
      <w:r>
        <w:t xml:space="preserve"> types</w:t>
      </w:r>
      <w:r w:rsidR="00806920" w:rsidRPr="003E2A48">
        <w:t xml:space="preserve"> </w:t>
      </w:r>
      <w:r>
        <w:t xml:space="preserve">used </w:t>
      </w:r>
      <w:r w:rsidR="00806920" w:rsidRPr="003E2A48">
        <w:t>in Kerala were obtained from CMFRI reports (1956</w:t>
      </w:r>
      <w:r>
        <w:t>–</w:t>
      </w:r>
      <w:r w:rsidR="00806920" w:rsidRPr="003E2A48">
        <w:t xml:space="preserve">1984) and online </w:t>
      </w:r>
      <w:r w:rsidR="00806920" w:rsidRPr="003E2A48">
        <w:lastRenderedPageBreak/>
        <w:t>databases (1985</w:t>
      </w:r>
      <w:r>
        <w:t>–</w:t>
      </w:r>
      <w:r w:rsidR="00806920" w:rsidRPr="00387E66">
        <w:t>2015</w:t>
      </w:r>
      <w:r w:rsidR="00143B30" w:rsidRPr="00387E66">
        <w:t>). S</w:t>
      </w:r>
      <w:r w:rsidR="00806920" w:rsidRPr="00387E66">
        <w:t xml:space="preserve">ee </w:t>
      </w:r>
      <w:r w:rsidR="00D00273" w:rsidRPr="00387E66">
        <w:t>the Supporting Information</w:t>
      </w:r>
      <w:r w:rsidR="00806920" w:rsidRPr="003E2A48">
        <w:t xml:space="preserve"> for data </w:t>
      </w:r>
      <w:r w:rsidR="00143B30">
        <w:t>references.</w:t>
      </w:r>
      <w:r w:rsidR="00806920" w:rsidRPr="003E2A48">
        <w:t xml:space="preserve"> The</w:t>
      </w:r>
      <w:r w:rsidR="009A41CD">
        <w:t>se</w:t>
      </w:r>
      <w:r w:rsidR="00806920" w:rsidRPr="003E2A48">
        <w:t xml:space="preserve"> data were log</w:t>
      </w:r>
      <w:r w:rsidR="009A41CD">
        <w:t xml:space="preserve"> </w:t>
      </w:r>
      <w:r w:rsidR="00806920" w:rsidRPr="003E2A48">
        <w:t>transformed to stabilize variance</w:t>
      </w:r>
      <w:ins w:id="129" w:author="Eli Holmes" w:date="2020-04-19T18:55:00Z">
        <w:r w:rsidR="000B4D98">
          <w:t xml:space="preserve"> and to facilitate additive modeling</w:t>
        </w:r>
      </w:ins>
      <w:r w:rsidR="00806920" w:rsidRPr="003E2A48">
        <w:t>.</w:t>
      </w:r>
    </w:p>
    <w:p w14:paraId="17577E99" w14:textId="77777777" w:rsidR="00185159" w:rsidRDefault="00185159" w:rsidP="00354701">
      <w:pPr>
        <w:pStyle w:val="Heading2"/>
        <w:spacing w:before="0" w:line="480" w:lineRule="auto"/>
        <w:rPr>
          <w:rFonts w:asciiTheme="minorHAnsi" w:hAnsiTheme="minorHAnsi"/>
          <w:i/>
          <w:color w:val="auto"/>
          <w:sz w:val="24"/>
          <w:szCs w:val="24"/>
        </w:rPr>
      </w:pPr>
      <w:bookmarkStart w:id="130" w:name="remote-sensing-data"/>
    </w:p>
    <w:p w14:paraId="0BDBA2E3" w14:textId="226C1DD4" w:rsidR="008062F9" w:rsidRPr="00143B30" w:rsidRDefault="00185159" w:rsidP="00354701">
      <w:pPr>
        <w:pStyle w:val="Heading2"/>
        <w:spacing w:before="0" w:line="480" w:lineRule="auto"/>
        <w:rPr>
          <w:rFonts w:asciiTheme="minorHAnsi" w:hAnsiTheme="minorHAnsi"/>
          <w:iCs/>
          <w:color w:val="auto"/>
          <w:sz w:val="24"/>
          <w:szCs w:val="24"/>
        </w:rPr>
      </w:pPr>
      <w:r w:rsidRPr="00143B30">
        <w:rPr>
          <w:rFonts w:asciiTheme="minorHAnsi" w:hAnsiTheme="minorHAnsi"/>
          <w:iCs/>
          <w:color w:val="auto"/>
          <w:sz w:val="24"/>
          <w:szCs w:val="24"/>
        </w:rPr>
        <w:t xml:space="preserve">2.2 </w:t>
      </w:r>
      <w:r w:rsidR="00806920" w:rsidRPr="00143B30">
        <w:rPr>
          <w:rFonts w:asciiTheme="minorHAnsi" w:hAnsiTheme="minorHAnsi"/>
          <w:iCs/>
          <w:color w:val="auto"/>
          <w:sz w:val="24"/>
          <w:szCs w:val="24"/>
        </w:rPr>
        <w:t>Remote sensing data</w:t>
      </w:r>
      <w:bookmarkEnd w:id="130"/>
    </w:p>
    <w:p w14:paraId="0DA0C439" w14:textId="4D0DB3A1" w:rsidR="002F6A98" w:rsidRDefault="00806920" w:rsidP="00154AF2">
      <w:pPr>
        <w:pStyle w:val="BodyText"/>
        <w:spacing w:before="0" w:after="0" w:line="480" w:lineRule="auto"/>
        <w:ind w:firstLine="360"/>
      </w:pPr>
      <w:r w:rsidRPr="003E2A48">
        <w:t>We analyzed monthly composites of the following environmental data derived from satellite data: SST, chlorophyll-a</w:t>
      </w:r>
      <w:r w:rsidR="00B34F90">
        <w:t xml:space="preserve"> concentration</w:t>
      </w:r>
      <w:r w:rsidRPr="003E2A48">
        <w:t xml:space="preserve">, upwelling, </w:t>
      </w:r>
      <w:r w:rsidR="00103B15">
        <w:t xml:space="preserve">precipitation, </w:t>
      </w:r>
      <w:r w:rsidRPr="003E2A48">
        <w:t xml:space="preserve">the Oceanic Niño Index (ONI), </w:t>
      </w:r>
      <w:r w:rsidR="00103B15">
        <w:t xml:space="preserve">and </w:t>
      </w:r>
      <w:r w:rsidRPr="003E2A48">
        <w:t>the Dipole Mode Index (DMI</w:t>
      </w:r>
      <w:r w:rsidR="00103B15">
        <w:t xml:space="preserve">; </w:t>
      </w:r>
      <w:r w:rsidRPr="003E2A48">
        <w:t>Figure 4</w:t>
      </w:r>
      <w:r w:rsidR="001B0CDA">
        <w:t>)</w:t>
      </w:r>
      <w:r w:rsidRPr="003E2A48">
        <w:t>.</w:t>
      </w:r>
      <w:r w:rsidR="002C2C4A">
        <w:t xml:space="preserve"> </w:t>
      </w:r>
      <w:r w:rsidR="002F6A98" w:rsidRPr="003E2A48">
        <w:t xml:space="preserve">SST and </w:t>
      </w:r>
      <w:r w:rsidR="002F6A98">
        <w:t>chlorophyll-a</w:t>
      </w:r>
      <w:r w:rsidR="002F6A98" w:rsidRPr="003E2A48">
        <w:t xml:space="preserve"> satellite data were retrieved from NOAA remote-sensing data servers</w:t>
      </w:r>
      <w:r w:rsidR="002F6A98">
        <w:t xml:space="preserve"> and </w:t>
      </w:r>
      <w:r w:rsidR="002F6A98" w:rsidRPr="003E2A48">
        <w:t>averaged across thirteen 1</w:t>
      </w:r>
      <w:r w:rsidR="002F6A98">
        <w:t>°</w:t>
      </w:r>
      <w:r w:rsidR="002F6A98" w:rsidRPr="003E2A48">
        <w:t xml:space="preserve"> </w:t>
      </w:r>
      <w:r w:rsidR="002F6A98">
        <w:t>×</w:t>
      </w:r>
      <w:r w:rsidR="002F6A98" w:rsidRPr="003E2A48">
        <w:t xml:space="preserve"> 1</w:t>
      </w:r>
      <w:r w:rsidR="002F6A98">
        <w:t>°</w:t>
      </w:r>
      <w:r w:rsidR="002F6A98" w:rsidRPr="003E2A48">
        <w:t xml:space="preserve"> boxes</w:t>
      </w:r>
      <w:r w:rsidR="002F6A98">
        <w:t>,</w:t>
      </w:r>
      <w:r w:rsidR="002F6A98" w:rsidRPr="003E2A48">
        <w:t xml:space="preserve"> which parallel the bathymetry </w:t>
      </w:r>
      <w:r w:rsidR="002F6A98">
        <w:t>of the study area.</w:t>
      </w:r>
      <w:r w:rsidR="00D00273">
        <w:t xml:space="preserve"> </w:t>
      </w:r>
      <w:r w:rsidR="00D00273" w:rsidRPr="003E2A48">
        <w:t xml:space="preserve">See </w:t>
      </w:r>
      <w:r w:rsidR="00D00273" w:rsidRPr="00387E66">
        <w:t>the Supporting</w:t>
      </w:r>
      <w:r w:rsidR="00D00273">
        <w:t xml:space="preserve"> Information</w:t>
      </w:r>
      <w:r w:rsidR="00D00273" w:rsidRPr="003E2A48">
        <w:t xml:space="preserve"> for data sources and references.</w:t>
      </w:r>
    </w:p>
    <w:p w14:paraId="3DCA22F3" w14:textId="0FF11377" w:rsidR="008062F9" w:rsidRPr="003E2A48" w:rsidRDefault="00806920" w:rsidP="00CE750A">
      <w:pPr>
        <w:pStyle w:val="FirstParagraph"/>
        <w:spacing w:before="0" w:after="0" w:line="480" w:lineRule="auto"/>
        <w:ind w:firstLine="360"/>
      </w:pPr>
      <w:r w:rsidRPr="003E2A48">
        <w:t xml:space="preserve">For </w:t>
      </w:r>
      <w:r w:rsidR="002C2C4A">
        <w:t>SST</w:t>
      </w:r>
      <w:r w:rsidRPr="003E2A48">
        <w:t xml:space="preserve">, we used Advanced Very-High Resolution Radiometer </w:t>
      </w:r>
      <w:r w:rsidR="00CE750A">
        <w:t xml:space="preserve">(AVHRR) </w:t>
      </w:r>
      <w:r w:rsidRPr="003E2A48">
        <w:t xml:space="preserve">data, which provides accurate nearshore </w:t>
      </w:r>
      <w:r w:rsidR="00CE750A">
        <w:t xml:space="preserve">SST </w:t>
      </w:r>
      <w:r w:rsidRPr="003E2A48">
        <w:t>values</w:t>
      </w:r>
      <w:r w:rsidR="00435768">
        <w:t xml:space="preserve">. </w:t>
      </w:r>
      <w:r w:rsidRPr="003E2A48">
        <w:t xml:space="preserve"> For 1981</w:t>
      </w:r>
      <w:r w:rsidR="00435768">
        <w:t>–</w:t>
      </w:r>
      <w:r w:rsidRPr="003E2A48">
        <w:t xml:space="preserve">2003, we used the Pathfinder </w:t>
      </w:r>
      <w:r w:rsidR="00435768">
        <w:t>(</w:t>
      </w:r>
      <w:r w:rsidR="00435768" w:rsidRPr="003E2A48">
        <w:t>v</w:t>
      </w:r>
      <w:r w:rsidRPr="003E2A48">
        <w:t>ersion 5.2</w:t>
      </w:r>
      <w:r w:rsidR="00435768">
        <w:t>)</w:t>
      </w:r>
      <w:r w:rsidRPr="003E2A48">
        <w:t xml:space="preserve"> product on a 0.0417</w:t>
      </w:r>
      <w:r w:rsidR="00435768">
        <w:t>°</w:t>
      </w:r>
      <w:r w:rsidRPr="003E2A48">
        <w:t xml:space="preserve"> grid</w:t>
      </w:r>
      <w:r w:rsidR="00435768">
        <w:t xml:space="preserve"> with</w:t>
      </w:r>
      <w:r w:rsidRPr="003E2A48">
        <w:t xml:space="preserve"> data developed by the Group for High Resolution Sea Surface Temperature and </w:t>
      </w:r>
      <w:r w:rsidR="00CE750A">
        <w:t>provided</w:t>
      </w:r>
      <w:r w:rsidRPr="003E2A48">
        <w:t xml:space="preserve"> by the US National Oceanographic Data Center. For 2004</w:t>
      </w:r>
      <w:r w:rsidR="000D07BB">
        <w:t>–</w:t>
      </w:r>
      <w:r w:rsidRPr="003E2A48">
        <w:t xml:space="preserve">2016, we used the </w:t>
      </w:r>
      <w:proofErr w:type="spellStart"/>
      <w:r w:rsidRPr="003E2A48">
        <w:t>CoastWatch</w:t>
      </w:r>
      <w:proofErr w:type="spellEnd"/>
      <w:r w:rsidRPr="003E2A48">
        <w:t xml:space="preserve"> </w:t>
      </w:r>
      <w:r w:rsidR="00CE750A">
        <w:t xml:space="preserve">AVHRR </w:t>
      </w:r>
      <w:r w:rsidRPr="003E2A48">
        <w:t>SST products derived from NOAA’s Polar Operational Environmental Satellites.</w:t>
      </w:r>
      <w:r w:rsidR="003F27BF">
        <w:t xml:space="preserve"> The SST data are in °C.</w:t>
      </w:r>
    </w:p>
    <w:p w14:paraId="0EAB8DC9" w14:textId="36E2966D" w:rsidR="008062F9" w:rsidRPr="003E2A48" w:rsidRDefault="00A31D6F" w:rsidP="00CE750A">
      <w:pPr>
        <w:pStyle w:val="BodyText"/>
        <w:spacing w:before="0" w:after="0" w:line="480" w:lineRule="auto"/>
        <w:ind w:firstLine="360"/>
      </w:pPr>
      <w:r>
        <w:t xml:space="preserve">For </w:t>
      </w:r>
      <w:r w:rsidR="00806920" w:rsidRPr="003E2A48">
        <w:t>chlorophyll-a</w:t>
      </w:r>
      <w:r>
        <w:t>, we used the</w:t>
      </w:r>
      <w:r w:rsidR="00806920" w:rsidRPr="003E2A48">
        <w:t xml:space="preserve"> products developed by the Ocean Biology Processing Group </w:t>
      </w:r>
      <w:r w:rsidR="002F6A98">
        <w:t>of</w:t>
      </w:r>
      <w:r w:rsidR="00806920" w:rsidRPr="003E2A48">
        <w:t xml:space="preserve"> the Ocean Ecology Laboratory at the </w:t>
      </w:r>
      <w:r w:rsidR="002F6A98">
        <w:t>National Aeronautics and Space Administration</w:t>
      </w:r>
      <w:r w:rsidR="002F6A98" w:rsidRPr="003E2A48">
        <w:t xml:space="preserve"> </w:t>
      </w:r>
      <w:r w:rsidR="002F6A98">
        <w:t>(</w:t>
      </w:r>
      <w:r w:rsidR="00806920" w:rsidRPr="003E2A48">
        <w:t>NASA</w:t>
      </w:r>
      <w:r w:rsidR="002F6A98">
        <w:t>)</w:t>
      </w:r>
      <w:r w:rsidR="00806920" w:rsidRPr="003E2A48">
        <w:t xml:space="preserve"> Goddard Space Flight Center. </w:t>
      </w:r>
      <w:r w:rsidR="003F27BF">
        <w:t xml:space="preserve">Satellite-derived chlorophyll-a data are only available since September 1997. </w:t>
      </w:r>
      <w:r w:rsidR="00806920" w:rsidRPr="003E2A48">
        <w:t>For 1997</w:t>
      </w:r>
      <w:r w:rsidR="002F6A98">
        <w:t>–</w:t>
      </w:r>
      <w:r w:rsidR="00806920" w:rsidRPr="003E2A48">
        <w:t xml:space="preserve">2002, we used the chlorophyll-a 2014.0 </w:t>
      </w:r>
      <w:r w:rsidR="002F6A98" w:rsidRPr="003E2A48">
        <w:t>r</w:t>
      </w:r>
      <w:r w:rsidR="00806920" w:rsidRPr="003E2A48">
        <w:t>eprocessing product from the Sea-viewing Wide Field-of-view Sensor on the Orbview-2 satellite</w:t>
      </w:r>
      <w:r w:rsidR="002F6A98">
        <w:t>, which contains</w:t>
      </w:r>
      <w:r w:rsidR="00806920" w:rsidRPr="003E2A48">
        <w:t xml:space="preserve"> data on a 0.1</w:t>
      </w:r>
      <w:r w:rsidR="002F6A98">
        <w:t>°</w:t>
      </w:r>
      <w:r w:rsidR="00806920" w:rsidRPr="003E2A48">
        <w:t xml:space="preserve"> grid. For 2003</w:t>
      </w:r>
      <w:r w:rsidR="002F6A98">
        <w:t>–</w:t>
      </w:r>
      <w:r w:rsidR="00CE750A" w:rsidRPr="003E2A48">
        <w:t>201</w:t>
      </w:r>
      <w:r w:rsidR="00CE750A">
        <w:t>5</w:t>
      </w:r>
      <w:r w:rsidR="00806920" w:rsidRPr="003E2A48">
        <w:t xml:space="preserve">, we used the </w:t>
      </w:r>
      <w:r w:rsidR="002F6A98" w:rsidRPr="003E2A48">
        <w:t xml:space="preserve">Moderate </w:t>
      </w:r>
      <w:r w:rsidR="002F6A98" w:rsidRPr="003E2A48">
        <w:lastRenderedPageBreak/>
        <w:t>Resolution Imaging Spectroradiometer (MODIS)</w:t>
      </w:r>
      <w:r w:rsidR="00806920" w:rsidRPr="003E2A48">
        <w:t>-Aqua product</w:t>
      </w:r>
      <w:r w:rsidR="002F6A98">
        <w:t>, which contains data</w:t>
      </w:r>
      <w:r w:rsidR="00806920" w:rsidRPr="003E2A48">
        <w:t xml:space="preserve"> on a 0.05</w:t>
      </w:r>
      <w:r w:rsidR="002F6A98">
        <w:t>°</w:t>
      </w:r>
      <w:r w:rsidR="00806920" w:rsidRPr="003E2A48">
        <w:t xml:space="preserve"> grid</w:t>
      </w:r>
      <w:r w:rsidR="002F6A98">
        <w:t xml:space="preserve"> obtained by </w:t>
      </w:r>
      <w:r w:rsidR="00806920" w:rsidRPr="003E2A48">
        <w:t xml:space="preserve">MODIS on NASA’s Aqua Spacecraft. </w:t>
      </w:r>
      <w:r w:rsidR="003F27BF">
        <w:t>Both products are in mg</w:t>
      </w:r>
      <w:r w:rsidR="006D43E2">
        <w:t xml:space="preserve"> </w:t>
      </w:r>
      <w:r w:rsidR="003F27BF">
        <w:t>m</w:t>
      </w:r>
      <w:r w:rsidR="006D43E2">
        <w:rPr>
          <w:vertAlign w:val="superscript"/>
        </w:rPr>
        <w:t>-3</w:t>
      </w:r>
      <w:r w:rsidR="003F27BF">
        <w:t>.</w:t>
      </w:r>
    </w:p>
    <w:p w14:paraId="1A858894" w14:textId="3E50D0A3" w:rsidR="003F27BF" w:rsidRPr="003E2A48" w:rsidRDefault="00806920" w:rsidP="00DE782C">
      <w:pPr>
        <w:pStyle w:val="BodyText"/>
        <w:spacing w:before="0" w:after="0" w:line="480" w:lineRule="auto"/>
        <w:ind w:firstLine="360"/>
      </w:pPr>
      <w:r w:rsidRPr="003E2A48">
        <w:t xml:space="preserve">For coastal upwelling, we used </w:t>
      </w:r>
      <w:r w:rsidR="00D00273">
        <w:t>three</w:t>
      </w:r>
      <w:r w:rsidR="00D00273" w:rsidRPr="003E2A48">
        <w:t xml:space="preserve"> </w:t>
      </w:r>
      <w:r w:rsidRPr="003E2A48">
        <w:t>indices. The first</w:t>
      </w:r>
      <w:r w:rsidR="002F6A98">
        <w:t xml:space="preserve"> index</w:t>
      </w:r>
      <w:r w:rsidRPr="003E2A48">
        <w:t xml:space="preserve"> </w:t>
      </w:r>
      <w:r w:rsidR="002F6A98">
        <w:t>i</w:t>
      </w:r>
      <w:r w:rsidRPr="003E2A48">
        <w:t xml:space="preserve">s the </w:t>
      </w:r>
      <w:r w:rsidR="002F6A98">
        <w:t xml:space="preserve">SST </w:t>
      </w:r>
      <w:r w:rsidRPr="003E2A48">
        <w:t>differential between nearshore and 3</w:t>
      </w:r>
      <w:r w:rsidR="002F6A98">
        <w:t>°</w:t>
      </w:r>
      <w:r w:rsidRPr="003E2A48">
        <w:t xml:space="preserve"> </w:t>
      </w:r>
      <w:r w:rsidR="003F27BF">
        <w:t xml:space="preserve">longitude </w:t>
      </w:r>
      <w:r w:rsidRPr="003E2A48">
        <w:t>offshore</w:t>
      </w:r>
      <w:r w:rsidR="002F6A98">
        <w:t>,</w:t>
      </w:r>
      <w:r w:rsidRPr="003E2A48">
        <w:t xml:space="preserve"> based on Naidu</w:t>
      </w:r>
      <w:r w:rsidR="0065024E">
        <w:t>,</w:t>
      </w:r>
      <w:r w:rsidR="0065024E" w:rsidRPr="0065024E">
        <w:t xml:space="preserve"> </w:t>
      </w:r>
      <w:r w:rsidR="0065024E" w:rsidRPr="003E2A48">
        <w:t xml:space="preserve">Kumar, </w:t>
      </w:r>
      <w:r w:rsidR="0065024E">
        <w:t>and</w:t>
      </w:r>
      <w:r w:rsidR="0065024E" w:rsidRPr="003E2A48">
        <w:t xml:space="preserve"> </w:t>
      </w:r>
      <w:proofErr w:type="spellStart"/>
      <w:r w:rsidR="0065024E" w:rsidRPr="003E2A48">
        <w:t>Babu</w:t>
      </w:r>
      <w:proofErr w:type="spellEnd"/>
      <w:r w:rsidRPr="003E2A48">
        <w:t xml:space="preserve"> (1999) and BR et al. (2008). This index has been validated </w:t>
      </w:r>
      <w:r w:rsidR="000F63A6">
        <w:t xml:space="preserve">and shown to be </w:t>
      </w:r>
      <w:r w:rsidRPr="003E2A48">
        <w:t>more reliable</w:t>
      </w:r>
      <w:r w:rsidR="000F63A6">
        <w:t xml:space="preserve"> than wind-based upwelling indices</w:t>
      </w:r>
      <w:r w:rsidRPr="003E2A48">
        <w:t xml:space="preserve"> </w:t>
      </w:r>
      <w:r w:rsidR="000F63A6">
        <w:t xml:space="preserve">for the Kerala </w:t>
      </w:r>
      <w:r w:rsidRPr="003E2A48">
        <w:t>coast</w:t>
      </w:r>
      <w:r w:rsidR="000F63A6">
        <w:t xml:space="preserve"> region</w:t>
      </w:r>
      <w:r w:rsidRPr="003E2A48">
        <w:t xml:space="preserve"> (BR et al., 2008)</w:t>
      </w:r>
      <w:r w:rsidR="000F63A6">
        <w:t>, and has a strong temporal association with</w:t>
      </w:r>
      <w:r w:rsidRPr="003E2A48">
        <w:t xml:space="preserve"> chlorophyll-a blooms (Figure </w:t>
      </w:r>
      <w:del w:id="131" w:author="Eli Holmes" w:date="2020-04-19T18:56:00Z">
        <w:r w:rsidRPr="003E2A48" w:rsidDel="000B4D98">
          <w:delText>3</w:delText>
        </w:r>
      </w:del>
      <w:ins w:id="132" w:author="Eli Holmes" w:date="2020-04-19T18:56:00Z">
        <w:r w:rsidR="000B4D98">
          <w:t>2</w:t>
        </w:r>
      </w:ins>
      <w:r w:rsidRPr="003E2A48">
        <w:t xml:space="preserve">). </w:t>
      </w:r>
      <w:r w:rsidR="000F63A6" w:rsidRPr="003E2A48">
        <w:t>SST</w:t>
      </w:r>
      <w:r w:rsidR="000F63A6">
        <w:t>s were obtained from</w:t>
      </w:r>
      <w:r w:rsidR="000F63A6" w:rsidRPr="003E2A48">
        <w:t xml:space="preserve"> the remote</w:t>
      </w:r>
      <w:r w:rsidR="000F63A6">
        <w:t>-</w:t>
      </w:r>
      <w:r w:rsidR="000F63A6" w:rsidRPr="003E2A48">
        <w:t>sensing data sets described above.</w:t>
      </w:r>
      <w:r w:rsidR="000F63A6">
        <w:t xml:space="preserve"> </w:t>
      </w:r>
      <w:r w:rsidRPr="003E2A48">
        <w:t xml:space="preserve">The </w:t>
      </w:r>
      <w:r w:rsidR="00503980">
        <w:t>second</w:t>
      </w:r>
      <w:r w:rsidRPr="003E2A48">
        <w:t xml:space="preserve"> index was the </w:t>
      </w:r>
      <w:proofErr w:type="spellStart"/>
      <w:r w:rsidRPr="003E2A48">
        <w:t>Bakun</w:t>
      </w:r>
      <w:proofErr w:type="spellEnd"/>
      <w:r w:rsidRPr="003E2A48">
        <w:t xml:space="preserve"> index</w:t>
      </w:r>
      <w:r w:rsidR="006D43E2">
        <w:t xml:space="preserve"> (kg m</w:t>
      </w:r>
      <w:r w:rsidR="006D43E2" w:rsidRPr="00F0595A">
        <w:rPr>
          <w:vertAlign w:val="superscript"/>
        </w:rPr>
        <w:t>-1</w:t>
      </w:r>
      <w:r w:rsidR="006D43E2">
        <w:t xml:space="preserve"> s</w:t>
      </w:r>
      <w:r w:rsidR="006D43E2" w:rsidRPr="00F0595A">
        <w:rPr>
          <w:vertAlign w:val="superscript"/>
        </w:rPr>
        <w:t>-1</w:t>
      </w:r>
      <w:r w:rsidR="006D43E2">
        <w:t>)</w:t>
      </w:r>
      <w:r w:rsidR="000F63A6">
        <w:t>, which is</w:t>
      </w:r>
      <w:r w:rsidRPr="003E2A48">
        <w:t xml:space="preserve"> based o</w:t>
      </w:r>
      <w:r w:rsidR="00DE782C">
        <w:t xml:space="preserve">n </w:t>
      </w:r>
      <w:proofErr w:type="spellStart"/>
      <w:r w:rsidR="00DE782C">
        <w:t>Erkman’s</w:t>
      </w:r>
      <w:proofErr w:type="spellEnd"/>
      <w:r w:rsidR="00DE782C">
        <w:t xml:space="preserve"> theory of mass transport</w:t>
      </w:r>
      <w:r w:rsidR="000F63A6">
        <w:t xml:space="preserve"> and</w:t>
      </w:r>
      <w:r w:rsidRPr="003E2A48">
        <w:t xml:space="preserve"> computed from the </w:t>
      </w:r>
      <w:r w:rsidRPr="00CE750A">
        <w:rPr>
          <w:i/>
          <w:iCs/>
        </w:rPr>
        <w:t>x</w:t>
      </w:r>
      <w:r w:rsidRPr="003E2A48">
        <w:t xml:space="preserve"> and </w:t>
      </w:r>
      <w:r w:rsidRPr="00CE750A">
        <w:rPr>
          <w:i/>
          <w:iCs/>
        </w:rPr>
        <w:t>y</w:t>
      </w:r>
      <w:r w:rsidRPr="003E2A48">
        <w:t xml:space="preserve"> components of Ekman </w:t>
      </w:r>
      <w:r w:rsidR="000F63A6">
        <w:t>t</w:t>
      </w:r>
      <w:r w:rsidRPr="003E2A48">
        <w:t>ransport</w:t>
      </w:r>
      <w:r w:rsidR="00DE782C">
        <w:t xml:space="preserve"> off the Kerala coast</w:t>
      </w:r>
      <w:r w:rsidRPr="003E2A48">
        <w:t xml:space="preserve">. </w:t>
      </w:r>
      <w:r w:rsidR="00DE782C" w:rsidRPr="003E2A48">
        <w:t xml:space="preserve">The </w:t>
      </w:r>
      <w:r w:rsidR="00DE782C">
        <w:t>last</w:t>
      </w:r>
      <w:r w:rsidR="00DE782C" w:rsidRPr="003E2A48">
        <w:t xml:space="preserve"> index </w:t>
      </w:r>
      <w:r w:rsidR="00DE782C">
        <w:t>was the</w:t>
      </w:r>
      <w:r w:rsidR="00DE782C" w:rsidRPr="003E2A48">
        <w:t xml:space="preserve"> average nearshore SST along the Kerala coast </w:t>
      </w:r>
      <w:r w:rsidR="00DE782C">
        <w:t xml:space="preserve">during June-September </w:t>
      </w:r>
      <w:r w:rsidR="00DE782C" w:rsidRPr="003E2A48">
        <w:t>(Figure 1</w:t>
      </w:r>
      <w:r w:rsidR="00DE782C">
        <w:t>, average of boxes 2–5</w:t>
      </w:r>
      <w:r w:rsidR="00DE782C" w:rsidRPr="003E2A48">
        <w:t xml:space="preserve">). </w:t>
      </w:r>
      <w:r w:rsidR="00503980">
        <w:t xml:space="preserve"> </w:t>
      </w:r>
    </w:p>
    <w:p w14:paraId="34BBAC44" w14:textId="51E3332A" w:rsidR="008062F9" w:rsidRPr="003E2A48" w:rsidRDefault="00806920" w:rsidP="00CE750A">
      <w:pPr>
        <w:pStyle w:val="BodyText"/>
        <w:spacing w:before="0" w:after="0" w:line="480" w:lineRule="auto"/>
        <w:ind w:firstLine="360"/>
      </w:pPr>
      <w:r w:rsidRPr="003E2A48">
        <w:t>Precipitation data were obtained from two sources</w:t>
      </w:r>
      <w:r w:rsidR="000F63A6">
        <w:t>:</w:t>
      </w:r>
      <w:r w:rsidRPr="003E2A48">
        <w:t xml:space="preserve"> estimate</w:t>
      </w:r>
      <w:r w:rsidR="000F63A6">
        <w:t>d</w:t>
      </w:r>
      <w:r w:rsidRPr="003E2A48">
        <w:t xml:space="preserve"> monthly precipitation (in m</w:t>
      </w:r>
      <w:r w:rsidR="000F63A6">
        <w:t>illimeters</w:t>
      </w:r>
      <w:r w:rsidRPr="003E2A48">
        <w:t>) over Kerala</w:t>
      </w:r>
      <w:r w:rsidR="000F63A6">
        <w:t>, obtained with</w:t>
      </w:r>
      <w:r w:rsidRPr="003E2A48">
        <w:t xml:space="preserve"> land-based rain gauges</w:t>
      </w:r>
      <w:r w:rsidR="000F63A6">
        <w:t xml:space="preserve"> and</w:t>
      </w:r>
      <w:r w:rsidRPr="003E2A48">
        <w:t xml:space="preserve"> available from the Indian Institute of Tropical Meteorology </w:t>
      </w:r>
      <w:r w:rsidR="000F63A6">
        <w:t xml:space="preserve">from </w:t>
      </w:r>
      <w:r w:rsidRPr="003E2A48">
        <w:t>1956</w:t>
      </w:r>
      <w:r w:rsidR="000F63A6">
        <w:t>; and</w:t>
      </w:r>
      <w:r w:rsidRPr="003E2A48">
        <w:t xml:space="preserve"> </w:t>
      </w:r>
      <w:r w:rsidR="000F63A6">
        <w:t xml:space="preserve">estimated </w:t>
      </w:r>
      <w:r w:rsidR="00750EE9">
        <w:t xml:space="preserve">daily </w:t>
      </w:r>
      <w:r w:rsidR="000F63A6">
        <w:t xml:space="preserve">precipitation </w:t>
      </w:r>
      <w:r w:rsidR="00750EE9">
        <w:t xml:space="preserve">(averaged monthly) </w:t>
      </w:r>
      <w:r w:rsidR="000F63A6">
        <w:t xml:space="preserve">over the ocean on a 2.5° grid from </w:t>
      </w:r>
      <w:r w:rsidRPr="003E2A48">
        <w:t>a remote</w:t>
      </w:r>
      <w:r w:rsidR="000F63A6">
        <w:t>-</w:t>
      </w:r>
      <w:r w:rsidRPr="003E2A48">
        <w:t xml:space="preserve">sensing product </w:t>
      </w:r>
      <w:r w:rsidR="000F63A6">
        <w:t>of</w:t>
      </w:r>
      <w:r w:rsidR="000F63A6" w:rsidRPr="003E2A48">
        <w:t xml:space="preserve"> </w:t>
      </w:r>
      <w:r w:rsidRPr="003E2A48">
        <w:t xml:space="preserve">the NOAA Global Precipitation Climatology Project. </w:t>
      </w:r>
      <w:r w:rsidR="000F63A6">
        <w:t>From the latter, w</w:t>
      </w:r>
      <w:r w:rsidRPr="003E2A48">
        <w:t xml:space="preserve">e </w:t>
      </w:r>
      <w:r w:rsidR="000F63A6">
        <w:t>extracted data for</w:t>
      </w:r>
      <w:r w:rsidR="000F63A6" w:rsidRPr="003E2A48">
        <w:t xml:space="preserve"> </w:t>
      </w:r>
      <w:r w:rsidRPr="003E2A48">
        <w:t>the 2.5</w:t>
      </w:r>
      <w:r w:rsidR="000F63A6">
        <w:t>°</w:t>
      </w:r>
      <w:r w:rsidRPr="003E2A48">
        <w:t xml:space="preserve"> </w:t>
      </w:r>
      <w:r w:rsidR="000F63A6">
        <w:t>×</w:t>
      </w:r>
      <w:r w:rsidRPr="003E2A48">
        <w:t xml:space="preserve"> 2.5</w:t>
      </w:r>
      <w:r w:rsidR="000F63A6">
        <w:t>°</w:t>
      </w:r>
      <w:r w:rsidRPr="003E2A48">
        <w:t xml:space="preserve"> box defined by latitude 8.75</w:t>
      </w:r>
      <w:r w:rsidR="000F63A6">
        <w:t>–</w:t>
      </w:r>
      <w:r w:rsidRPr="003E2A48">
        <w:t>11.25 and longitude 73.25</w:t>
      </w:r>
      <w:r w:rsidR="000F63A6">
        <w:t>–</w:t>
      </w:r>
      <w:r w:rsidRPr="003E2A48">
        <w:t>75.75</w:t>
      </w:r>
      <w:r w:rsidR="00750EE9">
        <w:t xml:space="preserve"> off the Kerala coast</w:t>
      </w:r>
      <w:r w:rsidRPr="003E2A48">
        <w:t xml:space="preserve">. The land and nearshore ocean precipitation data </w:t>
      </w:r>
      <w:r w:rsidR="00AE27DA">
        <w:t>are</w:t>
      </w:r>
      <w:r w:rsidRPr="003E2A48">
        <w:t xml:space="preserve"> </w:t>
      </w:r>
      <w:r w:rsidRPr="00387E66">
        <w:t>correlated (</w:t>
      </w:r>
      <w:r w:rsidR="009355E1" w:rsidRPr="00387E66">
        <w:t>Supporting</w:t>
      </w:r>
      <w:r w:rsidR="009355E1">
        <w:t xml:space="preserve"> Information</w:t>
      </w:r>
      <w:r w:rsidR="00AE27DA">
        <w:t>; Figure S6</w:t>
      </w:r>
      <w:r w:rsidRPr="003E2A48">
        <w:t>).</w:t>
      </w:r>
    </w:p>
    <w:p w14:paraId="1ECC75FC" w14:textId="2EC432CD" w:rsidR="008062F9" w:rsidRDefault="00806920" w:rsidP="00D16A3C">
      <w:pPr>
        <w:pStyle w:val="BodyText"/>
        <w:spacing w:before="0" w:after="0" w:line="480" w:lineRule="auto"/>
        <w:ind w:firstLine="360"/>
      </w:pPr>
      <w:r w:rsidRPr="003E2A48">
        <w:t>The ONI is a measure of the SST anomaly in the east-central Pacific and a standard index of the ENSO cycle.</w:t>
      </w:r>
      <w:r w:rsidR="00103B15">
        <w:t xml:space="preserve"> More specifically, it</w:t>
      </w:r>
      <w:r w:rsidRPr="003E2A48">
        <w:t xml:space="preserve"> is 3-month running mean of ERSST.v5 SST anomalies in the Niño 3.4 region, based on centered 30-year base periods updated every 5 </w:t>
      </w:r>
      <w:r w:rsidRPr="003E2A48">
        <w:lastRenderedPageBreak/>
        <w:t xml:space="preserve">years. </w:t>
      </w:r>
      <w:r w:rsidR="00103B15">
        <w:t xml:space="preserve">For this study, we </w:t>
      </w:r>
      <w:r w:rsidRPr="003E2A48">
        <w:t xml:space="preserve">downloaded </w:t>
      </w:r>
      <w:r w:rsidR="00103B15">
        <w:t xml:space="preserve">the ONI </w:t>
      </w:r>
      <w:r w:rsidRPr="003E2A48">
        <w:t>from the NOAA National Weather Service Climate Prediction Center.</w:t>
      </w:r>
      <w:r w:rsidR="00D16A3C">
        <w:t xml:space="preserve"> </w:t>
      </w:r>
      <w:r w:rsidRPr="003E2A48">
        <w:t xml:space="preserve">The DMI is defined by the </w:t>
      </w:r>
      <w:r w:rsidR="00103B15" w:rsidRPr="003E2A48">
        <w:t>SST</w:t>
      </w:r>
      <w:r w:rsidR="00103B15">
        <w:t xml:space="preserve"> anomaly</w:t>
      </w:r>
      <w:r w:rsidR="00103B15" w:rsidRPr="003E2A48">
        <w:t xml:space="preserve"> </w:t>
      </w:r>
      <w:r w:rsidRPr="003E2A48">
        <w:t>difference between the western (10°S–10°N, 50°E–70°E) and southeastern (10°S–0°, 90°E–110°E)</w:t>
      </w:r>
      <w:r w:rsidR="00103B15" w:rsidRPr="00103B15">
        <w:t xml:space="preserve"> </w:t>
      </w:r>
      <w:r w:rsidR="00103B15" w:rsidRPr="003E2A48">
        <w:t>Indian Ocean</w:t>
      </w:r>
      <w:r w:rsidR="00F46FF8">
        <w:t xml:space="preserve"> and is an index for the IOD cycle</w:t>
      </w:r>
      <w:r w:rsidRPr="003E2A48">
        <w:t xml:space="preserve">. </w:t>
      </w:r>
      <w:r w:rsidR="00103B15">
        <w:t>It</w:t>
      </w:r>
      <w:r w:rsidRPr="003E2A48">
        <w:t xml:space="preserve"> has been shown to predict anoxic events in </w:t>
      </w:r>
      <w:r w:rsidR="00103B15">
        <w:t>the</w:t>
      </w:r>
      <w:r w:rsidR="00103B15" w:rsidRPr="003E2A48">
        <w:t xml:space="preserve"> </w:t>
      </w:r>
      <w:r w:rsidRPr="003E2A48">
        <w:t>study area (</w:t>
      </w:r>
      <w:proofErr w:type="spellStart"/>
      <w:r w:rsidRPr="003E2A48">
        <w:t>Vallivattathillam</w:t>
      </w:r>
      <w:proofErr w:type="spellEnd"/>
      <w:r w:rsidRPr="003E2A48">
        <w:t xml:space="preserve"> et al., 2017)</w:t>
      </w:r>
      <w:r w:rsidR="00F46FF8">
        <w:t xml:space="preserve"> and seasonal chlorophyll blooms in the southeastern Indian Ocean (Currie et al, 2013)</w:t>
      </w:r>
      <w:r w:rsidRPr="003E2A48">
        <w:t>. DMI data were downloaded from the NOAA Earth System Research Laboratory.</w:t>
      </w:r>
      <w:ins w:id="133" w:author="Eli Holmes" w:date="2020-04-19T18:58:00Z">
        <w:r w:rsidR="000B4D98">
          <w:t xml:space="preserve"> The DMI and our regional SST data</w:t>
        </w:r>
      </w:ins>
      <w:ins w:id="134" w:author="Eli Holmes" w:date="2020-04-19T18:59:00Z">
        <w:r w:rsidR="000B4D98">
          <w:t xml:space="preserve"> </w:t>
        </w:r>
      </w:ins>
      <w:ins w:id="135" w:author="Eli Holmes" w:date="2020-04-19T18:58:00Z">
        <w:r w:rsidR="000B4D98">
          <w:t>off the Kerala coast are correlated (Figure S7).</w:t>
        </w:r>
      </w:ins>
    </w:p>
    <w:p w14:paraId="26EA89D6" w14:textId="77777777" w:rsidR="000D07BB" w:rsidRPr="003E2A48" w:rsidRDefault="000D07BB" w:rsidP="00F46FF8">
      <w:pPr>
        <w:pStyle w:val="BodyText"/>
        <w:spacing w:before="0" w:after="0" w:line="480" w:lineRule="auto"/>
        <w:ind w:firstLine="360"/>
      </w:pPr>
    </w:p>
    <w:p w14:paraId="24D710C0" w14:textId="5A4E8717" w:rsidR="008062F9" w:rsidRPr="00F46FF8" w:rsidRDefault="00185159" w:rsidP="00354701">
      <w:pPr>
        <w:pStyle w:val="Heading2"/>
        <w:spacing w:before="0" w:line="480" w:lineRule="auto"/>
        <w:rPr>
          <w:rFonts w:asciiTheme="minorHAnsi" w:hAnsiTheme="minorHAnsi"/>
          <w:iCs/>
          <w:color w:val="auto"/>
          <w:sz w:val="24"/>
          <w:szCs w:val="24"/>
        </w:rPr>
      </w:pPr>
      <w:bookmarkStart w:id="136" w:name="hypotheses"/>
      <w:r w:rsidRPr="00F46FF8">
        <w:rPr>
          <w:rFonts w:asciiTheme="minorHAnsi" w:hAnsiTheme="minorHAnsi"/>
          <w:iCs/>
          <w:color w:val="auto"/>
          <w:sz w:val="24"/>
          <w:szCs w:val="24"/>
        </w:rPr>
        <w:t xml:space="preserve">2.3 </w:t>
      </w:r>
      <w:bookmarkEnd w:id="136"/>
      <w:r w:rsidR="00F06475" w:rsidRPr="00F46FF8">
        <w:rPr>
          <w:rFonts w:asciiTheme="minorHAnsi" w:hAnsiTheme="minorHAnsi"/>
          <w:iCs/>
          <w:color w:val="auto"/>
          <w:sz w:val="24"/>
          <w:szCs w:val="24"/>
        </w:rPr>
        <w:t>Hypothes</w:t>
      </w:r>
      <w:r w:rsidR="00F06475">
        <w:rPr>
          <w:rFonts w:asciiTheme="minorHAnsi" w:hAnsiTheme="minorHAnsi"/>
          <w:iCs/>
          <w:color w:val="auto"/>
          <w:sz w:val="24"/>
          <w:szCs w:val="24"/>
        </w:rPr>
        <w:t>ized drivers</w:t>
      </w:r>
    </w:p>
    <w:p w14:paraId="1C46B425" w14:textId="77777777" w:rsidR="000B4D98" w:rsidRDefault="00806920" w:rsidP="00F46FF8">
      <w:pPr>
        <w:pStyle w:val="BodyText"/>
        <w:spacing w:before="0" w:after="0" w:line="480" w:lineRule="auto"/>
        <w:rPr>
          <w:ins w:id="137" w:author="Eli Holmes" w:date="2020-04-19T19:00:00Z"/>
        </w:rPr>
      </w:pPr>
      <w:r w:rsidRPr="003E2A48">
        <w:t xml:space="preserve">Our statistical tests were structured around </w:t>
      </w:r>
      <w:r w:rsidR="00F06475">
        <w:t xml:space="preserve">tests of </w:t>
      </w:r>
      <w:r w:rsidRPr="003E2A48">
        <w:t>specific hypothes</w:t>
      </w:r>
      <w:r w:rsidR="00F06475">
        <w:t>ized drivers of catch variability</w:t>
      </w:r>
      <w:r w:rsidRPr="003E2A48">
        <w:t xml:space="preserve"> (Table 1) based on </w:t>
      </w:r>
      <w:r w:rsidR="00F06475">
        <w:t xml:space="preserve">the </w:t>
      </w:r>
      <w:r w:rsidRPr="003E2A48">
        <w:t xml:space="preserve">biological information concerning how environmental conditions affect sardine survival and recruitment and affect exposure of Indian oil sardines to the coastal fishery. </w:t>
      </w:r>
      <w:r w:rsidR="00F06475">
        <w:t xml:space="preserve">These tests consisted of a specific response variable (catch either during the monsoon or after) and a covariate in a specific time-frame during the current or prior season. </w:t>
      </w:r>
      <w:r w:rsidR="00BB18F1">
        <w:t xml:space="preserve">We hypothesized that variables affecting or correlated with the inshore movement of sardines would correlate with </w:t>
      </w:r>
      <w:r w:rsidRPr="003E2A48">
        <w:t>Jul</w:t>
      </w:r>
      <w:r w:rsidR="00BB18F1">
        <w:t>y–</w:t>
      </w:r>
      <w:r w:rsidRPr="003E2A48">
        <w:t>Sep</w:t>
      </w:r>
      <w:r w:rsidR="00BB18F1">
        <w:t xml:space="preserve">tember (monsoon- and spawning-period) landings, </w:t>
      </w:r>
      <w:del w:id="138" w:author="Eli Holmes" w:date="2020-04-19T18:59:00Z">
        <w:r w:rsidR="00BB18F1" w:rsidDel="000B4D98">
          <w:delText>that variables correlating with spawning strength would correlate with</w:delText>
        </w:r>
        <w:r w:rsidRPr="003E2A48" w:rsidDel="000B4D98">
          <w:delText xml:space="preserve"> </w:delText>
        </w:r>
        <w:r w:rsidR="00BB18F1" w:rsidDel="000B4D98">
          <w:delText>March–May</w:delText>
        </w:r>
        <w:r w:rsidRPr="003E2A48" w:rsidDel="000B4D98">
          <w:delText xml:space="preserve"> </w:delText>
        </w:r>
        <w:r w:rsidR="00BB18F1" w:rsidDel="000B4D98">
          <w:delText>(</w:delText>
        </w:r>
        <w:r w:rsidRPr="003E2A48" w:rsidDel="000B4D98">
          <w:delText>pre-spawning</w:delText>
        </w:r>
        <w:r w:rsidR="00BB18F1" w:rsidDel="000B4D98">
          <w:delText>, accelerated adult growth–period</w:delText>
        </w:r>
        <w:r w:rsidRPr="003E2A48" w:rsidDel="000B4D98">
          <w:delText xml:space="preserve">) </w:delText>
        </w:r>
        <w:r w:rsidR="00BB18F1" w:rsidDel="000B4D98">
          <w:delText xml:space="preserve">landings, </w:delText>
        </w:r>
      </w:del>
      <w:r w:rsidR="00BB18F1">
        <w:t>and that variables correlated with spawning strength and larval/juvenile survival would correlate with October–</w:t>
      </w:r>
      <w:del w:id="139" w:author="Eli Holmes" w:date="2020-04-19T19:00:00Z">
        <w:r w:rsidR="00BB18F1" w:rsidDel="000B4D98">
          <w:delText xml:space="preserve">May </w:delText>
        </w:r>
      </w:del>
      <w:ins w:id="140" w:author="Eli Holmes" w:date="2020-04-19T19:00:00Z">
        <w:r w:rsidR="000B4D98">
          <w:t>Ma</w:t>
        </w:r>
        <w:r w:rsidR="000B4D98">
          <w:t>rch</w:t>
        </w:r>
        <w:r w:rsidR="000B4D98">
          <w:t xml:space="preserve"> </w:t>
        </w:r>
      </w:ins>
      <w:r w:rsidR="00BB18F1">
        <w:t>(</w:t>
      </w:r>
      <w:r w:rsidRPr="003E2A48">
        <w:t>post-monsoon</w:t>
      </w:r>
      <w:r w:rsidR="00BB18F1">
        <w:t>, mixed-age catch–period) landings</w:t>
      </w:r>
      <w:r w:rsidRPr="003E2A48">
        <w:t xml:space="preserve"> </w:t>
      </w:r>
      <w:r w:rsidR="00BB18F1">
        <w:t xml:space="preserve">in the current year and subsequent 1–2 years. </w:t>
      </w:r>
      <w:r w:rsidRPr="003E2A48">
        <w:t xml:space="preserve">Our </w:t>
      </w:r>
      <w:r w:rsidR="00F06475">
        <w:t>tests</w:t>
      </w:r>
      <w:r w:rsidR="00F06475" w:rsidRPr="003E2A48">
        <w:t xml:space="preserve"> </w:t>
      </w:r>
      <w:r w:rsidRPr="003E2A48">
        <w:t xml:space="preserve">(Table 1) </w:t>
      </w:r>
      <w:r w:rsidR="00F06475">
        <w:t>examined multiple indices of</w:t>
      </w:r>
      <w:r w:rsidR="008F002B" w:rsidRPr="003E2A48">
        <w:t xml:space="preserve"> </w:t>
      </w:r>
      <w:r w:rsidRPr="003E2A48">
        <w:t>upwelling</w:t>
      </w:r>
      <w:r w:rsidR="00F06475">
        <w:t>, known to drive productivity,</w:t>
      </w:r>
      <w:r w:rsidRPr="003E2A48">
        <w:t xml:space="preserve"> and ocean temperature</w:t>
      </w:r>
      <w:r w:rsidR="009B1F17">
        <w:t>, which affects juvenile and larval growth and survival</w:t>
      </w:r>
      <w:r w:rsidRPr="003E2A48">
        <w:t>. We also test</w:t>
      </w:r>
      <w:r w:rsidR="00BB18F1">
        <w:t>ed</w:t>
      </w:r>
      <w:r w:rsidRPr="003E2A48">
        <w:t xml:space="preserve"> </w:t>
      </w:r>
      <w:del w:id="141" w:author="Eli Holmes" w:date="2020-04-19T19:00:00Z">
        <w:r w:rsidRPr="003E2A48" w:rsidDel="000B4D98">
          <w:delText xml:space="preserve">hypotheses concerning </w:delText>
        </w:r>
      </w:del>
    </w:p>
    <w:p w14:paraId="48F83781" w14:textId="137EA2E3" w:rsidR="008062F9" w:rsidRPr="003E2A48" w:rsidRDefault="00806920" w:rsidP="00F46FF8">
      <w:pPr>
        <w:pStyle w:val="BodyText"/>
        <w:spacing w:before="0" w:after="0" w:line="480" w:lineRule="auto"/>
      </w:pPr>
      <w:r w:rsidRPr="003E2A48">
        <w:lastRenderedPageBreak/>
        <w:t>precipitation</w:t>
      </w:r>
      <w:r w:rsidR="00BB18F1">
        <w:t>,</w:t>
      </w:r>
      <w:r w:rsidRPr="003E2A48">
        <w:t xml:space="preserve"> historically considered to influence the timing of oil sardine landings</w:t>
      </w:r>
      <w:r w:rsidR="009B1F17">
        <w:t xml:space="preserve"> but which when over land leads to high </w:t>
      </w:r>
      <w:ins w:id="142" w:author="Eli Holmes" w:date="2020-04-19T19:00:00Z">
        <w:r w:rsidR="000B4D98">
          <w:t xml:space="preserve">river discharge with </w:t>
        </w:r>
      </w:ins>
      <w:ins w:id="143" w:author="Eli Holmes" w:date="2020-04-19T19:01:00Z">
        <w:r w:rsidR="000B4D98">
          <w:t xml:space="preserve">high </w:t>
        </w:r>
      </w:ins>
      <w:r w:rsidR="009B1F17">
        <w:t xml:space="preserve">nutrient fluxes and accompanying </w:t>
      </w:r>
      <w:ins w:id="144" w:author="Eli Holmes" w:date="2020-04-19T19:01:00Z">
        <w:r w:rsidR="00AA268D">
          <w:t xml:space="preserve">nearshore </w:t>
        </w:r>
      </w:ins>
      <w:r w:rsidR="009B1F17">
        <w:t>anoxia</w:t>
      </w:r>
      <w:r w:rsidR="00BB18F1">
        <w:t xml:space="preserve">, and those concerning the ONI and DMI, </w:t>
      </w:r>
      <w:r w:rsidR="001A7D4A">
        <w:t xml:space="preserve">as the effects of the ENSO </w:t>
      </w:r>
      <w:r w:rsidR="009B1F17">
        <w:t xml:space="preserve">and the IOD </w:t>
      </w:r>
      <w:r w:rsidR="001A7D4A">
        <w:t xml:space="preserve">on sardine fluctuation </w:t>
      </w:r>
      <w:r w:rsidR="00BB18F1">
        <w:t xml:space="preserve">have </w:t>
      </w:r>
      <w:r w:rsidR="001A7D4A">
        <w:t xml:space="preserve">received attention </w:t>
      </w:r>
      <w:r w:rsidRPr="003E2A48">
        <w:t>recently</w:t>
      </w:r>
      <w:r w:rsidR="001A7D4A">
        <w:t>.</w:t>
      </w:r>
      <w:r w:rsidRPr="003E2A48">
        <w:t xml:space="preserve"> </w:t>
      </w:r>
      <w:r w:rsidR="001A7D4A">
        <w:t xml:space="preserve">Lastly, we tested </w:t>
      </w:r>
      <w:del w:id="145" w:author="Eli Holmes" w:date="2020-04-19T19:01:00Z">
        <w:r w:rsidR="001A7D4A" w:rsidDel="00AA268D">
          <w:delText>hypotheses concerning</w:delText>
        </w:r>
      </w:del>
      <w:ins w:id="146" w:author="Eli Holmes" w:date="2020-04-19T19:01:00Z">
        <w:r w:rsidR="00AA268D">
          <w:t>models using</w:t>
        </w:r>
      </w:ins>
      <w:r w:rsidR="001A7D4A">
        <w:t xml:space="preserve"> the c</w:t>
      </w:r>
      <w:r w:rsidRPr="003E2A48">
        <w:t>hlorophyll</w:t>
      </w:r>
      <w:r w:rsidR="001A7D4A">
        <w:t>-a</w:t>
      </w:r>
      <w:r w:rsidRPr="003E2A48">
        <w:t xml:space="preserve"> concentration</w:t>
      </w:r>
      <w:r w:rsidR="001A7D4A">
        <w:t>, as this concentration correlates</w:t>
      </w:r>
      <w:r w:rsidRPr="003E2A48">
        <w:t xml:space="preserve"> directly with sardine food availability and </w:t>
      </w:r>
      <w:r w:rsidR="001A7D4A">
        <w:t xml:space="preserve">chlorophyll fronts </w:t>
      </w:r>
      <w:r w:rsidRPr="003E2A48">
        <w:t>influence sardine shoaling</w:t>
      </w:r>
      <w:del w:id="147" w:author="Eli Holmes" w:date="2020-04-19T19:02:00Z">
        <w:r w:rsidR="001A7D4A" w:rsidDel="00AA268D">
          <w:delText xml:space="preserve">, but </w:delText>
        </w:r>
      </w:del>
      <w:ins w:id="148" w:author="Eli Holmes" w:date="2020-04-19T19:02:00Z">
        <w:r w:rsidR="00AA268D">
          <w:t>. T</w:t>
        </w:r>
      </w:ins>
      <w:del w:id="149" w:author="Eli Holmes" w:date="2020-04-19T19:02:00Z">
        <w:r w:rsidR="001A7D4A" w:rsidDel="00AA268D">
          <w:delText>t</w:delText>
        </w:r>
      </w:del>
      <w:r w:rsidR="001A7D4A">
        <w:t xml:space="preserve">he </w:t>
      </w:r>
      <w:proofErr w:type="gramStart"/>
      <w:r w:rsidR="001A7D4A">
        <w:t>power</w:t>
      </w:r>
      <w:proofErr w:type="gramEnd"/>
      <w:r w:rsidR="001A7D4A">
        <w:t xml:space="preserve"> for these analyses</w:t>
      </w:r>
      <w:r w:rsidRPr="003E2A48">
        <w:t xml:space="preserve"> </w:t>
      </w:r>
      <w:r w:rsidR="001A7D4A">
        <w:t xml:space="preserve">was low given the brevity of the </w:t>
      </w:r>
      <w:r w:rsidRPr="003E2A48">
        <w:t>chlorophyll</w:t>
      </w:r>
      <w:ins w:id="150" w:author="Eli Holmes" w:date="2020-04-19T19:02:00Z">
        <w:r w:rsidR="00AA268D">
          <w:t>-a</w:t>
        </w:r>
      </w:ins>
      <w:r w:rsidRPr="003E2A48">
        <w:t xml:space="preserve"> time series.</w:t>
      </w:r>
    </w:p>
    <w:p w14:paraId="3C37FE12" w14:textId="77777777" w:rsidR="00185159" w:rsidRDefault="00185159" w:rsidP="00354701">
      <w:pPr>
        <w:pStyle w:val="Heading2"/>
        <w:spacing w:before="0" w:line="480" w:lineRule="auto"/>
        <w:rPr>
          <w:rFonts w:asciiTheme="minorHAnsi" w:hAnsiTheme="minorHAnsi"/>
          <w:i/>
          <w:color w:val="auto"/>
          <w:sz w:val="24"/>
          <w:szCs w:val="24"/>
        </w:rPr>
      </w:pPr>
      <w:bookmarkStart w:id="151" w:name="statistical-models"/>
    </w:p>
    <w:p w14:paraId="757626A1" w14:textId="13323622" w:rsidR="008062F9" w:rsidRPr="008F002B" w:rsidRDefault="00185159" w:rsidP="00354701">
      <w:pPr>
        <w:pStyle w:val="Heading2"/>
        <w:spacing w:before="0" w:line="480" w:lineRule="auto"/>
        <w:rPr>
          <w:rFonts w:asciiTheme="minorHAnsi" w:hAnsiTheme="minorHAnsi"/>
          <w:iCs/>
          <w:color w:val="auto"/>
          <w:sz w:val="24"/>
          <w:szCs w:val="24"/>
        </w:rPr>
      </w:pPr>
      <w:r w:rsidRPr="008F002B">
        <w:rPr>
          <w:rFonts w:asciiTheme="minorHAnsi" w:hAnsiTheme="minorHAnsi"/>
          <w:iCs/>
          <w:color w:val="auto"/>
          <w:sz w:val="24"/>
          <w:szCs w:val="24"/>
        </w:rPr>
        <w:t xml:space="preserve">2.4 </w:t>
      </w:r>
      <w:r w:rsidR="00806920" w:rsidRPr="008F002B">
        <w:rPr>
          <w:rFonts w:asciiTheme="minorHAnsi" w:hAnsiTheme="minorHAnsi"/>
          <w:iCs/>
          <w:color w:val="auto"/>
          <w:sz w:val="24"/>
          <w:szCs w:val="24"/>
        </w:rPr>
        <w:t>Statistical models</w:t>
      </w:r>
      <w:bookmarkEnd w:id="151"/>
    </w:p>
    <w:p w14:paraId="50B4D55D" w14:textId="156F80F9" w:rsidR="008062F9" w:rsidRPr="003E2A48" w:rsidRDefault="00806920" w:rsidP="00354701">
      <w:pPr>
        <w:pStyle w:val="FirstParagraph"/>
        <w:spacing w:before="0" w:after="0" w:line="480" w:lineRule="auto"/>
      </w:pPr>
      <w:r w:rsidRPr="003E2A48">
        <w:t>We modeled</w:t>
      </w:r>
      <w:r w:rsidR="004D7BEC">
        <w:t xml:space="preserve"> yearly series of</w:t>
      </w:r>
      <w:r w:rsidRPr="003E2A48">
        <w:t xml:space="preserve"> </w:t>
      </w:r>
      <w:r w:rsidR="004D7BEC">
        <w:t>July–September (late-monsoon)</w:t>
      </w:r>
      <w:r w:rsidR="004D7BEC" w:rsidRPr="003E2A48">
        <w:t xml:space="preserve"> </w:t>
      </w:r>
      <w:r w:rsidR="004D7BEC">
        <w:t xml:space="preserve">and October–March (post-monsoon) </w:t>
      </w:r>
      <w:r w:rsidRPr="003E2A48">
        <w:t>catches separately</w:t>
      </w:r>
      <w:r w:rsidR="004D7BEC">
        <w:t xml:space="preserve">, meaning that seasonality was absent, </w:t>
      </w:r>
      <w:r w:rsidRPr="003E2A48">
        <w:t xml:space="preserve">for biological and statistical reasons. </w:t>
      </w:r>
      <w:r w:rsidR="004D7BEC">
        <w:t>Unlike the October–March catch, the</w:t>
      </w:r>
      <w:r w:rsidRPr="003E2A48">
        <w:t xml:space="preserve"> Jul</w:t>
      </w:r>
      <w:r w:rsidR="004D7BEC">
        <w:t>y–</w:t>
      </w:r>
      <w:r w:rsidRPr="003E2A48">
        <w:t>Sep</w:t>
      </w:r>
      <w:r w:rsidR="004D7BEC">
        <w:t>tember catch contains</w:t>
      </w:r>
      <w:r w:rsidRPr="003E2A48">
        <w:t xml:space="preserve"> a mix</w:t>
      </w:r>
      <w:r w:rsidR="004D7BEC">
        <w:t>ture</w:t>
      </w:r>
      <w:r w:rsidRPr="003E2A48">
        <w:t xml:space="preserve"> of spawning-age fish, is affected by fishery closure, and is periodically inflated by 0-year fish from early spawning. In addition, covariates that affect the timing of spawning, </w:t>
      </w:r>
      <w:r w:rsidR="004D7BEC" w:rsidRPr="003E2A48">
        <w:t>post-spawning</w:t>
      </w:r>
      <w:r w:rsidR="004D7BEC">
        <w:t xml:space="preserve"> inshore </w:t>
      </w:r>
      <w:r w:rsidRPr="003E2A48">
        <w:t>movement of mature fish, and early egg and larval survival may differ</w:t>
      </w:r>
      <w:r w:rsidR="004D7BEC">
        <w:t xml:space="preserve"> from</w:t>
      </w:r>
      <w:r w:rsidRPr="003E2A48">
        <w:t xml:space="preserve"> those that affect later growth, survival</w:t>
      </w:r>
      <w:r w:rsidR="004D7BEC">
        <w:t>,</w:t>
      </w:r>
      <w:r w:rsidRPr="003E2A48">
        <w:t xml:space="preserve"> and shoaling </w:t>
      </w:r>
      <w:r w:rsidR="004D7BEC">
        <w:t>(and thus fishery</w:t>
      </w:r>
      <w:r w:rsidR="004D7BEC" w:rsidRPr="003E2A48">
        <w:t xml:space="preserve"> </w:t>
      </w:r>
      <w:r w:rsidRPr="003E2A48">
        <w:t>expos</w:t>
      </w:r>
      <w:r w:rsidR="004D7BEC">
        <w:t>ure)</w:t>
      </w:r>
      <w:r w:rsidRPr="003E2A48">
        <w:t xml:space="preserve">. </w:t>
      </w:r>
      <w:r w:rsidR="004D7BEC">
        <w:t>The absence of</w:t>
      </w:r>
      <w:r w:rsidRPr="003E2A48">
        <w:t xml:space="preserve"> seasonality also </w:t>
      </w:r>
      <w:r w:rsidR="004D7BEC">
        <w:t>provided</w:t>
      </w:r>
      <w:r w:rsidR="004D7BEC" w:rsidRPr="003E2A48">
        <w:t xml:space="preserve"> </w:t>
      </w:r>
      <w:r w:rsidRPr="003E2A48">
        <w:t xml:space="preserve">a statistical </w:t>
      </w:r>
      <w:r w:rsidR="004D7BEC">
        <w:t xml:space="preserve">advantage, as it </w:t>
      </w:r>
      <w:r w:rsidR="005839BA">
        <w:t>eliminated confounding influence</w:t>
      </w:r>
      <w:r w:rsidR="00565DC1">
        <w:t xml:space="preserve"> of seasonality</w:t>
      </w:r>
      <w:r w:rsidR="005839BA">
        <w:t xml:space="preserve"> and </w:t>
      </w:r>
      <w:r w:rsidR="004D7BEC">
        <w:t>permitted a focus on year-to-year variability</w:t>
      </w:r>
      <w:r w:rsidR="00565DC1">
        <w:t xml:space="preserve"> rather than seasonal variation. </w:t>
      </w:r>
    </w:p>
    <w:p w14:paraId="446A39C2" w14:textId="4492B08F" w:rsidR="008062F9" w:rsidRPr="003E2A48" w:rsidRDefault="005839BA" w:rsidP="00565DC1">
      <w:pPr>
        <w:pStyle w:val="BodyText"/>
        <w:spacing w:before="0" w:after="0" w:line="480" w:lineRule="auto"/>
        <w:ind w:firstLine="360"/>
      </w:pPr>
      <w:r>
        <w:t>In p</w:t>
      </w:r>
      <w:r w:rsidRPr="003E2A48">
        <w:t>reliminary</w:t>
      </w:r>
      <w:r w:rsidR="00806920" w:rsidRPr="003E2A48">
        <w:t xml:space="preserve"> </w:t>
      </w:r>
      <w:r w:rsidRPr="003E2A48">
        <w:t>test</w:t>
      </w:r>
      <w:r>
        <w:t>ing of</w:t>
      </w:r>
      <w:r w:rsidRPr="003E2A48">
        <w:t xml:space="preserve"> </w:t>
      </w:r>
      <w:r w:rsidR="00806920" w:rsidRPr="003E2A48">
        <w:t>ARIMA models</w:t>
      </w:r>
      <w:r>
        <w:t>, we</w:t>
      </w:r>
      <w:r w:rsidR="00806920" w:rsidRPr="003E2A48">
        <w:t xml:space="preserve"> found little support for autoregressive errors (ARIMA models with MA component</w:t>
      </w:r>
      <w:r>
        <w:t>s</w:t>
      </w:r>
      <w:r w:rsidR="00806920" w:rsidRPr="003E2A48">
        <w:t>) based on diagnostic tests of the residuals and model selection. The best</w:t>
      </w:r>
      <w:r>
        <w:t>-</w:t>
      </w:r>
      <w:r w:rsidR="00806920" w:rsidRPr="003E2A48">
        <w:t>supported ARIMA models were simple AR models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t xml:space="preserve">). </w:t>
      </w:r>
      <w:r w:rsidR="00E5496B">
        <w:t>Similar</w:t>
      </w:r>
      <w:r w:rsidR="00E5496B" w:rsidRPr="003E2A48">
        <w:t xml:space="preserve"> </w:t>
      </w:r>
      <w:r w:rsidR="00806920" w:rsidRPr="003E2A48">
        <w:t xml:space="preserve">lack of strong autocorrelation in residuals has been found in other studies </w:t>
      </w:r>
      <w:r w:rsidR="00E5496B">
        <w:lastRenderedPageBreak/>
        <w:t>involving the</w:t>
      </w:r>
      <w:r w:rsidR="00E5496B" w:rsidRPr="003E2A48">
        <w:t xml:space="preserve"> test</w:t>
      </w:r>
      <w:r w:rsidR="00E5496B">
        <w:t>ing of</w:t>
      </w:r>
      <w:r w:rsidR="00E5496B" w:rsidRPr="003E2A48">
        <w:t xml:space="preserve"> </w:t>
      </w:r>
      <w:r w:rsidR="00806920" w:rsidRPr="003E2A48">
        <w:t xml:space="preserve">ARIMA models for </w:t>
      </w:r>
      <w:r w:rsidR="00E5496B">
        <w:t xml:space="preserve">the </w:t>
      </w:r>
      <w:r w:rsidR="00806920" w:rsidRPr="003E2A48">
        <w:t xml:space="preserve">forecasting </w:t>
      </w:r>
      <w:r w:rsidR="00E5496B">
        <w:t xml:space="preserve">of </w:t>
      </w:r>
      <w:r w:rsidR="00806920" w:rsidRPr="003E2A48">
        <w:t>small pelagic catch</w:t>
      </w:r>
      <w:r w:rsidR="00E5496B">
        <w:t>es</w:t>
      </w:r>
      <w:r w:rsidR="00806920" w:rsidRPr="003E2A48">
        <w:t xml:space="preserve"> (Stergiou &amp; Christou, 1996). We thus used AR-only models</w:t>
      </w:r>
      <w:r w:rsidR="00E5496B">
        <w:t>;</w:t>
      </w:r>
      <w:r w:rsidR="00806920" w:rsidRPr="003E2A48">
        <w:t xml:space="preserve"> however</w:t>
      </w:r>
      <w:r w:rsidR="00E5496B">
        <w:t>,</w:t>
      </w:r>
      <w:r w:rsidR="00806920" w:rsidRPr="003E2A48">
        <w:t xml:space="preserve"> we tested linear and non-linear models </w:t>
      </w:r>
      <w:r w:rsidR="00E5496B">
        <w:t>with</w:t>
      </w:r>
      <w:r w:rsidR="00E5496B" w:rsidRPr="003E2A48">
        <w:t xml:space="preserve"> </w:t>
      </w:r>
      <w:r w:rsidR="00806920" w:rsidRPr="003E2A48">
        <w:t>generalized additive models (GAMs</w:t>
      </w:r>
      <w:r w:rsidR="0065024E">
        <w:t>;</w:t>
      </w:r>
      <w:r w:rsidR="00806920" w:rsidRPr="003E2A48">
        <w:t xml:space="preserve"> Wood, 2017) of the form </w:t>
      </w:r>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t-1</m:t>
                </m:r>
              </m:sub>
            </m:sSub>
          </m:e>
        </m:d>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r w:rsidR="00806920" w:rsidRPr="00C71234">
        <w:rPr>
          <w:iCs/>
        </w:rPr>
        <w:t xml:space="preserve"> </w:t>
      </w:r>
      <w:r w:rsidR="00565DC1">
        <w:rPr>
          <w:iCs/>
        </w:rPr>
        <w:t xml:space="preserve">where </w:t>
      </w:r>
      <w:proofErr w:type="gramStart"/>
      <w:r w:rsidR="00565DC1" w:rsidRPr="00565DC1">
        <w:rPr>
          <w:i/>
          <w:iCs/>
        </w:rPr>
        <w:t>s</w:t>
      </w:r>
      <w:r w:rsidR="00565DC1">
        <w:rPr>
          <w:iCs/>
        </w:rPr>
        <w:t>(</w:t>
      </w:r>
      <w:proofErr w:type="gramEnd"/>
      <w:r w:rsidR="00565DC1">
        <w:rPr>
          <w:iCs/>
        </w:rPr>
        <w:t xml:space="preserve">) is non-linear </w:t>
      </w:r>
      <w:r w:rsidR="00387E66">
        <w:rPr>
          <w:iCs/>
        </w:rPr>
        <w:t xml:space="preserve">spline smoothing </w:t>
      </w:r>
      <w:r w:rsidR="00565DC1">
        <w:rPr>
          <w:iCs/>
        </w:rPr>
        <w:t>function</w:t>
      </w:r>
      <w:r w:rsidR="00387E66">
        <w:rPr>
          <w:iCs/>
        </w:rPr>
        <w:t>,</w:t>
      </w:r>
      <w:r w:rsidR="00565DC1">
        <w:rPr>
          <w:iCs/>
        </w:rPr>
        <w:t xml:space="preserve"> </w:t>
      </w:r>
      <w:r w:rsidR="00806920" w:rsidRPr="003E2A48">
        <w:t>and time-varying linear models with dynamic linear models (DLM</w:t>
      </w:r>
      <w:r w:rsidR="00E5496B">
        <w:t>s</w:t>
      </w:r>
      <w:r w:rsidR="00806920" w:rsidRPr="003E2A48">
        <w:t xml:space="preserve">). GAMs </w:t>
      </w:r>
      <w:r w:rsidR="00E5496B">
        <w:t xml:space="preserve">enable </w:t>
      </w:r>
      <w:r w:rsidR="00806920" w:rsidRPr="003E2A48">
        <w:t>model</w:t>
      </w:r>
      <w:r w:rsidR="00E5496B">
        <w:t>ing of</w:t>
      </w:r>
      <w:r w:rsidR="00806920" w:rsidRPr="003E2A48">
        <w:t xml:space="preserve"> the effect of a covariate as a flexible non-linear function</w:t>
      </w:r>
      <w:r w:rsidR="00E5496B">
        <w:t>, and</w:t>
      </w:r>
      <w:r w:rsidR="00806920" w:rsidRPr="003E2A48">
        <w:t xml:space="preserve"> DLMs allow the effect of the covariate to vary over time. Our GAM approach is analogous to that taken by Jacobson and </w:t>
      </w:r>
      <w:proofErr w:type="spellStart"/>
      <w:r w:rsidR="00806920" w:rsidRPr="003E2A48">
        <w:t>MacCall</w:t>
      </w:r>
      <w:proofErr w:type="spellEnd"/>
      <w:r w:rsidR="00806920" w:rsidRPr="003E2A48">
        <w:t xml:space="preserve"> (1995) in a study of the effects of SST on Pacific sardine recruitment.</w:t>
      </w:r>
    </w:p>
    <w:p w14:paraId="5F97B269" w14:textId="426EF3F2" w:rsidR="008062F9" w:rsidRPr="003E2A48" w:rsidRDefault="00806920" w:rsidP="00565DC1">
      <w:pPr>
        <w:pStyle w:val="BodyText"/>
        <w:spacing w:before="0" w:after="0" w:line="480" w:lineRule="auto"/>
        <w:ind w:firstLine="360"/>
      </w:pPr>
      <w:r w:rsidRPr="003E2A48">
        <w:t xml:space="preserve">The first step in our analysis was to determine the model for current catch as a function of past catch. We explored four classes of model: </w:t>
      </w:r>
      <w:r w:rsidR="002E1BBA">
        <w:t>naïve (</w:t>
      </w:r>
      <w:r w:rsidRPr="003E2A48">
        <w:t>null</w:t>
      </w:r>
      <w:r w:rsidR="002E1BBA">
        <w:t>)</w:t>
      </w:r>
      <w:r w:rsidRPr="003E2A48">
        <w:t xml:space="preserve"> models with a simple function of prior catch, linear regressive models with </w:t>
      </w:r>
      <w:r w:rsidR="002C110F">
        <w:t>1–2</w:t>
      </w:r>
      <w:r w:rsidRPr="003E2A48">
        <w:t xml:space="preserve"> years of prior catch</w:t>
      </w:r>
      <w:r w:rsidR="002C110F">
        <w:t xml:space="preserve"> data</w:t>
      </w:r>
      <w:r w:rsidRPr="003E2A48">
        <w:t>, DLM</w:t>
      </w:r>
      <w:r w:rsidR="002C110F">
        <w:t>s</w:t>
      </w:r>
      <w:r w:rsidRPr="003E2A48">
        <w:t xml:space="preserve"> (</w:t>
      </w:r>
      <w:r w:rsidR="002C110F" w:rsidRPr="003E2A48">
        <w:t>using the MARSS package in R</w:t>
      </w:r>
      <w:r w:rsidR="002C110F">
        <w:t>;</w:t>
      </w:r>
      <w:r w:rsidR="002C110F" w:rsidRPr="003E2A48">
        <w:t xml:space="preserve"> </w:t>
      </w:r>
      <w:r w:rsidRPr="003E2A48">
        <w:t>Holmes</w:t>
      </w:r>
      <w:r w:rsidR="0065024E">
        <w:t>,</w:t>
      </w:r>
      <w:r w:rsidR="0065024E" w:rsidRPr="0065024E">
        <w:t xml:space="preserve"> </w:t>
      </w:r>
      <w:r w:rsidR="0065024E" w:rsidRPr="003E2A48">
        <w:t>Ward, &amp; Wills</w:t>
      </w:r>
      <w:r w:rsidRPr="003E2A48">
        <w:t xml:space="preserve">, 2012), and GAMs. </w:t>
      </w:r>
      <w:r w:rsidR="002C110F" w:rsidRPr="002C110F">
        <w:t xml:space="preserve"> </w:t>
      </w:r>
      <w:r w:rsidR="002C110F" w:rsidRPr="003E2A48">
        <w:t xml:space="preserve">We fit GAMs with smooth terms represented by penalized </w:t>
      </w:r>
      <w:r w:rsidR="00387E66">
        <w:t xml:space="preserve">thin-plate </w:t>
      </w:r>
      <w:r w:rsidR="002C110F" w:rsidRPr="003E2A48">
        <w:t xml:space="preserve">regression splines (using the </w:t>
      </w:r>
      <w:proofErr w:type="spellStart"/>
      <w:r w:rsidR="002C110F" w:rsidRPr="003E2A48">
        <w:t>mgcv</w:t>
      </w:r>
      <w:proofErr w:type="spellEnd"/>
      <w:r w:rsidR="002C110F" w:rsidRPr="003E2A48">
        <w:t xml:space="preserve"> package in R</w:t>
      </w:r>
      <w:r w:rsidR="002C110F">
        <w:t>; Wood, 2011</w:t>
      </w:r>
      <w:r w:rsidR="002C110F" w:rsidRPr="003E2A48">
        <w:t>) and fixed the smoothing term at an intermediate value (</w:t>
      </w:r>
      <w:proofErr w:type="spellStart"/>
      <w:r w:rsidR="002C110F" w:rsidRPr="003E2A48">
        <w:t>sp</w:t>
      </w:r>
      <w:proofErr w:type="spellEnd"/>
      <w:r w:rsidR="002C110F">
        <w:t xml:space="preserve"> </w:t>
      </w:r>
      <w:r w:rsidR="002C110F" w:rsidRPr="003E2A48">
        <w:t>=</w:t>
      </w:r>
      <w:r w:rsidR="002C110F">
        <w:t xml:space="preserve"> </w:t>
      </w:r>
      <w:r w:rsidR="002C110F" w:rsidRPr="003E2A48">
        <w:t>0.6)</w:t>
      </w:r>
      <w:r w:rsidRPr="003E2A48">
        <w:t xml:space="preserve"> </w:t>
      </w:r>
      <w:r w:rsidR="002C110F">
        <w:t>to obtain</w:t>
      </w:r>
      <w:r w:rsidRPr="003E2A48">
        <w:t xml:space="preserve"> smooth responses</w:t>
      </w:r>
      <w:r w:rsidR="002C110F">
        <w:t>, as m</w:t>
      </w:r>
      <w:r w:rsidRPr="003E2A48">
        <w:t xml:space="preserve">ultimodal or overly flexible response curves would not be realistic for our application. We </w:t>
      </w:r>
      <w:r w:rsidR="002C110F">
        <w:t xml:space="preserve">thus </w:t>
      </w:r>
      <w:r w:rsidRPr="003E2A48">
        <w:t>compared the catch models</w:t>
      </w:r>
      <w:r w:rsidR="00A45786">
        <w:t xml:space="preserve"> with the following forms</w:t>
      </w:r>
      <w:r w:rsidRPr="003E2A48">
        <w:t>:</w:t>
      </w:r>
    </w:p>
    <w:p w14:paraId="59A459AF" w14:textId="31BF959A" w:rsidR="008062F9" w:rsidRPr="003E2A48" w:rsidRDefault="002E1BBA" w:rsidP="00354701">
      <w:pPr>
        <w:pStyle w:val="Compact"/>
        <w:numPr>
          <w:ilvl w:val="0"/>
          <w:numId w:val="3"/>
        </w:numPr>
        <w:spacing w:before="0" w:after="0" w:line="480" w:lineRule="auto"/>
      </w:pPr>
      <w:r>
        <w:t>naïve (</w:t>
      </w:r>
      <w:r w:rsidR="00806920" w:rsidRPr="003E2A48">
        <w:t>null</w:t>
      </w:r>
      <w:r>
        <w:t>)</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oMath>
    </w:p>
    <w:p w14:paraId="11116BDD" w14:textId="077BD590" w:rsidR="008062F9" w:rsidRPr="003E2A48" w:rsidRDefault="00806920" w:rsidP="00354701">
      <w:pPr>
        <w:pStyle w:val="Compact"/>
        <w:numPr>
          <w:ilvl w:val="0"/>
          <w:numId w:val="3"/>
        </w:numPr>
        <w:spacing w:before="0" w:after="0" w:line="480" w:lineRule="auto"/>
      </w:pPr>
      <w:r w:rsidRPr="003E2A48">
        <w:t xml:space="preserve">random walk: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63B63B" w14:textId="5021FB9B" w:rsidR="008062F9" w:rsidRPr="003E2A48" w:rsidRDefault="00806920" w:rsidP="00354701">
      <w:pPr>
        <w:pStyle w:val="Compact"/>
        <w:numPr>
          <w:ilvl w:val="0"/>
          <w:numId w:val="3"/>
        </w:numPr>
        <w:spacing w:before="0" w:after="0" w:line="480" w:lineRule="auto"/>
      </w:pPr>
      <w:r w:rsidRPr="003E2A48">
        <w:t xml:space="preserve">linear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)=α+βln(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052D112" w14:textId="2E74CB31" w:rsidR="008062F9" w:rsidRPr="003E2A48" w:rsidRDefault="00806920" w:rsidP="00354701">
      <w:pPr>
        <w:pStyle w:val="Compact"/>
        <w:numPr>
          <w:ilvl w:val="0"/>
          <w:numId w:val="3"/>
        </w:numPr>
        <w:spacing w:before="0" w:after="0" w:line="480" w:lineRule="auto"/>
      </w:pPr>
      <w:r w:rsidRPr="003E2A48">
        <w:t xml:space="preserve">linear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642B7EFF" w14:textId="157759D5" w:rsidR="008062F9" w:rsidRPr="003E2A48" w:rsidRDefault="00806920" w:rsidP="00354701">
      <w:pPr>
        <w:pStyle w:val="Compact"/>
        <w:numPr>
          <w:ilvl w:val="0"/>
          <w:numId w:val="3"/>
        </w:numPr>
        <w:spacing w:before="0" w:after="0" w:line="480" w:lineRule="auto"/>
      </w:pPr>
      <w:r w:rsidRPr="003E2A48">
        <w:t xml:space="preserve">DLM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73B3E635" w14:textId="77777777" w:rsidR="008062F9" w:rsidRPr="003E2A48" w:rsidRDefault="00806920" w:rsidP="00354701">
      <w:pPr>
        <w:pStyle w:val="Compact"/>
        <w:numPr>
          <w:ilvl w:val="0"/>
          <w:numId w:val="3"/>
        </w:numPr>
        <w:spacing w:before="0" w:after="0" w:line="480" w:lineRule="auto"/>
      </w:pPr>
      <w:r w:rsidRPr="003E2A48">
        <w:t xml:space="preserve">GAM AR-1: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)=α+s(ln(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p w14:paraId="57937CD5" w14:textId="51384216" w:rsidR="008062F9" w:rsidRPr="003E2A48" w:rsidRDefault="00806920" w:rsidP="00354701">
      <w:pPr>
        <w:pStyle w:val="Compact"/>
        <w:numPr>
          <w:ilvl w:val="0"/>
          <w:numId w:val="3"/>
        </w:numPr>
        <w:spacing w:before="0" w:after="0" w:line="480" w:lineRule="auto"/>
      </w:pPr>
      <w:r w:rsidRPr="003E2A48">
        <w:t xml:space="preserve">GAM AR-2: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j,t-1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oMath>
    </w:p>
    <w:p w14:paraId="5028E1B4" w14:textId="23545F6D" w:rsidR="008062F9" w:rsidRPr="003E2A48" w:rsidRDefault="002C110F" w:rsidP="00354701">
      <w:pPr>
        <w:pStyle w:val="FirstParagraph"/>
        <w:spacing w:before="0" w:after="0" w:line="480" w:lineRule="auto"/>
      </w:pPr>
      <m:oMath>
        <m:r>
          <m:rPr>
            <m:sty m:val="p"/>
          </m:rPr>
          <w:rPr>
            <w:rFonts w:ascii="Cambria Math" w:hAnsi="Cambria Math"/>
          </w:rPr>
          <w:lastRenderedPageBreak/>
          <m:t xml:space="preserve">where </m:t>
        </m:r>
        <m:r>
          <w:rPr>
            <w:rFonts w:ascii="Cambria Math" w:hAnsi="Cambria Math"/>
          </w:rPr>
          <m:t>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i,t</m:t>
                </m:r>
              </m:sub>
            </m:sSub>
          </m:e>
        </m:d>
        <m:r>
          <w:rPr>
            <w:rFonts w:ascii="Cambria Math" w:hAnsi="Cambria Math"/>
          </w:rPr>
          <m:t>, ln</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j,t-1</m:t>
                </m:r>
              </m:sub>
            </m:sSub>
          </m:e>
        </m:d>
        <m:r>
          <w:rPr>
            <w:rFonts w:ascii="Cambria Math" w:hAnsi="Cambria Math"/>
          </w:rPr>
          <m:t>, ln(</m:t>
        </m:r>
        <m:sSub>
          <m:sSubPr>
            <m:ctrlPr>
              <w:rPr>
                <w:rFonts w:ascii="Cambria Math" w:hAnsi="Cambria Math"/>
              </w:rPr>
            </m:ctrlPr>
          </m:sSubPr>
          <m:e>
            <m:r>
              <w:rPr>
                <w:rFonts w:ascii="Cambria Math" w:hAnsi="Cambria Math"/>
              </w:rPr>
              <m:t>C</m:t>
            </m:r>
          </m:e>
          <m:sub>
            <m:r>
              <w:rPr>
                <w:rFonts w:ascii="Cambria Math" w:hAnsi="Cambria Math"/>
              </w:rPr>
              <m:t>k,t-2</m:t>
            </m:r>
          </m:sub>
        </m:sSub>
        <m:r>
          <w:rPr>
            <w:rFonts w:ascii="Cambria Math" w:hAnsi="Cambria Math"/>
          </w:rPr>
          <m:t>)</m:t>
        </m:r>
      </m:oMath>
      <w:r w:rsidR="00806920" w:rsidRPr="003E2A48">
        <w:t xml:space="preserve"> </w:t>
      </w:r>
      <w:r w:rsidR="00A45786">
        <w:t>are</w:t>
      </w:r>
      <w:r w:rsidR="00A45786" w:rsidRPr="003E2A48">
        <w:t xml:space="preserve"> </w:t>
      </w:r>
      <w:r w:rsidR="00806920" w:rsidRPr="003E2A48">
        <w:t>the log catch</w:t>
      </w:r>
      <w:r w:rsidR="00A45786">
        <w:t xml:space="preserve">es. </w:t>
      </w:r>
      <w:r w:rsidR="00A45786" w:rsidRPr="0059478B">
        <w:rPr>
          <w:i/>
          <w:rPrChange w:id="152" w:author="Eli Holmes" w:date="2020-04-19T19:04:00Z">
            <w:rPr/>
          </w:rPrChange>
        </w:rPr>
        <w:t>t</w:t>
      </w:r>
      <w:r w:rsidR="00A45786">
        <w:t xml:space="preserve">, </w:t>
      </w:r>
      <w:r w:rsidR="00A45786" w:rsidRPr="0059478B">
        <w:rPr>
          <w:i/>
          <w:rPrChange w:id="153" w:author="Eli Holmes" w:date="2020-04-19T19:04:00Z">
            <w:rPr/>
          </w:rPrChange>
        </w:rPr>
        <w:t>t-1</w:t>
      </w:r>
      <w:r w:rsidR="00A45786">
        <w:t xml:space="preserve"> and </w:t>
      </w:r>
      <w:r w:rsidR="00A45786" w:rsidRPr="0059478B">
        <w:rPr>
          <w:i/>
          <w:rPrChange w:id="154" w:author="Eli Holmes" w:date="2020-04-19T19:04:00Z">
            <w:rPr/>
          </w:rPrChange>
        </w:rPr>
        <w:t>t-2</w:t>
      </w:r>
      <w:r w:rsidR="00A45786">
        <w:t xml:space="preserve"> denote current, prior year and two years prior. </w:t>
      </w:r>
      <w:proofErr w:type="spellStart"/>
      <w:r w:rsidR="00A45786" w:rsidRPr="0059478B">
        <w:rPr>
          <w:i/>
          <w:rPrChange w:id="155" w:author="Eli Holmes" w:date="2020-04-19T19:04:00Z">
            <w:rPr/>
          </w:rPrChange>
        </w:rPr>
        <w:t>i</w:t>
      </w:r>
      <w:proofErr w:type="spellEnd"/>
      <w:r w:rsidR="00A45786">
        <w:t xml:space="preserve">, </w:t>
      </w:r>
      <w:r w:rsidR="00A45786" w:rsidRPr="0059478B">
        <w:rPr>
          <w:i/>
          <w:rPrChange w:id="156" w:author="Eli Holmes" w:date="2020-04-19T19:04:00Z">
            <w:rPr/>
          </w:rPrChange>
        </w:rPr>
        <w:t>j</w:t>
      </w:r>
      <w:r w:rsidR="00A45786">
        <w:t xml:space="preserve"> and </w:t>
      </w:r>
      <w:r w:rsidR="00A45786" w:rsidRPr="0059478B">
        <w:rPr>
          <w:i/>
          <w:rPrChange w:id="157" w:author="Eli Holmes" w:date="2020-04-19T19:04:00Z">
            <w:rPr/>
          </w:rPrChange>
        </w:rPr>
        <w:t>k</w:t>
      </w:r>
      <w:r w:rsidR="00A45786">
        <w:t xml:space="preserve"> denote the season</w:t>
      </w:r>
      <w:ins w:id="158" w:author="Eli Holmes" w:date="2020-04-19T19:05:00Z">
        <w:r w:rsidR="0059478B">
          <w:t xml:space="preserve">: </w:t>
        </w:r>
      </w:ins>
      <w:del w:id="159" w:author="Eli Holmes" w:date="2020-04-19T19:05:00Z">
        <w:r w:rsidR="00A45786" w:rsidDel="0059478B">
          <w:delText xml:space="preserve"> might be </w:delText>
        </w:r>
      </w:del>
      <w:r w:rsidR="00A45786">
        <w:t>July-September or October-</w:t>
      </w:r>
      <w:del w:id="160" w:author="Eli Holmes" w:date="2020-04-18T13:10:00Z">
        <w:r w:rsidR="00A45786" w:rsidDel="00293521">
          <w:delText xml:space="preserve">May </w:delText>
        </w:r>
      </w:del>
      <w:ins w:id="161" w:author="Eli Holmes" w:date="2020-04-18T13:10:00Z">
        <w:r w:rsidR="00293521">
          <w:t xml:space="preserve">March </w:t>
        </w:r>
      </w:ins>
      <w:r w:rsidR="00A45786">
        <w:t xml:space="preserve">catch depending on the model.  </w:t>
      </w:r>
      <m:oMath>
        <m:r>
          <w:rPr>
            <w:rFonts w:ascii="Cambria Math" w:hAnsi="Cambria Math"/>
          </w:rPr>
          <m:t>s()</m:t>
        </m:r>
      </m:oMath>
      <w:r w:rsidRPr="003E2A48">
        <w:t xml:space="preserve"> is a non-linear </w:t>
      </w:r>
      <w:r w:rsidR="00387E66">
        <w:t xml:space="preserve">spline based smoothing </w:t>
      </w:r>
      <w:r w:rsidRPr="003E2A48">
        <w:t xml:space="preserve">function </w:t>
      </w:r>
      <w:r w:rsidR="0016789A">
        <w:t xml:space="preserve">(with fixed smoothing level) </w:t>
      </w:r>
      <w:r w:rsidRPr="003E2A48">
        <w:t xml:space="preserve">estimated by the GAM </w:t>
      </w:r>
      <w:proofErr w:type="gramStart"/>
      <w:r w:rsidRPr="003E2A48">
        <w:t>algorithm</w:t>
      </w:r>
      <w:r w:rsidR="00806920" w:rsidRPr="003E2A48">
        <w:t>.</w:t>
      </w:r>
      <w:proofErr w:type="gramEnd"/>
      <w:r w:rsidR="00806920" w:rsidRPr="003E2A48">
        <w:t xml:space="preserve"> The model</w:t>
      </w:r>
      <w:r w:rsidR="0097275E">
        <w:t>s</w:t>
      </w:r>
      <w:r w:rsidR="00806920" w:rsidRPr="003E2A48">
        <w:t xml:space="preserve"> </w:t>
      </w:r>
      <w:r w:rsidR="0097275E">
        <w:t>are</w:t>
      </w:r>
      <w:r w:rsidR="0097275E" w:rsidRPr="003E2A48">
        <w:t xml:space="preserve"> </w:t>
      </w:r>
      <w:r w:rsidR="00806920" w:rsidRPr="003E2A48">
        <w:t xml:space="preserve">primarily </w:t>
      </w:r>
      <w:r w:rsidR="008D7994" w:rsidRPr="003E2A48">
        <w:t>statistical and</w:t>
      </w:r>
      <w:r w:rsidR="00806920" w:rsidRPr="003E2A48">
        <w:t xml:space="preserve"> should not be thought of as population growth model</w:t>
      </w:r>
      <w:r w:rsidR="0097275E">
        <w:t>s</w:t>
      </w:r>
      <w:r w:rsidR="00806920" w:rsidRPr="003E2A48">
        <w:t xml:space="preserve">. We tested models with </w:t>
      </w:r>
      <w:r w:rsidR="0097275E">
        <w:t xml:space="preserve">the inclusion the </w:t>
      </w:r>
      <w:r w:rsidR="00806920" w:rsidRPr="003E2A48">
        <w:t>Oct</w:t>
      </w:r>
      <w:r w:rsidR="0097275E">
        <w:t>ober–</w:t>
      </w:r>
      <w:r w:rsidR="00806920" w:rsidRPr="003E2A48">
        <w:t>Mar</w:t>
      </w:r>
      <w:r w:rsidR="0097275E">
        <w:t>ch</w:t>
      </w:r>
      <w:r w:rsidR="00806920" w:rsidRPr="003E2A48">
        <w:t xml:space="preserve"> (</w:t>
      </w:r>
      <m:oMath>
        <m:sSub>
          <m:sSubPr>
            <m:ctrlPr>
              <w:rPr>
                <w:rFonts w:ascii="Cambria Math" w:hAnsi="Cambria Math"/>
              </w:rPr>
            </m:ctrlPr>
          </m:sSubPr>
          <m:e>
            <m:r>
              <w:rPr>
                <w:rFonts w:ascii="Cambria Math" w:hAnsi="Cambria Math"/>
              </w:rPr>
              <m:t>N</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N</m:t>
            </m:r>
          </m:e>
          <m:sub>
            <m:r>
              <w:rPr>
                <w:rFonts w:ascii="Cambria Math" w:hAnsi="Cambria Math"/>
              </w:rPr>
              <m:t>t-2</m:t>
            </m:r>
          </m:sub>
        </m:sSub>
      </m:oMath>
      <w:r w:rsidR="00806920" w:rsidRPr="003E2A48">
        <w:t>) and Jul</w:t>
      </w:r>
      <w:r w:rsidR="0097275E">
        <w:t>y–</w:t>
      </w:r>
      <w:r w:rsidR="00806920" w:rsidRPr="003E2A48">
        <w:t>Sep</w:t>
      </w:r>
      <w:r w:rsidR="0097275E">
        <w:t>tember</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t-1</m:t>
            </m:r>
          </m:sub>
        </m:sSub>
      </m:oMath>
      <w:r w:rsidR="00806920" w:rsidRPr="003E2A48">
        <w:t xml:space="preserve"> and </w:t>
      </w:r>
      <m:oMath>
        <m:sSub>
          <m:sSubPr>
            <m:ctrlPr>
              <w:rPr>
                <w:rFonts w:ascii="Cambria Math" w:hAnsi="Cambria Math"/>
              </w:rPr>
            </m:ctrlPr>
          </m:sSubPr>
          <m:e>
            <m:r>
              <w:rPr>
                <w:rFonts w:ascii="Cambria Math" w:hAnsi="Cambria Math"/>
              </w:rPr>
              <m:t>S</m:t>
            </m:r>
          </m:e>
          <m:sub>
            <m:r>
              <w:rPr>
                <w:rFonts w:ascii="Cambria Math" w:hAnsi="Cambria Math"/>
              </w:rPr>
              <m:t>t-2</m:t>
            </m:r>
          </m:sub>
        </m:sSub>
      </m:oMath>
      <w:r w:rsidR="00806920" w:rsidRPr="003E2A48">
        <w:t xml:space="preserve">) </w:t>
      </w:r>
      <w:r w:rsidR="0097275E">
        <w:t>catches</w:t>
      </w:r>
      <w:r w:rsidR="007871F2">
        <w:t xml:space="preserve"> 1 and 2 </w:t>
      </w:r>
      <w:r w:rsidR="007871F2" w:rsidRPr="003E2A48">
        <w:t>prior year</w:t>
      </w:r>
      <w:r w:rsidR="007871F2">
        <w:t xml:space="preserve">s for </w:t>
      </w:r>
      <w:r w:rsidR="00806920" w:rsidRPr="003E2A48">
        <w:t>as the explanatory catch variable</w:t>
      </w:r>
      <w:r w:rsidR="0097275E">
        <w:t>s</w:t>
      </w:r>
      <w:r w:rsidR="007871F2">
        <w:t xml:space="preserve"> (the </w:t>
      </w:r>
      <m:oMath>
        <m:sSub>
          <m:sSubPr>
            <m:ctrlPr>
              <w:rPr>
                <w:rFonts w:ascii="Cambria Math" w:hAnsi="Cambria Math"/>
              </w:rPr>
            </m:ctrlPr>
          </m:sSubPr>
          <m:e>
            <m:r>
              <w:rPr>
                <w:rFonts w:ascii="Cambria Math" w:hAnsi="Cambria Math"/>
              </w:rPr>
              <m:t>C</m:t>
            </m:r>
          </m:e>
          <m:sub>
            <m:r>
              <w:rPr>
                <w:rFonts w:ascii="Cambria Math" w:hAnsi="Cambria Math"/>
              </w:rPr>
              <m:t>j,t-1</m:t>
            </m:r>
          </m:sub>
        </m:sSub>
      </m:oMath>
      <w:r w:rsidR="007871F2">
        <w:rPr>
          <w:rFonts w:eastAsiaTheme="minorEastAsia"/>
        </w:rPr>
        <w:t xml:space="preserve"> and </w:t>
      </w:r>
      <m:oMath>
        <m:sSub>
          <m:sSubPr>
            <m:ctrlPr>
              <w:rPr>
                <w:rFonts w:ascii="Cambria Math" w:hAnsi="Cambria Math"/>
              </w:rPr>
            </m:ctrlPr>
          </m:sSubPr>
          <m:e>
            <m:r>
              <w:rPr>
                <w:rFonts w:ascii="Cambria Math" w:hAnsi="Cambria Math"/>
              </w:rPr>
              <m:t>C</m:t>
            </m:r>
          </m:e>
          <m:sub>
            <m:r>
              <w:rPr>
                <w:rFonts w:ascii="Cambria Math" w:hAnsi="Cambria Math"/>
              </w:rPr>
              <m:t>k,t-2</m:t>
            </m:r>
          </m:sub>
        </m:sSub>
      </m:oMath>
      <w:r w:rsidR="007871F2">
        <w:rPr>
          <w:rFonts w:eastAsiaTheme="minorEastAsia"/>
        </w:rPr>
        <w:t>)</w:t>
      </w:r>
      <w:r w:rsidR="00806920" w:rsidRPr="003E2A48">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806920" w:rsidRPr="003E2A48">
        <w:t xml:space="preserve"> was not used as a predictor for </w:t>
      </w:r>
      <m:oMath>
        <m:sSub>
          <m:sSubPr>
            <m:ctrlPr>
              <w:rPr>
                <w:rFonts w:ascii="Cambria Math" w:hAnsi="Cambria Math"/>
              </w:rPr>
            </m:ctrlPr>
          </m:sSubPr>
          <m:e>
            <m:r>
              <w:rPr>
                <w:rFonts w:ascii="Cambria Math" w:hAnsi="Cambria Math"/>
              </w:rPr>
              <m:t>N</m:t>
            </m:r>
          </m:e>
          <m:sub>
            <m:r>
              <w:rPr>
                <w:rFonts w:ascii="Cambria Math" w:hAnsi="Cambria Math"/>
              </w:rPr>
              <m:t>t</m:t>
            </m:r>
          </m:sub>
        </m:sSub>
      </m:oMath>
      <w:r w:rsidR="00806920" w:rsidRPr="003E2A48">
        <w:t xml:space="preserve"> because </w:t>
      </w:r>
      <m:oMath>
        <m:r>
          <m:rPr>
            <m:sty m:val="p"/>
          </m:rPr>
          <w:rPr>
            <w:rFonts w:ascii="Cambria Math" w:hAnsi="Cambria Math"/>
          </w:rPr>
          <m:t>it</m:t>
        </m:r>
      </m:oMath>
      <w:r w:rsidR="00806920" w:rsidRPr="003E2A48">
        <w:t xml:space="preserve"> is the </w:t>
      </w:r>
      <w:r w:rsidR="0097275E">
        <w:t xml:space="preserve">immediately preceding </w:t>
      </w:r>
      <w:r w:rsidR="00806920" w:rsidRPr="003E2A48">
        <w:t>quarter</w:t>
      </w:r>
      <w:r w:rsidR="0097275E">
        <w:t>,</w:t>
      </w:r>
      <w:r w:rsidR="00806920" w:rsidRPr="003E2A48">
        <w:t xml:space="preserve"> and</w:t>
      </w:r>
      <w:r w:rsidR="0097275E">
        <w:t xml:space="preserve"> data</w:t>
      </w:r>
      <w:r w:rsidR="00806920" w:rsidRPr="003E2A48">
        <w:t xml:space="preserve"> would not be available for forecast model</w:t>
      </w:r>
      <w:r w:rsidR="0097275E">
        <w:t>s</w:t>
      </w:r>
      <w:r w:rsidR="00806920" w:rsidRPr="003E2A48">
        <w:t xml:space="preserve"> </w:t>
      </w:r>
      <w:r w:rsidR="0097275E">
        <w:t>due to</w:t>
      </w:r>
      <w:r w:rsidR="00806920" w:rsidRPr="003E2A48">
        <w:t xml:space="preserve"> process</w:t>
      </w:r>
      <w:r w:rsidR="0097275E">
        <w:t>ing time requirements</w:t>
      </w:r>
      <w:r w:rsidR="00806920" w:rsidRPr="003E2A48">
        <w:t>. The catch models were fit to 1984</w:t>
      </w:r>
      <w:r w:rsidR="0097275E">
        <w:t>–</w:t>
      </w:r>
      <w:r w:rsidR="00806920" w:rsidRPr="003E2A48">
        <w:t xml:space="preserve">2015 catch data, </w:t>
      </w:r>
      <w:r w:rsidR="0097275E">
        <w:t>as</w:t>
      </w:r>
      <w:r w:rsidR="00806920" w:rsidRPr="003E2A48">
        <w:t xml:space="preserve"> SST, upwelling</w:t>
      </w:r>
      <w:r w:rsidR="0097275E">
        <w:t>,</w:t>
      </w:r>
      <w:r w:rsidR="00806920" w:rsidRPr="003E2A48">
        <w:t xml:space="preserve"> and precipitation data were available</w:t>
      </w:r>
      <w:r w:rsidR="0097275E">
        <w:t xml:space="preserve"> for this period</w:t>
      </w:r>
      <w:r w:rsidR="00806920" w:rsidRPr="003E2A48">
        <w:t xml:space="preserve">. </w:t>
      </w:r>
      <w:r w:rsidR="00806920" w:rsidRPr="007871F2">
        <w:rPr>
          <w:i/>
          <w:iCs/>
        </w:rPr>
        <w:t>F</w:t>
      </w:r>
      <w:r w:rsidR="0097275E">
        <w:t xml:space="preserve"> </w:t>
      </w:r>
      <w:r w:rsidR="00806920" w:rsidRPr="003E2A48">
        <w:t xml:space="preserve">tests, </w:t>
      </w:r>
      <w:r w:rsidR="0097275E">
        <w:t xml:space="preserve">Akaike information criterion </w:t>
      </w:r>
      <w:r w:rsidR="00103242">
        <w:t xml:space="preserve">corrected for small sample size </w:t>
      </w:r>
      <w:r w:rsidR="0097275E">
        <w:t>(</w:t>
      </w:r>
      <w:proofErr w:type="spellStart"/>
      <w:r w:rsidR="00806920" w:rsidRPr="003E2A48">
        <w:t>AIC</w:t>
      </w:r>
      <w:r w:rsidR="00103242">
        <w:t>c</w:t>
      </w:r>
      <w:proofErr w:type="spellEnd"/>
      <w:r w:rsidR="007871F2">
        <w:t>)</w:t>
      </w:r>
      <w:r w:rsidR="00806920" w:rsidRPr="003E2A48">
        <w:t xml:space="preserve"> and leave-one-out cross-validation (LOOCV) </w:t>
      </w:r>
      <w:r w:rsidR="0097275E">
        <w:t>were applied to</w:t>
      </w:r>
      <w:r w:rsidR="00806920" w:rsidRPr="003E2A48">
        <w:t xml:space="preserve"> nested sets of models </w:t>
      </w:r>
      <w:del w:id="162" w:author="Eli Holmes" w:date="2020-04-19T19:06:00Z">
        <w:r w:rsidR="00806920" w:rsidRPr="003E2A48" w:rsidDel="0059478B">
          <w:delText>(Wood</w:delText>
        </w:r>
        <w:r w:rsidR="0065024E" w:rsidDel="0059478B">
          <w:delText xml:space="preserve">, </w:delText>
        </w:r>
        <w:r w:rsidR="0065024E" w:rsidRPr="003E2A48" w:rsidDel="0059478B">
          <w:delText>Pya, &amp; Säfken</w:delText>
        </w:r>
        <w:r w:rsidR="0065024E" w:rsidDel="0059478B">
          <w:delText>,</w:delText>
        </w:r>
        <w:r w:rsidR="00806920" w:rsidRPr="003E2A48" w:rsidDel="0059478B">
          <w:delText xml:space="preserve"> 2016) </w:delText>
        </w:r>
      </w:del>
      <w:r w:rsidR="00806920" w:rsidRPr="003E2A48">
        <w:t>to evaluate support for the catch</w:t>
      </w:r>
      <w:r w:rsidR="0097275E">
        <w:t>, and subsequently covariate,</w:t>
      </w:r>
      <w:r w:rsidR="00806920" w:rsidRPr="003E2A48">
        <w:t xml:space="preserve"> models. LOOCV involves </w:t>
      </w:r>
      <w:r w:rsidR="0097275E">
        <w:t>model fitting with the omission of</w:t>
      </w:r>
      <w:r w:rsidR="00806920" w:rsidRPr="003E2A48">
        <w:t xml:space="preserve"> a data</w:t>
      </w:r>
      <w:ins w:id="163" w:author="Eli Holmes" w:date="2020-04-19T19:06:00Z">
        <w:r w:rsidR="0059478B">
          <w:t xml:space="preserve"> </w:t>
        </w:r>
      </w:ins>
      <w:r w:rsidR="00806920" w:rsidRPr="003E2A48">
        <w:t xml:space="preserve">point, </w:t>
      </w:r>
      <w:r w:rsidR="0097275E">
        <w:t>followed by</w:t>
      </w:r>
      <w:r w:rsidR="00806920" w:rsidRPr="003E2A48">
        <w:t xml:space="preserve"> predicti</w:t>
      </w:r>
      <w:r w:rsidR="0097275E">
        <w:t>on of that</w:t>
      </w:r>
      <w:r w:rsidR="00806920" w:rsidRPr="003E2A48">
        <w:t xml:space="preserve"> data</w:t>
      </w:r>
      <w:ins w:id="164" w:author="Eli Holmes" w:date="2020-04-19T19:06:00Z">
        <w:r w:rsidR="0059478B">
          <w:t xml:space="preserve"> </w:t>
        </w:r>
      </w:ins>
      <w:r w:rsidR="00806920" w:rsidRPr="003E2A48">
        <w:t>point</w:t>
      </w:r>
      <w:r w:rsidR="004C4001" w:rsidRPr="003E2A48">
        <w:t xml:space="preserve">. </w:t>
      </w:r>
      <w:r w:rsidR="00806920" w:rsidRPr="003E2A48">
        <w:t xml:space="preserve">The root mean squared error </w:t>
      </w:r>
      <w:r w:rsidR="00A94D47">
        <w:t>(RMSE) and median absolute error (</w:t>
      </w:r>
      <w:proofErr w:type="spellStart"/>
      <w:r w:rsidR="00A94D47">
        <w:t>MdAE</w:t>
      </w:r>
      <w:proofErr w:type="spellEnd"/>
      <w:r w:rsidR="00A94D47">
        <w:t xml:space="preserve">) </w:t>
      </w:r>
      <w:r w:rsidR="00806920" w:rsidRPr="003E2A48">
        <w:t xml:space="preserve">is reported for the set of prediction errors. After selection of the best model </w:t>
      </w:r>
      <w:r w:rsidR="0097275E">
        <w:t>using</w:t>
      </w:r>
      <w:r w:rsidR="0097275E" w:rsidRPr="003E2A48">
        <w:t xml:space="preserve"> </w:t>
      </w:r>
      <w:r w:rsidR="00806920" w:rsidRPr="003E2A48">
        <w:t>the 1984</w:t>
      </w:r>
      <w:r w:rsidR="0097275E">
        <w:t>–</w:t>
      </w:r>
      <w:r w:rsidR="00806920" w:rsidRPr="003E2A48">
        <w:t xml:space="preserve">2015 data, fitting was repeated with </w:t>
      </w:r>
      <w:r w:rsidR="0097275E">
        <w:t>catch data from</w:t>
      </w:r>
      <w:r w:rsidR="0097275E" w:rsidRPr="003E2A48">
        <w:t xml:space="preserve"> </w:t>
      </w:r>
      <w:r w:rsidR="00806920" w:rsidRPr="003E2A48">
        <w:t>1956</w:t>
      </w:r>
      <w:r w:rsidR="0097275E">
        <w:t>–</w:t>
      </w:r>
      <w:r w:rsidR="00806920" w:rsidRPr="003E2A48">
        <w:t xml:space="preserve">1983 to confirm the </w:t>
      </w:r>
      <w:r w:rsidR="007871F2">
        <w:t xml:space="preserve">base </w:t>
      </w:r>
      <w:r w:rsidR="00806920" w:rsidRPr="003E2A48">
        <w:t>catch model</w:t>
      </w:r>
      <w:r w:rsidR="0097275E">
        <w:t xml:space="preserve"> form</w:t>
      </w:r>
      <w:r w:rsidR="007871F2">
        <w:t xml:space="preserve"> (with no covariates)</w:t>
      </w:r>
      <w:r w:rsidR="00806920" w:rsidRPr="003E2A48">
        <w:t xml:space="preserve">. An influential </w:t>
      </w:r>
      <w:proofErr w:type="gramStart"/>
      <w:r w:rsidR="00806920" w:rsidRPr="003E2A48">
        <w:t>years</w:t>
      </w:r>
      <w:proofErr w:type="gramEnd"/>
      <w:r w:rsidR="00806920" w:rsidRPr="003E2A48">
        <w:t xml:space="preserve"> test was </w:t>
      </w:r>
      <w:r w:rsidR="0097275E">
        <w:t>performed</w:t>
      </w:r>
      <w:r w:rsidR="0097275E" w:rsidRPr="003E2A48">
        <w:t xml:space="preserve"> </w:t>
      </w:r>
      <w:r w:rsidR="00806920" w:rsidRPr="003E2A48">
        <w:t xml:space="preserve">by removing each year </w:t>
      </w:r>
      <w:r w:rsidR="0097275E">
        <w:t xml:space="preserve">in the series sequentially </w:t>
      </w:r>
      <w:r w:rsidR="00806920" w:rsidRPr="003E2A48">
        <w:t>and repeating the model selection analysis</w:t>
      </w:r>
      <w:r w:rsidR="00A94D47">
        <w:t xml:space="preserve"> (Supporting Information)</w:t>
      </w:r>
      <w:r w:rsidR="00806920" w:rsidRPr="003E2A48">
        <w:t>.</w:t>
      </w:r>
    </w:p>
    <w:p w14:paraId="4B678690" w14:textId="2F0C614F" w:rsidR="008062F9" w:rsidRDefault="00806920" w:rsidP="00AB4E5A">
      <w:pPr>
        <w:pStyle w:val="BodyText"/>
        <w:spacing w:before="0" w:after="0" w:line="480" w:lineRule="auto"/>
        <w:ind w:firstLine="720"/>
      </w:pPr>
      <w:r w:rsidRPr="003E2A48">
        <w:t xml:space="preserve">Once the catch models were determined, the covariates were studied. As with the catch models, </w:t>
      </w:r>
      <w:r w:rsidR="00AE6E40">
        <w:t xml:space="preserve">support was evaluated using </w:t>
      </w:r>
      <w:r w:rsidRPr="00AB4E5A">
        <w:rPr>
          <w:i/>
          <w:iCs/>
        </w:rPr>
        <w:t>F</w:t>
      </w:r>
      <w:r w:rsidR="00AE6E40">
        <w:t xml:space="preserve"> </w:t>
      </w:r>
      <w:r w:rsidRPr="003E2A48">
        <w:t xml:space="preserve">tests, </w:t>
      </w:r>
      <w:proofErr w:type="spellStart"/>
      <w:r w:rsidRPr="003E2A48">
        <w:t>AIC</w:t>
      </w:r>
      <w:r w:rsidR="00103242">
        <w:t>c</w:t>
      </w:r>
      <w:proofErr w:type="spellEnd"/>
      <w:r w:rsidR="00EE5A26">
        <w:t xml:space="preserve"> calculation</w:t>
      </w:r>
      <w:r w:rsidR="00AE6E40">
        <w:t>,</w:t>
      </w:r>
      <w:r w:rsidRPr="003E2A48">
        <w:t xml:space="preserve"> and LOOCV</w:t>
      </w:r>
      <w:r w:rsidR="00AE6E40">
        <w:t xml:space="preserve"> with</w:t>
      </w:r>
      <w:r w:rsidRPr="003E2A48">
        <w:t xml:space="preserve"> nested sets of models</w:t>
      </w:r>
      <w:r w:rsidR="00AE6E40">
        <w:t xml:space="preserve"> and t</w:t>
      </w:r>
      <w:r w:rsidRPr="003E2A48">
        <w:t>he smoothing term was fixed at an intermediate value (</w:t>
      </w:r>
      <w:proofErr w:type="spellStart"/>
      <w:r w:rsidRPr="003E2A48">
        <w:t>sp</w:t>
      </w:r>
      <w:proofErr w:type="spellEnd"/>
      <w:r w:rsidR="00AE6E40">
        <w:t xml:space="preserve"> </w:t>
      </w:r>
      <w:r w:rsidRPr="003E2A48">
        <w:t>=</w:t>
      </w:r>
      <w:r w:rsidR="00AE6E40">
        <w:t xml:space="preserve"> </w:t>
      </w:r>
      <w:r w:rsidRPr="003E2A48">
        <w:t xml:space="preserve">0.6). </w:t>
      </w:r>
      <w:r w:rsidR="00AE6E40">
        <w:t>M</w:t>
      </w:r>
      <w:r w:rsidR="00AE6E40" w:rsidRPr="003E2A48">
        <w:t xml:space="preserve">odels with covariates </w:t>
      </w:r>
      <w:r w:rsidR="00AE6E40">
        <w:t>(</w:t>
      </w:r>
      <w:r w:rsidR="00AE6E40">
        <w:rPr>
          <w:i/>
          <w:iCs/>
        </w:rPr>
        <w:t>V</w:t>
      </w:r>
      <w:r w:rsidR="00AE6E40">
        <w:t xml:space="preserve">) </w:t>
      </w:r>
      <w:r w:rsidR="00AE6E40" w:rsidRPr="003E2A48">
        <w:t>modeled as a linear</w:t>
      </w:r>
      <w:del w:id="165" w:author="Eli Holmes" w:date="2020-04-19T19:07:00Z">
        <w:r w:rsidR="00AE6E40" w:rsidRPr="003E2A48" w:rsidDel="0059478B">
          <w:delText xml:space="preserve">, </w:delText>
        </w:r>
      </w:del>
      <w:ins w:id="166" w:author="Eli Holmes" w:date="2020-04-19T19:07:00Z">
        <w:r w:rsidR="0059478B">
          <w:t xml:space="preserve"> and</w:t>
        </w:r>
        <w:r w:rsidR="0059478B" w:rsidRPr="003E2A48">
          <w:t xml:space="preserve"> </w:t>
        </w:r>
      </w:ins>
      <w:r w:rsidR="00AE6E40" w:rsidRPr="003E2A48">
        <w:t>non-linear</w:t>
      </w:r>
      <w:del w:id="167" w:author="Eli Holmes" w:date="2020-04-19T19:07:00Z">
        <w:r w:rsidR="00AE6E40" w:rsidDel="0059478B">
          <w:delText>,</w:delText>
        </w:r>
        <w:r w:rsidR="00AE6E40" w:rsidRPr="003E2A48" w:rsidDel="0059478B">
          <w:delText xml:space="preserve"> and time-varying</w:delText>
        </w:r>
      </w:del>
      <w:r w:rsidR="00AE6E40" w:rsidRPr="003E2A48">
        <w:t xml:space="preserve"> effect</w:t>
      </w:r>
      <w:r w:rsidR="00AE6E40">
        <w:t>s</w:t>
      </w:r>
      <w:r w:rsidR="00AE6E40" w:rsidRPr="003E2A48">
        <w:t xml:space="preserve"> were</w:t>
      </w:r>
      <w:ins w:id="168" w:author="Eli Holmes" w:date="2020-04-19T19:09:00Z">
        <w:r w:rsidR="0059478B">
          <w:t xml:space="preserve"> compared:</w:t>
        </w:r>
      </w:ins>
      <w:r w:rsidR="00AE6E40" w:rsidRPr="003E2A48">
        <w:t xml:space="preserve"> </w:t>
      </w:r>
      <m:oMath>
        <m:r>
          <w:ins w:id="169" w:author="Eli Holmes" w:date="2020-04-19T19:09:00Z">
            <w:rPr>
              <w:rFonts w:ascii="Cambria Math" w:hAnsi="Cambria Math"/>
            </w:rPr>
            <w:lastRenderedPageBreak/>
            <m:t>ln(</m:t>
          </w:ins>
        </m:r>
        <m:sSub>
          <m:sSubPr>
            <m:ctrlPr>
              <w:ins w:id="170" w:author="Eli Holmes" w:date="2020-04-19T19:09:00Z">
                <w:rPr>
                  <w:rFonts w:ascii="Cambria Math" w:hAnsi="Cambria Math"/>
                </w:rPr>
              </w:ins>
            </m:ctrlPr>
          </m:sSubPr>
          <m:e>
            <m:r>
              <w:ins w:id="171" w:author="Eli Holmes" w:date="2020-04-19T19:09:00Z">
                <w:rPr>
                  <w:rFonts w:ascii="Cambria Math" w:hAnsi="Cambria Math"/>
                </w:rPr>
                <m:t>C</m:t>
              </w:ins>
            </m:r>
          </m:e>
          <m:sub>
            <m:r>
              <w:ins w:id="172" w:author="Eli Holmes" w:date="2020-04-19T19:09:00Z">
                <w:rPr>
                  <w:rFonts w:ascii="Cambria Math" w:hAnsi="Cambria Math"/>
                </w:rPr>
                <m:t>i,t</m:t>
              </w:ins>
            </m:r>
          </m:sub>
        </m:sSub>
        <m:r>
          <w:ins w:id="173" w:author="Eli Holmes" w:date="2020-04-19T19:09:00Z">
            <w:rPr>
              <w:rFonts w:ascii="Cambria Math" w:hAnsi="Cambria Math"/>
            </w:rPr>
            <m:t>)=M+α+</m:t>
          </w:ins>
        </m:r>
        <m:sSub>
          <m:sSubPr>
            <m:ctrlPr>
              <w:ins w:id="174" w:author="Eli Holmes" w:date="2020-04-19T19:09:00Z">
                <w:rPr>
                  <w:rFonts w:ascii="Cambria Math" w:hAnsi="Cambria Math"/>
                </w:rPr>
              </w:ins>
            </m:ctrlPr>
          </m:sSubPr>
          <m:e>
            <m:r>
              <w:ins w:id="175" w:author="Eli Holmes" w:date="2020-04-19T19:09:00Z">
                <w:rPr>
                  <w:rFonts w:ascii="Cambria Math" w:hAnsi="Cambria Math"/>
                </w:rPr>
                <m:t>β</m:t>
              </w:ins>
            </m:r>
          </m:e>
          <m:sub>
            <m:r>
              <w:ins w:id="176" w:author="Eli Holmes" w:date="2020-04-19T19:09:00Z">
                <w:rPr>
                  <w:rFonts w:ascii="Cambria Math" w:hAnsi="Cambria Math"/>
                </w:rPr>
                <m:t>1</m:t>
              </w:ins>
            </m:r>
          </m:sub>
        </m:sSub>
        <m:sSub>
          <m:sSubPr>
            <m:ctrlPr>
              <w:ins w:id="177" w:author="Eli Holmes" w:date="2020-04-19T19:09:00Z">
                <w:rPr>
                  <w:rFonts w:ascii="Cambria Math" w:hAnsi="Cambria Math"/>
                </w:rPr>
              </w:ins>
            </m:ctrlPr>
          </m:sSubPr>
          <m:e>
            <m:r>
              <w:ins w:id="178" w:author="Eli Holmes" w:date="2020-04-19T19:09:00Z">
                <w:rPr>
                  <w:rFonts w:ascii="Cambria Math" w:hAnsi="Cambria Math"/>
                </w:rPr>
                <m:t>V</m:t>
              </w:ins>
            </m:r>
          </m:e>
          <m:sub>
            <m:r>
              <w:ins w:id="179" w:author="Eli Holmes" w:date="2020-04-19T19:09:00Z">
                <w:rPr>
                  <w:rFonts w:ascii="Cambria Math" w:hAnsi="Cambria Math"/>
                </w:rPr>
                <m:t>1,t</m:t>
              </w:ins>
            </m:r>
          </m:sub>
        </m:sSub>
        <m:r>
          <w:ins w:id="180" w:author="Eli Holmes" w:date="2020-04-19T19:09:00Z">
            <w:rPr>
              <w:rFonts w:ascii="Cambria Math" w:hAnsi="Cambria Math"/>
            </w:rPr>
            <m:t>+</m:t>
          </w:ins>
        </m:r>
        <m:sSub>
          <m:sSubPr>
            <m:ctrlPr>
              <w:ins w:id="181" w:author="Eli Holmes" w:date="2020-04-19T19:09:00Z">
                <w:rPr>
                  <w:rFonts w:ascii="Cambria Math" w:hAnsi="Cambria Math"/>
                </w:rPr>
              </w:ins>
            </m:ctrlPr>
          </m:sSubPr>
          <m:e>
            <m:r>
              <w:ins w:id="182" w:author="Eli Holmes" w:date="2020-04-19T19:09:00Z">
                <w:rPr>
                  <w:rFonts w:ascii="Cambria Math" w:hAnsi="Cambria Math"/>
                </w:rPr>
                <m:t>β</m:t>
              </w:ins>
            </m:r>
          </m:e>
          <m:sub>
            <m:r>
              <w:ins w:id="183" w:author="Eli Holmes" w:date="2020-04-19T19:09:00Z">
                <w:rPr>
                  <w:rFonts w:ascii="Cambria Math" w:hAnsi="Cambria Math"/>
                </w:rPr>
                <m:t>2</m:t>
              </w:ins>
            </m:r>
          </m:sub>
        </m:sSub>
        <m:sSub>
          <m:sSubPr>
            <m:ctrlPr>
              <w:ins w:id="184" w:author="Eli Holmes" w:date="2020-04-19T19:09:00Z">
                <w:rPr>
                  <w:rFonts w:ascii="Cambria Math" w:hAnsi="Cambria Math"/>
                </w:rPr>
              </w:ins>
            </m:ctrlPr>
          </m:sSubPr>
          <m:e>
            <m:r>
              <w:ins w:id="185" w:author="Eli Holmes" w:date="2020-04-19T19:09:00Z">
                <w:rPr>
                  <w:rFonts w:ascii="Cambria Math" w:hAnsi="Cambria Math"/>
                </w:rPr>
                <m:t>V</m:t>
              </w:ins>
            </m:r>
          </m:e>
          <m:sub>
            <m:r>
              <w:ins w:id="186" w:author="Eli Holmes" w:date="2020-04-19T19:09:00Z">
                <w:rPr>
                  <w:rFonts w:ascii="Cambria Math" w:hAnsi="Cambria Math"/>
                </w:rPr>
                <m:t>2,t-1</m:t>
              </w:ins>
            </m:r>
          </m:sub>
        </m:sSub>
        <m:r>
          <w:ins w:id="187" w:author="Eli Holmes" w:date="2020-04-19T19:09:00Z">
            <w:rPr>
              <w:rFonts w:ascii="Cambria Math" w:hAnsi="Cambria Math"/>
            </w:rPr>
            <m:t>+</m:t>
          </w:ins>
        </m:r>
        <m:sSub>
          <m:sSubPr>
            <m:ctrlPr>
              <w:ins w:id="188" w:author="Eli Holmes" w:date="2020-04-19T19:09:00Z">
                <w:rPr>
                  <w:rFonts w:ascii="Cambria Math" w:hAnsi="Cambria Math"/>
                </w:rPr>
              </w:ins>
            </m:ctrlPr>
          </m:sSubPr>
          <m:e>
            <m:r>
              <w:ins w:id="189" w:author="Eli Holmes" w:date="2020-04-19T19:09:00Z">
                <w:rPr>
                  <w:rFonts w:ascii="Cambria Math" w:hAnsi="Cambria Math"/>
                </w:rPr>
                <m:t>ϵ</m:t>
              </w:ins>
            </m:r>
          </m:e>
          <m:sub>
            <m:r>
              <w:ins w:id="190" w:author="Eli Holmes" w:date="2020-04-19T19:09:00Z">
                <w:rPr>
                  <w:rFonts w:ascii="Cambria Math" w:hAnsi="Cambria Math"/>
                </w:rPr>
                <m:t>t</m:t>
              </w:ins>
            </m:r>
          </m:sub>
        </m:sSub>
      </m:oMath>
      <w:ins w:id="191" w:author="Eli Holmes" w:date="2020-04-19T19:09:00Z">
        <w:r w:rsidR="0059478B">
          <w:t xml:space="preserve"> and</w:t>
        </w:r>
      </w:ins>
      <w:del w:id="192" w:author="Eli Holmes" w:date="2020-04-19T19:09:00Z">
        <w:r w:rsidR="00AE6E40" w:rsidRPr="003E2A48" w:rsidDel="0059478B">
          <w:delText>compared</w:delText>
        </w:r>
        <w:r w:rsidR="00AE6E40" w:rsidDel="0059478B">
          <w:delText>:</w:delText>
        </w:r>
      </w:del>
      <w:r w:rsidRPr="003E2A48">
        <w:t xml:space="preserve"> </w: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t>,</w:t>
      </w:r>
      <w:ins w:id="193" w:author="Eli Holmes" w:date="2020-04-19T19:09:00Z">
        <w:r w:rsidR="0059478B" w:rsidRPr="003E2A48" w:rsidDel="0059478B">
          <w:t xml:space="preserve"> </w:t>
        </w:r>
      </w:ins>
      <w:ins w:id="194" w:author="Eli Holmes" w:date="2020-04-19T19:10:00Z">
        <w:r w:rsidR="0059478B">
          <w:t>w</w:t>
        </w:r>
      </w:ins>
      <w:del w:id="195" w:author="Eli Holmes" w:date="2020-04-19T19:09:00Z">
        <w:r w:rsidRPr="003E2A48" w:rsidDel="0059478B">
          <w:delText xml:space="preserve"> </w:delTex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2,t-1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Pr="003E2A48" w:rsidDel="0059478B">
          <w:delText xml:space="preserve">, and </w:delText>
        </w:r>
        <m:oMath>
          <m:r>
            <w:rPr>
              <w:rFonts w:ascii="Cambria Math" w:hAnsi="Cambria Math"/>
            </w:rPr>
            <m:t>ln(</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)=M+α+</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AE6E40" w:rsidDel="0059478B">
          <w:rPr>
            <w:rFonts w:eastAsiaTheme="minorEastAsia"/>
          </w:rPr>
          <w:delText>,</w:delText>
        </w:r>
        <w:r w:rsidRPr="003E2A48" w:rsidDel="0059478B">
          <w:delText xml:space="preserve"> w</w:delText>
        </w:r>
      </w:del>
      <w:r w:rsidRPr="003E2A48">
        <w:t xml:space="preserve">here </w:t>
      </w:r>
      <m:oMath>
        <m:r>
          <w:rPr>
            <w:rFonts w:ascii="Cambria Math" w:hAnsi="Cambria Math"/>
          </w:rPr>
          <m:t>M</m:t>
        </m:r>
      </m:oMath>
      <w:r w:rsidRPr="003E2A48">
        <w:t xml:space="preserve"> </w:t>
      </w:r>
      <w:r w:rsidR="00AE6E40">
        <w:t>i</w:t>
      </w:r>
      <w:r w:rsidR="00AE6E40" w:rsidRPr="003E2A48">
        <w:t xml:space="preserve">s </w:t>
      </w:r>
      <w:r w:rsidRPr="003E2A48">
        <w:t xml:space="preserve">the best catch model from </w:t>
      </w:r>
      <w:r w:rsidR="00AB4E5A">
        <w:t>the preliminary model fitt</w:t>
      </w:r>
      <w:ins w:id="196" w:author="Eli Holmes" w:date="2020-04-19T19:10:00Z">
        <w:r w:rsidR="0059478B">
          <w:t>ing</w:t>
        </w:r>
      </w:ins>
      <w:del w:id="197" w:author="Eli Holmes" w:date="2020-04-19T19:10:00Z">
        <w:r w:rsidR="00AB4E5A" w:rsidDel="0059478B">
          <w:delText>ed</w:delText>
        </w:r>
      </w:del>
      <w:r w:rsidR="00AB4E5A">
        <w:t xml:space="preserve"> step described above.</w:t>
      </w:r>
    </w:p>
    <w:p w14:paraId="0823C6C8" w14:textId="58299567" w:rsidR="00F3211D" w:rsidRPr="003E2A48" w:rsidRDefault="00F3211D" w:rsidP="00AB4E5A">
      <w:pPr>
        <w:pStyle w:val="BodyText"/>
        <w:spacing w:before="0" w:after="0" w:line="480" w:lineRule="auto"/>
        <w:ind w:firstLine="720"/>
      </w:pPr>
      <w:r>
        <w:t xml:space="preserve">All statistical analysis was completed in the </w:t>
      </w:r>
      <w:r w:rsidRPr="00F3211D">
        <w:t>R programming language (R Development Core Team, 2019)</w:t>
      </w:r>
      <w:r>
        <w:t>. Data and code are provided in the Supporting Information.</w:t>
      </w:r>
    </w:p>
    <w:p w14:paraId="00C18062" w14:textId="77777777" w:rsidR="00185159" w:rsidRDefault="00185159" w:rsidP="00354701">
      <w:pPr>
        <w:pStyle w:val="Heading1"/>
        <w:spacing w:before="0" w:line="480" w:lineRule="auto"/>
        <w:rPr>
          <w:rFonts w:asciiTheme="minorHAnsi" w:hAnsiTheme="minorHAnsi"/>
          <w:color w:val="auto"/>
          <w:sz w:val="24"/>
          <w:szCs w:val="24"/>
        </w:rPr>
      </w:pPr>
      <w:bookmarkStart w:id="198" w:name="results"/>
    </w:p>
    <w:p w14:paraId="5DA229C9" w14:textId="684FE303"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3 </w:t>
      </w:r>
      <w:r w:rsidRPr="003E2A48">
        <w:rPr>
          <w:rFonts w:asciiTheme="minorHAnsi" w:hAnsiTheme="minorHAnsi"/>
          <w:color w:val="auto"/>
          <w:sz w:val="24"/>
          <w:szCs w:val="24"/>
        </w:rPr>
        <w:t>RESULTS</w:t>
      </w:r>
      <w:bookmarkEnd w:id="198"/>
    </w:p>
    <w:p w14:paraId="3129FE4E" w14:textId="7646B228" w:rsidR="008062F9" w:rsidRPr="00AB4E5A" w:rsidRDefault="00185159" w:rsidP="00354701">
      <w:pPr>
        <w:pStyle w:val="Heading2"/>
        <w:spacing w:before="0" w:line="480" w:lineRule="auto"/>
        <w:rPr>
          <w:rFonts w:asciiTheme="minorHAnsi" w:hAnsiTheme="minorHAnsi"/>
          <w:iCs/>
          <w:color w:val="auto"/>
          <w:sz w:val="24"/>
          <w:szCs w:val="24"/>
        </w:rPr>
      </w:pPr>
      <w:bookmarkStart w:id="199" w:name="X8a9198c1282e11b01e1bae7c9bc843c87468f37"/>
      <w:r w:rsidRPr="00AB4E5A">
        <w:rPr>
          <w:rFonts w:asciiTheme="minorHAnsi" w:hAnsiTheme="minorHAnsi"/>
          <w:iCs/>
          <w:color w:val="auto"/>
          <w:sz w:val="24"/>
          <w:szCs w:val="24"/>
        </w:rPr>
        <w:t>3.1</w:t>
      </w:r>
      <w:r w:rsidR="00952A52">
        <w:rPr>
          <w:rFonts w:asciiTheme="minorHAnsi" w:hAnsiTheme="minorHAnsi"/>
          <w:iCs/>
          <w:color w:val="auto"/>
          <w:sz w:val="24"/>
          <w:szCs w:val="24"/>
        </w:rPr>
        <w:t xml:space="preserve"> C</w:t>
      </w:r>
      <w:r w:rsidR="002E1BBA">
        <w:rPr>
          <w:rFonts w:asciiTheme="minorHAnsi" w:hAnsiTheme="minorHAnsi"/>
          <w:iCs/>
          <w:color w:val="auto"/>
          <w:sz w:val="24"/>
          <w:szCs w:val="24"/>
        </w:rPr>
        <w:t>atch</w:t>
      </w:r>
      <w:r w:rsidR="00952A52">
        <w:rPr>
          <w:rFonts w:asciiTheme="minorHAnsi" w:hAnsiTheme="minorHAnsi"/>
          <w:iCs/>
          <w:color w:val="auto"/>
          <w:sz w:val="24"/>
          <w:szCs w:val="24"/>
        </w:rPr>
        <w:t xml:space="preserve"> model selection</w:t>
      </w:r>
      <w:bookmarkEnd w:id="199"/>
    </w:p>
    <w:p w14:paraId="330DBA99" w14:textId="67737B00" w:rsidR="008062F9" w:rsidRPr="003E2A48" w:rsidRDefault="002E1BBA" w:rsidP="00354701">
      <w:pPr>
        <w:pStyle w:val="FirstParagraph"/>
        <w:spacing w:before="0" w:after="0" w:line="480" w:lineRule="auto"/>
      </w:pPr>
      <w:r>
        <w:t>For</w:t>
      </w:r>
      <w:r w:rsidRPr="003E2A48">
        <w:t xml:space="preserve"> </w:t>
      </w:r>
      <w:r w:rsidR="00806920" w:rsidRPr="003E2A48">
        <w:t>1984</w:t>
      </w:r>
      <w:r>
        <w:t>–</w:t>
      </w:r>
      <w:r w:rsidR="00806920" w:rsidRPr="003E2A48">
        <w:t xml:space="preserve">2015 </w:t>
      </w:r>
      <w:r>
        <w:t xml:space="preserve">July–September </w:t>
      </w:r>
      <w:r w:rsidR="00806920" w:rsidRPr="003E2A48">
        <w:t>catch</w:t>
      </w:r>
      <w:r>
        <w:t>es</w:t>
      </w:r>
      <w:r w:rsidR="00806920" w:rsidRPr="003E2A48">
        <w:t xml:space="preserve">, </w:t>
      </w:r>
      <w:r w:rsidR="00073272">
        <w:t>m</w:t>
      </w:r>
      <w:r w:rsidR="00806920" w:rsidRPr="003E2A48">
        <w:t>odels with</w:t>
      </w:r>
      <w:r w:rsidR="00073272">
        <w:t xml:space="preserve"> the October–March catch in the prior year</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073272">
        <w:t xml:space="preserve">] serving </w:t>
      </w:r>
      <w:r w:rsidR="00806920" w:rsidRPr="003E2A48">
        <w:t xml:space="preserve">as the explanatory covariate were strongly supported over the </w:t>
      </w:r>
      <w:r w:rsidR="00E82C69">
        <w:t>naïve</w:t>
      </w:r>
      <w:r w:rsidR="004C4001" w:rsidRPr="003E2A48">
        <w:t xml:space="preserve"> </w:t>
      </w:r>
      <w:r w:rsidR="00806920" w:rsidRPr="003E2A48">
        <w:t>model and over models with</w:t>
      </w:r>
      <w:r w:rsidR="00073272">
        <w:t xml:space="preserve"> the prior-year July–September catch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w:t>
      </w:r>
      <w:r w:rsidR="00073272">
        <w:t>serving</w:t>
      </w:r>
      <w:r w:rsidR="00806920" w:rsidRPr="003E2A48">
        <w:t xml:space="preserve"> as the explanatory variable (Tables </w:t>
      </w:r>
      <w:r w:rsidR="0016789A">
        <w:t>S</w:t>
      </w:r>
      <w:r w:rsidR="0016789A" w:rsidRPr="003E2A48">
        <w:t xml:space="preserve">1 </w:t>
      </w:r>
      <w:r w:rsidR="00806920" w:rsidRPr="003E2A48">
        <w:t xml:space="preserve">and </w:t>
      </w:r>
      <w:r w:rsidR="0016789A">
        <w:t>S</w:t>
      </w:r>
      <w:r w:rsidR="0016789A" w:rsidRPr="003E2A48">
        <w:t>2</w:t>
      </w:r>
      <w:r w:rsidR="00806920" w:rsidRPr="003E2A48">
        <w:t xml:space="preserve">). </w:t>
      </w:r>
      <w:r w:rsidR="00073272">
        <w:t>The use of 2</w:t>
      </w:r>
      <w:r w:rsidR="00806920" w:rsidRPr="003E2A48">
        <w:t xml:space="preserve"> years</w:t>
      </w:r>
      <w:r w:rsidR="00073272">
        <w:t xml:space="preserve"> of</w:t>
      </w:r>
      <w:r w:rsidR="00806920" w:rsidRPr="003E2A48">
        <w:t xml:space="preserve"> prior</w:t>
      </w:r>
      <w:r w:rsidR="00073272">
        <w:t xml:space="preserve"> catch</w:t>
      </w:r>
      <w:r w:rsidR="00806920" w:rsidRPr="003E2A48">
        <w:t xml:space="preserve"> </w:t>
      </w:r>
      <w:r w:rsidR="00073272">
        <w:t>[</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073272">
        <w:t>]</w:t>
      </w:r>
      <w:r w:rsidR="00806920" w:rsidRPr="003E2A48">
        <w:t xml:space="preserve"> was not supported by</w:t>
      </w:r>
      <w:r w:rsidR="00EE5A26">
        <w:t xml:space="preserve"> </w:t>
      </w:r>
      <w:proofErr w:type="spellStart"/>
      <w:r w:rsidR="00103242" w:rsidRPr="003E2A48">
        <w:t>AIC</w:t>
      </w:r>
      <w:r w:rsidR="00103242">
        <w:t>c</w:t>
      </w:r>
      <w:proofErr w:type="spellEnd"/>
      <w:r w:rsidR="00103242">
        <w:t xml:space="preserve"> </w:t>
      </w:r>
      <w:r w:rsidR="00806920" w:rsidRPr="003E2A48">
        <w:t xml:space="preserve">or </w:t>
      </w:r>
      <w:r w:rsidR="00806920" w:rsidRPr="00FB7D18">
        <w:rPr>
          <w:i/>
          <w:iCs/>
        </w:rPr>
        <w:t>F</w:t>
      </w:r>
      <w:r w:rsidR="00073272">
        <w:t xml:space="preserve"> </w:t>
      </w:r>
      <w:r w:rsidR="00EE5A26">
        <w:t>values</w:t>
      </w:r>
      <w:r w:rsidR="00806920" w:rsidRPr="003E2A48">
        <w:t xml:space="preserve"> for the linear or non-linear models. </w:t>
      </w:r>
      <w:r w:rsidR="006D14EA">
        <w:t xml:space="preserve">In the </w:t>
      </w:r>
      <w:r w:rsidR="00806920" w:rsidRPr="003E2A48">
        <w:t>compari</w:t>
      </w:r>
      <w:r w:rsidR="006D14EA">
        <w:t>son of GAM</w:t>
      </w:r>
      <w:r w:rsidR="00806920" w:rsidRPr="003E2A48">
        <w:t xml:space="preserve">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oMath>
      <w:r w:rsidR="00806920" w:rsidRPr="003E2A48">
        <w:t xml:space="preserve"> included as a linear or non-linear effect</w:t>
      </w:r>
      <w:r w:rsidR="006D14EA">
        <w:t>, the use of a non-linear response reduced</w:t>
      </w:r>
      <w:r w:rsidR="00806920" w:rsidRPr="003E2A48">
        <w:t xml:space="preserve"> </w:t>
      </w:r>
      <w:r w:rsidR="006D14EA">
        <w:t>t</w:t>
      </w:r>
      <w:r w:rsidR="00806920" w:rsidRPr="003E2A48">
        <w:t>he residual error and LOOCV</w:t>
      </w:r>
      <w:r w:rsidR="003A6D12">
        <w:t xml:space="preserve"> RMSE</w:t>
      </w:r>
      <w:del w:id="200" w:author="Eli Holmes" w:date="2020-04-19T19:11:00Z">
        <w:r w:rsidR="006D14EA" w:rsidDel="00B81391">
          <w:delText>,</w:delText>
        </w:r>
        <w:r w:rsidR="00806920" w:rsidRPr="003E2A48" w:rsidDel="00B81391">
          <w:delText xml:space="preserve"> but at the cost </w:delText>
        </w:r>
        <w:r w:rsidR="00FB7D18" w:rsidDel="00B81391">
          <w:delText>of reduced</w:delText>
        </w:r>
        <w:r w:rsidR="00FB7D18" w:rsidRPr="003E2A48" w:rsidDel="00B81391">
          <w:delText xml:space="preserve"> </w:delText>
        </w:r>
        <w:r w:rsidR="00806920" w:rsidRPr="003E2A48" w:rsidDel="00B81391">
          <w:delText>degrees of freedom</w:delText>
        </w:r>
      </w:del>
      <w:r w:rsidR="006D14EA" w:rsidRPr="003E2A48">
        <w:t xml:space="preserve"> (Table </w:t>
      </w:r>
      <w:r w:rsidR="0016789A">
        <w:t>S</w:t>
      </w:r>
      <w:r w:rsidR="0016789A" w:rsidRPr="003E2A48">
        <w:t>2</w:t>
      </w:r>
      <w:r w:rsidR="006D14EA" w:rsidRPr="003E2A48">
        <w:t>)</w:t>
      </w:r>
      <w:r w:rsidR="00806920" w:rsidRPr="003E2A48">
        <w:t xml:space="preserve">. </w:t>
      </w:r>
      <w:r w:rsidR="006D14EA">
        <w:t>T</w:t>
      </w:r>
      <w:r w:rsidR="00806920" w:rsidRPr="003E2A48">
        <w:t xml:space="preserve">hree models </w:t>
      </w:r>
      <w:r w:rsidR="006D14EA">
        <w:t>had</w:t>
      </w:r>
      <w:r w:rsidR="006D14EA" w:rsidRPr="003E2A48">
        <w:t xml:space="preserve"> </w:t>
      </w:r>
      <w:r w:rsidR="00806920" w:rsidRPr="003E2A48">
        <w:t>almost identi</w:t>
      </w:r>
      <w:r w:rsidR="006D14EA">
        <w:t>c</w:t>
      </w:r>
      <w:r w:rsidR="00806920" w:rsidRPr="003E2A48">
        <w:t xml:space="preserve">al </w:t>
      </w:r>
      <w:proofErr w:type="spellStart"/>
      <w:r w:rsidR="003A6D12" w:rsidRPr="003E2A48">
        <w:t>AIC</w:t>
      </w:r>
      <w:r w:rsidR="003A6D12">
        <w:t>c</w:t>
      </w:r>
      <w:proofErr w:type="spellEnd"/>
      <w:r w:rsidR="003A6D12" w:rsidRPr="003E2A48">
        <w:t xml:space="preserve"> </w:t>
      </w:r>
      <w:r w:rsidR="00806920" w:rsidRPr="003E2A48">
        <w:t>and LOOCV</w:t>
      </w:r>
      <w:r w:rsidR="003A6D12">
        <w:t xml:space="preserve"> RMSE</w:t>
      </w:r>
      <w:r w:rsidR="00806920" w:rsidRPr="003E2A48">
        <w:t>: linear and non-linear</w:t>
      </w:r>
      <w:r w:rsidR="006D14EA">
        <w:t xml:space="preserve"> models</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w:r w:rsidR="006D14EA">
        <w:t xml:space="preserve">a </w:t>
      </w:r>
      <w:r w:rsidR="00806920" w:rsidRPr="003E2A48">
        <w:t xml:space="preserve">non-linear </w:t>
      </w:r>
      <w:r w:rsidR="006D14EA">
        <w:t xml:space="preserve">model </w:t>
      </w:r>
      <w:r w:rsidR="00806920" w:rsidRPr="003E2A48">
        <w:t xml:space="preserve">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806920" w:rsidRPr="003E2A48">
        <w:t>. We choose the non-linear</w:t>
      </w:r>
      <w:r w:rsidR="00AB7D1B">
        <w:t xml:space="preserve"> model</w:t>
      </w:r>
      <w:r w:rsidR="00806920" w:rsidRPr="003E2A48">
        <w:t xml:space="preserve">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as the base catch model based on further diagnostic tests (</w:t>
      </w:r>
      <w:r w:rsidR="0016789A" w:rsidRPr="003A6D12">
        <w:rPr>
          <w:i/>
        </w:rPr>
        <w:t xml:space="preserve">Validation of </w:t>
      </w:r>
      <w:r w:rsidR="0016789A">
        <w:rPr>
          <w:i/>
        </w:rPr>
        <w:t>catch</w:t>
      </w:r>
      <w:r w:rsidR="0016789A" w:rsidRPr="003A6D12">
        <w:rPr>
          <w:i/>
        </w:rPr>
        <w:t xml:space="preserve"> base models</w:t>
      </w:r>
      <w:r w:rsidR="0016789A">
        <w:t>; Supporting Information</w:t>
      </w:r>
      <w:r w:rsidR="00806920" w:rsidRPr="003E2A48">
        <w:t>) and to minimize</w:t>
      </w:r>
      <w:r w:rsidR="00AB7D1B">
        <w:t xml:space="preserve"> the</w:t>
      </w:r>
      <w:r w:rsidR="00806920" w:rsidRPr="003E2A48">
        <w:t xml:space="preserve"> loss of degrees of freedom</w:t>
      </w:r>
      <w:r w:rsidR="00761F04">
        <w:t xml:space="preserve"> from an additional covariate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t-2</m:t>
            </m:r>
          </m:sub>
        </m:sSub>
        <m:r>
          <w:rPr>
            <w:rFonts w:ascii="Cambria Math" w:hAnsi="Cambria Math"/>
          </w:rPr>
          <m:t>)</m:t>
        </m:r>
      </m:oMath>
      <w:r w:rsidR="00761F04" w:rsidRPr="003E2A48">
        <w:t>.</w:t>
      </w:r>
      <w:r w:rsidR="00806920" w:rsidRPr="003E2A48">
        <w:t xml:space="preserv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806920" w:rsidRPr="003E2A48">
        <w:t xml:space="preserve"> </w:t>
      </w:r>
      <w:r w:rsidR="00AB7D1B">
        <w:t>value for</w:t>
      </w:r>
      <w:r w:rsidR="00AB7D1B" w:rsidRPr="003E2A48">
        <w:t xml:space="preserve"> </w:t>
      </w:r>
      <w:r w:rsidR="00806920" w:rsidRPr="003E2A48">
        <w:t xml:space="preserve">this model was </w:t>
      </w:r>
      <w:r w:rsidR="003A6D12" w:rsidRPr="003E2A48">
        <w:t>2</w:t>
      </w:r>
      <w:r w:rsidR="003A6D12">
        <w:t>1</w:t>
      </w:r>
      <w:r w:rsidR="00806920" w:rsidRPr="003E2A48">
        <w:t>.</w:t>
      </w:r>
      <w:r w:rsidR="003A6D12">
        <w:t>7</w:t>
      </w:r>
      <w:r w:rsidR="00806920" w:rsidRPr="003E2A48">
        <w:t>.</w:t>
      </w:r>
    </w:p>
    <w:p w14:paraId="30BC4544" w14:textId="17E82176" w:rsidR="008062F9" w:rsidRPr="003E2A48" w:rsidRDefault="00AB7D1B" w:rsidP="00761F04">
      <w:pPr>
        <w:pStyle w:val="BodyText"/>
        <w:spacing w:before="0" w:after="0" w:line="480" w:lineRule="auto"/>
        <w:ind w:firstLine="360"/>
      </w:pPr>
      <w:r>
        <w:t xml:space="preserve">Similar </w:t>
      </w:r>
      <w:r w:rsidR="00806920" w:rsidRPr="003E2A48">
        <w:t xml:space="preserve">model selection results were </w:t>
      </w:r>
      <w:r>
        <w:t>obtained</w:t>
      </w:r>
      <w:r w:rsidRPr="003E2A48">
        <w:t xml:space="preserve"> </w:t>
      </w:r>
      <w:r w:rsidR="00806920" w:rsidRPr="003E2A48">
        <w:t>for the Oct</w:t>
      </w:r>
      <w:r>
        <w:t>ober–</w:t>
      </w:r>
      <w:r w:rsidR="00806920" w:rsidRPr="003E2A48">
        <w:t>Mar</w:t>
      </w:r>
      <w:r>
        <w:t>ch</w:t>
      </w:r>
      <w:r w:rsidR="00806920" w:rsidRPr="003E2A48">
        <w:t xml:space="preserve"> landings</w:t>
      </w:r>
      <w:r w:rsidR="003A6D12">
        <w:t xml:space="preserve"> (Tables S4 and S5)</w:t>
      </w:r>
      <w:r w:rsidR="00806920" w:rsidRPr="003E2A48">
        <w:t>, but the</w:t>
      </w:r>
      <w:r>
        <w:t>se</w:t>
      </w:r>
      <w:r w:rsidR="00806920" w:rsidRPr="003E2A48">
        <w:t xml:space="preserve"> models explained much more variance (maximum adjusted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=57.3</m:t>
        </m:r>
      </m:oMath>
      <w:r w:rsidR="00806920" w:rsidRPr="003E2A48">
        <w:t xml:space="preserve">). The </w:t>
      </w:r>
      <w:r w:rsidR="00EE5A26">
        <w:t>be</w:t>
      </w:r>
      <w:r w:rsidR="00EE5A26" w:rsidRPr="003E2A48">
        <w:t>st</w:t>
      </w:r>
      <w:r w:rsidR="00EE5A26">
        <w:t>-</w:t>
      </w:r>
      <w:r w:rsidR="00806920" w:rsidRPr="003E2A48">
        <w:t>supported model</w:t>
      </w:r>
      <m:oMath>
        <m:r>
          <m:rPr>
            <m:sty m:val="p"/>
          </m:rPr>
          <w:rPr>
            <w:rFonts w:ascii="Cambria Math" w:hAnsi="Cambria Math"/>
          </w:rPr>
          <m:t>,</m:t>
        </m:r>
      </m:oMath>
      <w:r w:rsidR="00806920" w:rsidRPr="003E2A48">
        <w:t xml:space="preserve"> based on AIC</w:t>
      </w:r>
      <w:r w:rsidR="0016789A">
        <w:t>c</w:t>
      </w:r>
      <w:r w:rsidR="00806920" w:rsidRPr="003E2A48">
        <w:t xml:space="preserve"> and </w:t>
      </w:r>
      <w:r w:rsidR="00806920" w:rsidRPr="00761F04">
        <w:rPr>
          <w:i/>
          <w:iCs/>
        </w:rPr>
        <w:t>F</w:t>
      </w:r>
      <w:r w:rsidR="00EE5A26">
        <w:t xml:space="preserve"> values,</w:t>
      </w:r>
      <w:r w:rsidR="00EE5A26" w:rsidRPr="003E2A48">
        <w:t xml:space="preserve"> </w:t>
      </w:r>
      <w:r w:rsidR="00EE5A26">
        <w:t>was</w:t>
      </w:r>
      <w:r w:rsidR="00EE5A26" w:rsidRPr="003E2A48">
        <w:t xml:space="preserve"> </w:t>
      </w:r>
      <w:r w:rsidR="00EE5A26">
        <w:t>the</w:t>
      </w:r>
      <w:r w:rsidR="00EE5A26" w:rsidRPr="003E2A48">
        <w:t xml:space="preserve"> </w:t>
      </w:r>
      <w:r w:rsidR="00806920" w:rsidRPr="003E2A48">
        <w:t xml:space="preserve">non-linear </w:t>
      </w:r>
      <w:r w:rsidR="00EE5A26">
        <w:t xml:space="preserve">model </w:t>
      </w:r>
      <w:r w:rsidR="00EE5A26">
        <w:lastRenderedPageBreak/>
        <w:t>with</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rsidR="00EE5A26">
        <w:t>and</w:t>
      </w:r>
      <w:r w:rsidR="00806920" w:rsidRPr="003E2A48">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ins w:id="201" w:author="Eli Holmes" w:date="2020-04-19T19:13:00Z">
        <w:r w:rsidR="00362866">
          <w:t xml:space="preserve"> </w:t>
        </w:r>
      </w:ins>
      <w:del w:id="202" w:author="Eli Holmes" w:date="2020-04-19T19:13:00Z">
        <w:r w:rsidR="00806920" w:rsidRPr="00C71234" w:rsidDel="00362866">
          <w:delText>,</w:delText>
        </w:r>
      </w:del>
      <w:del w:id="203" w:author="Eli Holmes" w:date="2020-04-19T19:12:00Z">
        <w:r w:rsidR="00806920" w:rsidRPr="00C71234" w:rsidDel="00362866">
          <w:delText xml:space="preserve"> </w:delText>
        </w:r>
        <w:r w:rsidR="00E87F94" w:rsidDel="00362866">
          <w:delText xml:space="preserve">less </w:delText>
        </w:r>
        <w:r w:rsidR="00EE5A26" w:rsidDel="00362866">
          <w:delText xml:space="preserve">this model exhibited </w:delText>
        </w:r>
        <w:r w:rsidR="00E87F94" w:rsidDel="00362866">
          <w:delText>less</w:delText>
        </w:r>
        <w:r w:rsidR="00E87F94" w:rsidRPr="003E2A48" w:rsidDel="00362866">
          <w:delText xml:space="preserve"> </w:delText>
        </w:r>
        <w:r w:rsidR="00806920" w:rsidRPr="003E2A48" w:rsidDel="00362866">
          <w:delText>out</w:delText>
        </w:r>
        <w:r w:rsidR="00EE5A26" w:rsidDel="00362866">
          <w:delText>-</w:delText>
        </w:r>
        <w:r w:rsidR="00806920" w:rsidRPr="003E2A48" w:rsidDel="00362866">
          <w:delText>of</w:delText>
        </w:r>
        <w:r w:rsidR="00EE5A26" w:rsidDel="00362866">
          <w:delText>-</w:delText>
        </w:r>
        <w:r w:rsidR="00806920" w:rsidRPr="003E2A48" w:rsidDel="00362866">
          <w:delText>sample prediction accuracy</w:delText>
        </w:r>
        <w:r w:rsidR="00EE5A26" w:rsidDel="00362866">
          <w:delText xml:space="preserve"> (LOOCV</w:delText>
        </w:r>
        <w:r w:rsidR="00E87F94" w:rsidDel="00362866">
          <w:delText xml:space="preserve"> RMSE</w:delText>
        </w:r>
        <w:r w:rsidR="00806920" w:rsidRPr="003E2A48" w:rsidDel="00362866">
          <w:delText xml:space="preserve">) than </w:delText>
        </w:r>
        <w:r w:rsidR="00EE5A26" w:rsidDel="00362866">
          <w:delText xml:space="preserve">did </w:delText>
        </w:r>
        <w:r w:rsidR="00806920" w:rsidRPr="003E2A48" w:rsidDel="00362866">
          <w:delText xml:space="preserve">the </w:delText>
        </w:r>
        <w:r w:rsidR="00E82C69" w:rsidDel="00362866">
          <w:delText>naïve</w:delText>
        </w:r>
        <w:r w:rsidR="00806920" w:rsidRPr="003E2A48" w:rsidDel="00362866">
          <w:delText xml:space="preserve"> model</w:delText>
        </w:r>
        <w:r w:rsidR="00EE5A26" w:rsidDel="00362866">
          <w:delText xml:space="preserve"> </w:delText>
        </w:r>
      </w:del>
      <w:r w:rsidR="00EE5A26" w:rsidRPr="003E2A48">
        <w:t xml:space="preserve">(Tables </w:t>
      </w:r>
      <w:r w:rsidR="003A6D12">
        <w:t>2</w:t>
      </w:r>
      <w:r w:rsidR="0016789A">
        <w:t>, S</w:t>
      </w:r>
      <w:r w:rsidR="00E87F94">
        <w:t>4</w:t>
      </w:r>
      <w:r w:rsidR="0016789A" w:rsidRPr="003E2A48">
        <w:t xml:space="preserve"> </w:t>
      </w:r>
      <w:r w:rsidR="00EE5A26" w:rsidRPr="003E2A48">
        <w:t xml:space="preserve">and </w:t>
      </w:r>
      <w:r w:rsidR="0016789A">
        <w:t>S</w:t>
      </w:r>
      <w:r w:rsidR="00E87F94">
        <w:t>5</w:t>
      </w:r>
      <w:r w:rsidR="00EE5A26" w:rsidRPr="003E2A48">
        <w:t>)</w:t>
      </w:r>
      <w:r w:rsidR="00806920" w:rsidRPr="003E2A48">
        <w:t xml:space="preserve">. The simpler model with only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second lowest </w:t>
      </w:r>
      <w:proofErr w:type="spellStart"/>
      <w:r w:rsidR="00806920" w:rsidRPr="003E2A48">
        <w:t>AIC</w:t>
      </w:r>
      <w:r w:rsidR="00103242">
        <w:t>c</w:t>
      </w:r>
      <w:proofErr w:type="spellEnd"/>
      <w:ins w:id="204" w:author="Eli Holmes" w:date="2020-04-19T19:13:00Z">
        <w:r w:rsidR="00362866">
          <w:t xml:space="preserve"> but</w:t>
        </w:r>
      </w:ins>
      <w:del w:id="205" w:author="Eli Holmes" w:date="2020-04-19T19:13:00Z">
        <w:r w:rsidR="00806920" w:rsidRPr="003E2A48" w:rsidDel="00362866">
          <w:delText xml:space="preserve"> and</w:delText>
        </w:r>
      </w:del>
      <w:r w:rsidR="00806920" w:rsidRPr="003E2A48">
        <w:t xml:space="preserve"> lowes</w:t>
      </w:r>
      <w:r w:rsidR="00761F04">
        <w:t>t</w:t>
      </w:r>
      <w:r w:rsidR="00806920" w:rsidRPr="003E2A48">
        <w:t xml:space="preserve"> LOOCV </w:t>
      </w:r>
      <w:r w:rsidR="00E87F94">
        <w:t xml:space="preserve">RMSE </w:t>
      </w:r>
      <w:r w:rsidR="003C0052">
        <w:t>values</w:t>
      </w:r>
      <w:r w:rsidR="00806920" w:rsidRPr="003E2A48">
        <w:t xml:space="preserve">. </w:t>
      </w:r>
      <w:r w:rsidR="00E87F94">
        <w:t>Both</w:t>
      </w:r>
      <w:r w:rsidR="00E87F94" w:rsidRPr="003E2A48">
        <w:t xml:space="preserve"> </w:t>
      </w:r>
      <w:r w:rsidR="00806920" w:rsidRPr="003E2A48">
        <w:t>model</w:t>
      </w:r>
      <w:r w:rsidR="00E87F94">
        <w:t>s</w:t>
      </w:r>
      <w:r w:rsidR="00806920" w:rsidRPr="003E2A48">
        <w:t xml:space="preserve"> w</w:t>
      </w:r>
      <w:r w:rsidR="00E87F94">
        <w:t xml:space="preserve">ere </w:t>
      </w:r>
      <w:r w:rsidR="00806920" w:rsidRPr="003E2A48">
        <w:t>included as base model</w:t>
      </w:r>
      <w:r w:rsidR="00E87F94">
        <w:t>s</w:t>
      </w:r>
      <w:r w:rsidR="00806920" w:rsidRPr="003E2A48">
        <w:t xml:space="preserve"> for the Oct</w:t>
      </w:r>
      <w:r w:rsidR="003C0052">
        <w:t>ober–</w:t>
      </w:r>
      <w:r w:rsidR="00806920" w:rsidRPr="003E2A48">
        <w:t>Mar</w:t>
      </w:r>
      <w:r w:rsidR="003C0052">
        <w:t>ch</w:t>
      </w:r>
      <w:r w:rsidR="00806920" w:rsidRPr="003E2A48">
        <w:t xml:space="preserve"> catch.</w:t>
      </w:r>
    </w:p>
    <w:p w14:paraId="41BA18B2" w14:textId="3F48EF8E" w:rsidR="008062F9" w:rsidRPr="003E2A48" w:rsidRDefault="00952A52" w:rsidP="00761F04">
      <w:pPr>
        <w:pStyle w:val="BodyText"/>
        <w:spacing w:before="0" w:after="0" w:line="480" w:lineRule="auto"/>
        <w:ind w:firstLine="360"/>
      </w:pPr>
      <w:r>
        <w:t>R</w:t>
      </w:r>
      <w:r w:rsidR="00806920" w:rsidRPr="003E2A48">
        <w:t>epeat</w:t>
      </w:r>
      <w:r w:rsidR="00E87F94">
        <w:t>ing the</w:t>
      </w:r>
      <w:r w:rsidR="00806920" w:rsidRPr="003E2A48">
        <w:t xml:space="preserve"> model </w:t>
      </w:r>
      <w:r w:rsidR="00E87F94">
        <w:t>selection</w:t>
      </w:r>
      <w:r w:rsidR="00E87F94" w:rsidRPr="003E2A48">
        <w:t xml:space="preserve"> </w:t>
      </w:r>
      <w:r>
        <w:t>using</w:t>
      </w:r>
      <w:r w:rsidR="00806920" w:rsidRPr="003E2A48">
        <w:t xml:space="preserve"> 1956</w:t>
      </w:r>
      <w:r>
        <w:t>–</w:t>
      </w:r>
      <w:r w:rsidR="00806920" w:rsidRPr="003E2A48">
        <w:t>1983</w:t>
      </w:r>
      <w:r>
        <w:t xml:space="preserve"> data yielded</w:t>
      </w:r>
      <w:r w:rsidR="00806920" w:rsidRPr="003E2A48">
        <w:t xml:space="preserve"> </w:t>
      </w:r>
      <w:r>
        <w:t>t</w:t>
      </w:r>
      <w:r w:rsidRPr="003E2A48">
        <w:t xml:space="preserve">he </w:t>
      </w:r>
      <w:r>
        <w:t xml:space="preserve">same </w:t>
      </w:r>
      <w:r w:rsidR="00806920" w:rsidRPr="003E2A48">
        <w:t>results for the Jul</w:t>
      </w:r>
      <w:r>
        <w:t>y–</w:t>
      </w:r>
      <w:r w:rsidR="00806920" w:rsidRPr="003E2A48">
        <w:t>Sep</w:t>
      </w:r>
      <w:r>
        <w:t>tember</w:t>
      </w:r>
      <w:r w:rsidR="00806920" w:rsidRPr="003E2A48">
        <w:t xml:space="preserve"> catch</w:t>
      </w:r>
      <w:r>
        <w:t>,</w:t>
      </w:r>
      <w:r w:rsidR="00806920" w:rsidRPr="003E2A48">
        <w:t xml:space="preserve"> with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w:t>
      </w:r>
      <w:r>
        <w:t>hav</w:t>
      </w:r>
      <w:r w:rsidR="00806920" w:rsidRPr="003E2A48">
        <w:t xml:space="preserve">ing the lowest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 xml:space="preserve">values </w:t>
      </w:r>
      <w:r w:rsidRPr="003E2A48">
        <w:t xml:space="preserve">(Table </w:t>
      </w:r>
      <w:r w:rsidR="00E87F94">
        <w:t>S3</w:t>
      </w:r>
      <w:r w:rsidRPr="003E2A48">
        <w:t>)</w:t>
      </w:r>
      <w:r w:rsidR="00806920" w:rsidRPr="003E2A48">
        <w:t>. For the Oct</w:t>
      </w:r>
      <w:r>
        <w:t>ober–</w:t>
      </w:r>
      <w:r w:rsidR="00806920" w:rsidRPr="003E2A48">
        <w:t>Mar</w:t>
      </w:r>
      <w:r>
        <w:t>ch</w:t>
      </w:r>
      <w:r w:rsidR="00806920" w:rsidRPr="003E2A48">
        <w:t xml:space="preserve"> catch, the results were very similar</w:t>
      </w:r>
      <w:r>
        <w:t>,</w:t>
      </w:r>
      <w:r w:rsidR="00806920" w:rsidRPr="003E2A48">
        <w:t xml:space="preserve"> but not identical. The </w:t>
      </w:r>
      <w:r>
        <w:t xml:space="preserve">non-linear </w:t>
      </w:r>
      <w:r w:rsidR="00806920" w:rsidRPr="003E2A48">
        <w:t xml:space="preserve">model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had the lowest LOOCV </w:t>
      </w:r>
      <w:r w:rsidR="00E87F94">
        <w:t xml:space="preserve">RMSE </w:t>
      </w:r>
      <w:r>
        <w:t>value, and</w:t>
      </w:r>
      <w:r w:rsidR="00806920" w:rsidRPr="003E2A48">
        <w:t xml:space="preserve"> the models with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and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or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oMath>
      <w:r w:rsidR="00806920" w:rsidRPr="003E2A48">
        <w:t xml:space="preserve"> had the lowest AIC</w:t>
      </w:r>
      <w:r>
        <w:t>s</w:t>
      </w:r>
      <w:r w:rsidR="00806920" w:rsidRPr="003E2A48">
        <w:t xml:space="preserve"> </w:t>
      </w:r>
      <w:r>
        <w:t>[al</w:t>
      </w:r>
      <w:r w:rsidR="00806920" w:rsidRPr="003E2A48">
        <w:t>though</w:t>
      </w:r>
      <w:r>
        <w:t xml:space="preserve"> the difference</w:t>
      </w:r>
      <w:r w:rsidR="00806920" w:rsidRPr="003E2A48">
        <w:t xml:space="preserve"> from the </w:t>
      </w:r>
      <w:proofErr w:type="spellStart"/>
      <w:r w:rsidR="00806920" w:rsidRPr="003E2A48">
        <w:t>AIC</w:t>
      </w:r>
      <w:r w:rsidR="00103242">
        <w:t>c</w:t>
      </w:r>
      <w:proofErr w:type="spellEnd"/>
      <w:r w:rsidR="00806920" w:rsidRPr="003E2A48">
        <w:t xml:space="preserve"> </w:t>
      </w:r>
      <w:r>
        <w:t>for</w:t>
      </w:r>
      <w:r w:rsidR="00806920" w:rsidRPr="003E2A48">
        <w:t xml:space="preserve"> the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oMath>
      <w:r w:rsidR="00806920" w:rsidRPr="003E2A48">
        <w:t xml:space="preserve"> model</w:t>
      </w:r>
      <w:r>
        <w:t xml:space="preserve"> was &lt;1;</w:t>
      </w:r>
      <w:r w:rsidRPr="003E2A48">
        <w:t xml:space="preserve">Table </w:t>
      </w:r>
      <w:r w:rsidR="00E87F94">
        <w:t>S</w:t>
      </w:r>
      <w:r w:rsidR="00E87F94" w:rsidRPr="003E2A48">
        <w:t>6</w:t>
      </w:r>
      <w:r>
        <w:t>]</w:t>
      </w:r>
      <w:r w:rsidR="00806920" w:rsidRPr="003E2A48">
        <w:t xml:space="preserve">. </w:t>
      </w:r>
      <w:r>
        <w:t>The</w:t>
      </w:r>
      <w:r w:rsidR="00806920" w:rsidRPr="003E2A48">
        <w:t xml:space="preserve"> influential years </w:t>
      </w:r>
      <w:r>
        <w:t>analysis supported the base models selected using the 1984–2015 data</w:t>
      </w:r>
      <w:r w:rsidR="00806920" w:rsidRPr="003E2A48">
        <w:t xml:space="preserve"> </w:t>
      </w:r>
      <w:r w:rsidR="00806920" w:rsidRPr="00387E66">
        <w:t>(</w:t>
      </w:r>
      <w:r w:rsidR="00AE27DA" w:rsidRPr="00387E66">
        <w:t>Supporting Information</w:t>
      </w:r>
      <w:r w:rsidR="00AE27DA">
        <w:t>; Figures S1-S5</w:t>
      </w:r>
      <w:r w:rsidR="00806920" w:rsidRPr="003E2A48">
        <w:t xml:space="preserve">). The </w:t>
      </w:r>
      <w:r>
        <w:t>DLM</w:t>
      </w:r>
      <w:r w:rsidR="00806920" w:rsidRPr="003E2A48">
        <w:t xml:space="preserve">s </w:t>
      </w:r>
      <w:ins w:id="206" w:author="Eli Holmes" w:date="2020-04-19T19:14:00Z">
        <w:r w:rsidR="00362866">
          <w:t xml:space="preserve">(time-varying effects) </w:t>
        </w:r>
      </w:ins>
      <w:r w:rsidR="00806920" w:rsidRPr="003E2A48">
        <w:t>performed poorly for the Jul</w:t>
      </w:r>
      <w:r>
        <w:t>y–</w:t>
      </w:r>
      <w:r w:rsidR="00806920" w:rsidRPr="003E2A48">
        <w:t>Se</w:t>
      </w:r>
      <w:r>
        <w:t>ptember</w:t>
      </w:r>
      <w:r w:rsidR="00806920" w:rsidRPr="003E2A48">
        <w:t xml:space="preserve"> catch</w:t>
      </w:r>
      <w:r>
        <w:t>,</w:t>
      </w:r>
      <w:r w:rsidR="00806920" w:rsidRPr="003E2A48">
        <w:t xml:space="preserve"> with high </w:t>
      </w:r>
      <w:proofErr w:type="spellStart"/>
      <w:r w:rsidR="00806920" w:rsidRPr="003E2A48">
        <w:t>AIC</w:t>
      </w:r>
      <w:r w:rsidR="00103242">
        <w:t>c</w:t>
      </w:r>
      <w:proofErr w:type="spellEnd"/>
      <w:r w:rsidR="00806920" w:rsidRPr="003E2A48">
        <w:t xml:space="preserve"> and LOOCV</w:t>
      </w:r>
      <w:r>
        <w:t xml:space="preserve"> </w:t>
      </w:r>
      <w:r w:rsidR="00E87F94">
        <w:t xml:space="preserve">RMSE </w:t>
      </w:r>
      <w:r>
        <w:t>values. One DLM f</w:t>
      </w:r>
      <w:r w:rsidR="00806920" w:rsidRPr="003E2A48">
        <w:t>or the Oct</w:t>
      </w:r>
      <w:r>
        <w:t>ober–</w:t>
      </w:r>
      <w:r w:rsidR="00806920" w:rsidRPr="003E2A48">
        <w:t>Mar</w:t>
      </w:r>
      <w:r>
        <w:t>ch</w:t>
      </w:r>
      <w:r w:rsidR="00806920" w:rsidRPr="003E2A48">
        <w:t xml:space="preserve"> catch</w:t>
      </w:r>
      <w:r>
        <w:t xml:space="preserve"> showed mixed</w:t>
      </w:r>
      <w:r w:rsidR="00806920" w:rsidRPr="003E2A48">
        <w:t xml:space="preserve"> performance</w:t>
      </w:r>
      <w:r>
        <w:t>,</w:t>
      </w:r>
      <w:r w:rsidR="00806920" w:rsidRPr="003E2A48">
        <w:t xml:space="preserve"> with </w:t>
      </w:r>
      <w:r>
        <w:t xml:space="preserve">a </w:t>
      </w:r>
      <w:r w:rsidR="00806920" w:rsidRPr="003E2A48">
        <w:t xml:space="preserve">higher </w:t>
      </w:r>
      <w:proofErr w:type="spellStart"/>
      <w:r w:rsidR="00806920" w:rsidRPr="003E2A48">
        <w:t>AIC</w:t>
      </w:r>
      <w:r w:rsidR="00103242">
        <w:t>c</w:t>
      </w:r>
      <w:proofErr w:type="spellEnd"/>
      <w:r w:rsidR="00806920" w:rsidRPr="003E2A48">
        <w:t xml:space="preserve"> </w:t>
      </w:r>
      <w:r>
        <w:t>and</w:t>
      </w:r>
      <w:r w:rsidRPr="003E2A48">
        <w:t xml:space="preserve"> </w:t>
      </w:r>
      <w:r w:rsidR="00806920" w:rsidRPr="003E2A48">
        <w:t xml:space="preserve">lower LOOCV </w:t>
      </w:r>
      <w:r w:rsidR="00E87F94">
        <w:t xml:space="preserve">RMSE </w:t>
      </w:r>
      <w:r>
        <w:t>value</w:t>
      </w:r>
      <w:r w:rsidR="00806920" w:rsidRPr="003E2A48">
        <w:t>.</w:t>
      </w:r>
      <w:r w:rsidR="00761F04">
        <w:t xml:space="preserve"> Overall </w:t>
      </w:r>
      <w:r w:rsidR="00E87F94">
        <w:t xml:space="preserve">the model selection </w:t>
      </w:r>
      <w:r w:rsidR="00761F04">
        <w:t xml:space="preserve">indicated that a catch model with a time-varying effect of prior catch did not improve either model fit or out of sample </w:t>
      </w:r>
      <w:r w:rsidR="00BB7FA0">
        <w:t>prediction,</w:t>
      </w:r>
      <w:r w:rsidR="00761F04">
        <w:t xml:space="preserve"> but inclusion of a non-linear effect was important.</w:t>
      </w:r>
    </w:p>
    <w:p w14:paraId="1B523A16" w14:textId="54EC9EF4" w:rsidR="008062F9" w:rsidRPr="003E2A48" w:rsidRDefault="00952A52" w:rsidP="00761F04">
      <w:pPr>
        <w:pStyle w:val="BodyText"/>
        <w:spacing w:before="0" w:after="0" w:line="480" w:lineRule="auto"/>
        <w:ind w:firstLine="360"/>
      </w:pPr>
      <w:r>
        <w:t>Ultimately</w:t>
      </w:r>
      <w:r w:rsidR="00806920" w:rsidRPr="003E2A48">
        <w:t xml:space="preserve">, the following non-linear </w:t>
      </w:r>
      <w:r>
        <w:t xml:space="preserve">base </w:t>
      </w:r>
      <w:r w:rsidR="00806920" w:rsidRPr="003E2A48">
        <w:t>model</w:t>
      </w:r>
      <w:r w:rsidR="00CB5B53">
        <w:t xml:space="preserve"> (</w:t>
      </w:r>
      <w:del w:id="207" w:author="Eli Holmes" w:date="2020-04-19T19:14:00Z">
        <w:r w:rsidR="00CB5B53" w:rsidDel="00362866">
          <w:delText xml:space="preserve">weakly explanatory: </w:delText>
        </w:r>
      </w:del>
      <w:r w:rsidR="00AB4FA7">
        <w:t xml:space="preserve">adjusted </w:t>
      </w:r>
      <w:r w:rsidR="00CB5B53">
        <w:rPr>
          <w:i/>
          <w:iCs/>
        </w:rPr>
        <w:t>R</w:t>
      </w:r>
      <w:r w:rsidR="00CB5B53">
        <w:rPr>
          <w:vertAlign w:val="superscript"/>
        </w:rPr>
        <w:t>2</w:t>
      </w:r>
      <w:r w:rsidR="00CB5B53">
        <w:t xml:space="preserve"> </w:t>
      </w:r>
      <w:r w:rsidR="003A6D12">
        <w:t>= 21.7</w:t>
      </w:r>
      <w:r w:rsidR="00CB5B53">
        <w:t>%)</w:t>
      </w:r>
      <w:r w:rsidR="00806920" w:rsidRPr="003E2A48">
        <w:t xml:space="preserve"> was chosen for</w:t>
      </w:r>
      <w:r>
        <w:t xml:space="preserve"> the</w:t>
      </w:r>
      <w:r w:rsidR="00806920" w:rsidRPr="003E2A48">
        <w:t xml:space="preserve"> Jul</w:t>
      </w:r>
      <w:r>
        <w:t>y–</w:t>
      </w:r>
      <w:r w:rsidR="00806920" w:rsidRPr="003E2A48">
        <w:t>Sep</w:t>
      </w:r>
      <w:r>
        <w:t>tember</w:t>
      </w:r>
      <w:r w:rsidR="00806920" w:rsidRPr="003E2A48">
        <w:t xml:space="preserve"> catch:</w:t>
      </w:r>
    </w:p>
    <w:p w14:paraId="3C8B142A" w14:textId="77777777" w:rsidR="008062F9" w:rsidRPr="003E2A48" w:rsidRDefault="00806920" w:rsidP="00354701">
      <w:pPr>
        <w:pStyle w:val="BodyText"/>
        <w:spacing w:before="0" w:after="0" w:line="480" w:lineRule="auto"/>
      </w:pPr>
      <m:oMathPara>
        <m:oMathParaPr>
          <m:jc m:val="center"/>
        </m:oMathParaPr>
        <m:oMath>
          <m:r>
            <w:rPr>
              <w:rFonts w:ascii="Cambria Math" w:hAnsi="Cambria Math"/>
            </w:rPr>
            <m:t>M0:ln(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oMath>
      </m:oMathPara>
    </w:p>
    <w:p w14:paraId="3E91759C" w14:textId="173F8432" w:rsidR="008062F9" w:rsidRPr="003E2A48" w:rsidRDefault="00806920" w:rsidP="00354701">
      <w:pPr>
        <w:pStyle w:val="FirstParagraph"/>
        <w:spacing w:before="0" w:after="0" w:line="480" w:lineRule="auto"/>
      </w:pPr>
      <w:r w:rsidRPr="003E2A48">
        <w:t xml:space="preserve">Two non-linear </w:t>
      </w:r>
      <w:r w:rsidR="00952A52">
        <w:t xml:space="preserve">base </w:t>
      </w:r>
      <w:r w:rsidRPr="003E2A48">
        <w:t>models were chosen for</w:t>
      </w:r>
      <w:r w:rsidR="00952A52">
        <w:t xml:space="preserve"> the</w:t>
      </w:r>
      <w:r w:rsidRPr="003E2A48">
        <w:t xml:space="preserve"> Oct</w:t>
      </w:r>
      <w:r w:rsidR="00952A52">
        <w:t>ober–</w:t>
      </w:r>
      <w:r w:rsidRPr="003E2A48">
        <w:t>Mar</w:t>
      </w:r>
      <w:r w:rsidR="00952A52">
        <w:t>ch</w:t>
      </w:r>
      <w:r w:rsidRPr="003E2A48">
        <w:t xml:space="preserve"> catch:</w:t>
      </w:r>
    </w:p>
    <w:p w14:paraId="6D59C027" w14:textId="34635609" w:rsidR="008062F9" w:rsidRPr="003E2A48" w:rsidRDefault="00806920" w:rsidP="00761F04">
      <w:pPr>
        <w:pStyle w:val="BodyText"/>
        <w:spacing w:before="0" w:after="0" w:line="480" w:lineRule="auto"/>
        <w:jc w:val="center"/>
      </w:pPr>
      <m:oMath>
        <m:r>
          <w:rPr>
            <w:rFonts w:ascii="Cambria Math" w:hAnsi="Cambria Math"/>
          </w:rPr>
          <m:t>M1:ln(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ins w:id="208" w:author="Eli Holmes" w:date="2020-04-19T19:15:00Z">
        <w:r w:rsidR="00362866">
          <w:rPr>
            <w:rFonts w:eastAsiaTheme="minorEastAsia"/>
          </w:rPr>
          <w:t xml:space="preserve">adj. </w:t>
        </w:r>
      </w:ins>
      <w:r w:rsidR="00CB5B53">
        <w:rPr>
          <w:rFonts w:eastAsiaTheme="minorEastAsia"/>
          <w:i/>
          <w:iCs/>
        </w:rPr>
        <w:t>R</w:t>
      </w:r>
      <w:r w:rsidR="00CB5B53">
        <w:rPr>
          <w:rFonts w:eastAsiaTheme="minorEastAsia"/>
          <w:vertAlign w:val="superscript"/>
        </w:rPr>
        <w:t>2</w:t>
      </w:r>
      <w:r w:rsidR="00CB5B53" w:rsidRPr="00761F04">
        <w:rPr>
          <w:rFonts w:eastAsiaTheme="minorEastAsia"/>
        </w:rPr>
        <w:t xml:space="preserve"> = </w:t>
      </w:r>
      <w:r w:rsidR="003A6D12" w:rsidRPr="00761F04">
        <w:rPr>
          <w:rFonts w:eastAsiaTheme="minorEastAsia"/>
        </w:rPr>
        <w:t>4</w:t>
      </w:r>
      <w:r w:rsidR="003A6D12">
        <w:rPr>
          <w:rFonts w:eastAsiaTheme="minorEastAsia"/>
        </w:rPr>
        <w:t>5</w:t>
      </w:r>
      <w:r w:rsidR="00CB5B53" w:rsidRPr="00761F04">
        <w:rPr>
          <w:rFonts w:eastAsiaTheme="minorEastAsia"/>
        </w:rPr>
        <w:t>.</w:t>
      </w:r>
      <w:r w:rsidR="003A6D12">
        <w:rPr>
          <w:rFonts w:eastAsiaTheme="minorEastAsia"/>
        </w:rPr>
        <w:t>9</w:t>
      </w:r>
      <w:r w:rsidR="00CB5B53" w:rsidRPr="00761F04">
        <w:rPr>
          <w:rFonts w:eastAsiaTheme="minorEastAsia"/>
        </w:rPr>
        <w:t>)</w:t>
      </w:r>
      <w:r w:rsidR="00CB5B53">
        <w:rPr>
          <w:rFonts w:eastAsiaTheme="minorEastAsia"/>
        </w:rPr>
        <w:t xml:space="preserve"> and</w:t>
      </w:r>
    </w:p>
    <w:p w14:paraId="272D9A3F" w14:textId="2775143D" w:rsidR="008062F9" w:rsidRPr="003E2A48" w:rsidRDefault="00806920" w:rsidP="00761F04">
      <w:pPr>
        <w:pStyle w:val="FirstParagraph"/>
        <w:spacing w:before="0" w:after="0" w:line="480" w:lineRule="auto"/>
        <w:jc w:val="center"/>
      </w:pPr>
      <m:oMath>
        <m:r>
          <w:rPr>
            <w:rFonts w:ascii="Cambria Math" w:hAnsi="Cambria Math"/>
          </w:rPr>
          <m:t>M2:ln(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CB5B53">
        <w:rPr>
          <w:rFonts w:eastAsiaTheme="minorEastAsia"/>
        </w:rPr>
        <w:t xml:space="preserve"> (</w:t>
      </w:r>
      <w:ins w:id="209" w:author="Eli Holmes" w:date="2020-04-19T19:15:00Z">
        <w:r w:rsidR="00362866">
          <w:rPr>
            <w:rFonts w:eastAsiaTheme="minorEastAsia"/>
          </w:rPr>
          <w:t xml:space="preserve">adj. </w:t>
        </w:r>
      </w:ins>
      <w:r w:rsidR="00CB5B53">
        <w:rPr>
          <w:rFonts w:eastAsiaTheme="minorEastAsia"/>
          <w:i/>
          <w:iCs/>
        </w:rPr>
        <w:t>R</w:t>
      </w:r>
      <w:r w:rsidR="00CB5B53">
        <w:rPr>
          <w:rFonts w:eastAsiaTheme="minorEastAsia"/>
          <w:vertAlign w:val="superscript"/>
        </w:rPr>
        <w:t>2</w:t>
      </w:r>
      <w:r w:rsidR="00CB5B53">
        <w:rPr>
          <w:rFonts w:eastAsiaTheme="minorEastAsia"/>
        </w:rPr>
        <w:t xml:space="preserve"> = </w:t>
      </w:r>
      <w:r w:rsidR="00E87F94">
        <w:rPr>
          <w:rFonts w:eastAsiaTheme="minorEastAsia"/>
        </w:rPr>
        <w:t>57</w:t>
      </w:r>
      <w:r w:rsidR="00CB5B53">
        <w:rPr>
          <w:rFonts w:eastAsiaTheme="minorEastAsia"/>
        </w:rPr>
        <w:t>.</w:t>
      </w:r>
      <w:r w:rsidR="003A6D12">
        <w:rPr>
          <w:rFonts w:eastAsiaTheme="minorEastAsia"/>
        </w:rPr>
        <w:t>3</w:t>
      </w:r>
      <w:r w:rsidR="00CB5B53">
        <w:rPr>
          <w:rFonts w:eastAsiaTheme="minorEastAsia"/>
        </w:rPr>
        <w:t>).</w:t>
      </w:r>
    </w:p>
    <w:p w14:paraId="3E8F9E6A" w14:textId="77777777" w:rsidR="00185159" w:rsidRDefault="00185159" w:rsidP="00354701">
      <w:pPr>
        <w:pStyle w:val="Heading2"/>
        <w:spacing w:before="0" w:line="480" w:lineRule="auto"/>
        <w:rPr>
          <w:rFonts w:asciiTheme="minorHAnsi" w:hAnsiTheme="minorHAnsi"/>
          <w:i/>
          <w:color w:val="auto"/>
          <w:sz w:val="24"/>
          <w:szCs w:val="24"/>
        </w:rPr>
      </w:pPr>
      <w:bookmarkStart w:id="210" w:name="Xf6511f321aed37503c202c95076a5251ef972a9"/>
    </w:p>
    <w:p w14:paraId="10E0A9BC" w14:textId="4B4A787E" w:rsidR="008062F9" w:rsidRPr="00AB4FA7" w:rsidRDefault="00185159" w:rsidP="00354701">
      <w:pPr>
        <w:pStyle w:val="Heading2"/>
        <w:spacing w:before="0" w:line="480" w:lineRule="auto"/>
        <w:rPr>
          <w:rFonts w:asciiTheme="minorHAnsi" w:hAnsiTheme="minorHAnsi"/>
          <w:iCs/>
          <w:color w:val="auto"/>
          <w:sz w:val="24"/>
          <w:szCs w:val="24"/>
        </w:rPr>
      </w:pPr>
      <w:r w:rsidRPr="00AB4FA7">
        <w:rPr>
          <w:rFonts w:asciiTheme="minorHAnsi" w:hAnsiTheme="minorHAnsi"/>
          <w:iCs/>
          <w:color w:val="auto"/>
          <w:sz w:val="24"/>
          <w:szCs w:val="24"/>
        </w:rPr>
        <w:t xml:space="preserve">3.2 </w:t>
      </w:r>
      <w:r w:rsidR="00806920" w:rsidRPr="00AB4FA7">
        <w:rPr>
          <w:rFonts w:asciiTheme="minorHAnsi" w:hAnsiTheme="minorHAnsi"/>
          <w:iCs/>
          <w:color w:val="auto"/>
          <w:sz w:val="24"/>
          <w:szCs w:val="24"/>
        </w:rPr>
        <w:t>Environmental covariate</w:t>
      </w:r>
      <w:bookmarkEnd w:id="210"/>
      <w:r w:rsidR="00952A52">
        <w:rPr>
          <w:rFonts w:asciiTheme="minorHAnsi" w:hAnsiTheme="minorHAnsi"/>
          <w:iCs/>
          <w:color w:val="auto"/>
          <w:sz w:val="24"/>
          <w:szCs w:val="24"/>
        </w:rPr>
        <w:t xml:space="preserve"> selection</w:t>
      </w:r>
    </w:p>
    <w:p w14:paraId="2C95B65E" w14:textId="6E6E30D3" w:rsidR="00F820ED" w:rsidRPr="003E2A48" w:rsidRDefault="00F820ED" w:rsidP="00F820ED">
      <w:pPr>
        <w:pStyle w:val="FirstParagraph"/>
        <w:spacing w:before="0" w:after="0" w:line="480" w:lineRule="auto"/>
      </w:pPr>
      <w:r>
        <w:t>The covariate analysis was able to rule out a number of the hypothesized covariates</w:t>
      </w:r>
      <w:r w:rsidR="00AE4D4A">
        <w:t xml:space="preserve"> </w:t>
      </w:r>
      <w:del w:id="211" w:author="Eli Holmes" w:date="2020-04-19T19:15:00Z">
        <w:r w:rsidR="00AE4D4A" w:rsidDel="00AF6F27">
          <w:delText xml:space="preserve">(Table 1) </w:delText>
        </w:r>
      </w:del>
      <w:r w:rsidR="00AE4D4A">
        <w:t>that may drive catch variability</w:t>
      </w:r>
      <w:r>
        <w:t xml:space="preserve"> and improve out of sample prediction</w:t>
      </w:r>
      <w:ins w:id="212" w:author="Eli Holmes" w:date="2020-04-19T19:15:00Z">
        <w:r w:rsidR="00AF6F27">
          <w:t xml:space="preserve"> </w:t>
        </w:r>
        <w:r w:rsidR="00AF6F27">
          <w:t>(Table 1)</w:t>
        </w:r>
      </w:ins>
      <w:r>
        <w:t xml:space="preserve">.  </w:t>
      </w:r>
      <w:ins w:id="213" w:author="Eli Holmes" w:date="2020-04-19T19:15:00Z">
        <w:r w:rsidR="00AF6F27">
          <w:t>Below</w:t>
        </w:r>
      </w:ins>
      <w:ins w:id="214" w:author="Eli Holmes" w:date="2020-04-19T19:16:00Z">
        <w:r w:rsidR="00AF6F27">
          <w:t>, t</w:t>
        </w:r>
      </w:ins>
      <w:del w:id="215" w:author="Eli Holmes" w:date="2020-04-19T19:15:00Z">
        <w:r w:rsidR="00AE4D4A" w:rsidDel="00AF6F27">
          <w:delText>T</w:delText>
        </w:r>
      </w:del>
      <w:r w:rsidR="00AE4D4A">
        <w:t xml:space="preserve">he </w:t>
      </w:r>
      <w:proofErr w:type="gramStart"/>
      <w:r w:rsidR="00AE4D4A">
        <w:t>model</w:t>
      </w:r>
      <w:proofErr w:type="gramEnd"/>
      <w:r w:rsidR="00AE4D4A">
        <w:t xml:space="preserve"> numbers refer to the models listed in Table 1. </w:t>
      </w:r>
      <w:r>
        <w:t>Specifically</w:t>
      </w:r>
      <w:r w:rsidR="00B06C49">
        <w:t xml:space="preserve">, </w:t>
      </w:r>
      <w:r>
        <w:t>we found</w:t>
      </w:r>
      <w:r w:rsidR="00806920" w:rsidRPr="003E2A48">
        <w:t xml:space="preserve"> no support for </w:t>
      </w:r>
      <w:r w:rsidR="008D39A8">
        <w:t xml:space="preserve">the </w:t>
      </w:r>
      <w:r w:rsidR="008D39A8" w:rsidRPr="003E2A48">
        <w:t>us</w:t>
      </w:r>
      <w:r w:rsidR="008D39A8">
        <w:t>e of April–May or June–July</w:t>
      </w:r>
      <w:r w:rsidR="008D39A8" w:rsidRPr="003E2A48">
        <w:t xml:space="preserve"> </w:t>
      </w:r>
      <w:r w:rsidR="00806920" w:rsidRPr="003E2A48">
        <w:t>precipitation</w:t>
      </w:r>
      <w:r w:rsidR="00300F17">
        <w:t xml:space="preserve"> over the ocean</w:t>
      </w:r>
      <w:r w:rsidR="00AE4D4A">
        <w:t xml:space="preserve">, </w:t>
      </w:r>
      <w:r w:rsidR="008D39A8">
        <w:t>in the current or prior season or as a linear or non-linear effect</w:t>
      </w:r>
      <w:r w:rsidR="00AE4D4A">
        <w:t>,</w:t>
      </w:r>
      <w:r w:rsidR="008D39A8">
        <w:t xml:space="preserve"> </w:t>
      </w:r>
      <w:r w:rsidR="00806920" w:rsidRPr="003E2A48">
        <w:t>as an explanatory variable for the Jul</w:t>
      </w:r>
      <w:r w:rsidR="008D39A8">
        <w:t>y–</w:t>
      </w:r>
      <w:r w:rsidR="00806920" w:rsidRPr="003E2A48">
        <w:t>Sep</w:t>
      </w:r>
      <w:r w:rsidR="008D39A8">
        <w:t>tember</w:t>
      </w:r>
      <w:r w:rsidR="00806920" w:rsidRPr="003E2A48">
        <w:t xml:space="preserve"> or Oct</w:t>
      </w:r>
      <w:r w:rsidR="008D39A8">
        <w:t>ober–</w:t>
      </w:r>
      <w:r w:rsidR="00806920" w:rsidRPr="003E2A48">
        <w:t>Mar</w:t>
      </w:r>
      <w:r w:rsidR="008D39A8">
        <w:t>ch</w:t>
      </w:r>
      <w:r w:rsidR="00806920" w:rsidRPr="003E2A48">
        <w:t xml:space="preserve"> catch (</w:t>
      </w:r>
      <w:r w:rsidR="00AE4D4A">
        <w:t>models</w:t>
      </w:r>
      <w:r w:rsidR="00AE4D4A" w:rsidRPr="003E2A48">
        <w:t xml:space="preserve"> </w:t>
      </w:r>
      <w:r w:rsidR="00806920" w:rsidRPr="003E2A48">
        <w:t>S1</w:t>
      </w:r>
      <w:r w:rsidR="00AE4D4A">
        <w:t xml:space="preserve"> and S3</w:t>
      </w:r>
      <w:r w:rsidR="00806920" w:rsidRPr="003E2A48">
        <w:t xml:space="preserve">; </w:t>
      </w:r>
      <w:r w:rsidR="004C4E60">
        <w:t>Tables A1</w:t>
      </w:r>
      <w:r w:rsidR="00AE4D4A">
        <w:t>,</w:t>
      </w:r>
      <w:r w:rsidR="004C4E60">
        <w:t xml:space="preserve"> A2</w:t>
      </w:r>
      <w:r w:rsidR="00AE4D4A">
        <w:t>, S7</w:t>
      </w:r>
      <w:r w:rsidR="00806920" w:rsidRPr="003E2A48">
        <w:t xml:space="preserve">). </w:t>
      </w:r>
      <w:r w:rsidR="008D39A8">
        <w:t>W</w:t>
      </w:r>
      <w:r w:rsidR="00806920" w:rsidRPr="003E2A48">
        <w:t xml:space="preserve">e </w:t>
      </w:r>
      <w:r w:rsidR="004571DF">
        <w:t xml:space="preserve">also </w:t>
      </w:r>
      <w:r w:rsidR="00806920" w:rsidRPr="003E2A48">
        <w:t>found no support for</w:t>
      </w:r>
      <w:r w:rsidR="008D39A8">
        <w:t xml:space="preserve"> the use of March–May (current or prior year) or October–December </w:t>
      </w:r>
      <w:r w:rsidR="00806920" w:rsidRPr="003E2A48">
        <w:t xml:space="preserve">SST as </w:t>
      </w:r>
      <w:r w:rsidR="008D39A8">
        <w:t xml:space="preserve">an </w:t>
      </w:r>
      <w:r w:rsidR="00806920" w:rsidRPr="003E2A48">
        <w:t>explanatory variable for the Jul</w:t>
      </w:r>
      <w:r w:rsidR="0018399F">
        <w:t>y–</w:t>
      </w:r>
      <w:r w:rsidR="00806920" w:rsidRPr="003E2A48">
        <w:t>Sep</w:t>
      </w:r>
      <w:r w:rsidR="0018399F">
        <w:t>tember</w:t>
      </w:r>
      <w:r w:rsidR="00806920" w:rsidRPr="003E2A48">
        <w:t xml:space="preserve"> </w:t>
      </w:r>
      <w:r w:rsidR="004C4E60">
        <w:t>or</w:t>
      </w:r>
      <w:r w:rsidR="00806920" w:rsidRPr="003E2A48">
        <w:t xml:space="preserve"> Oct</w:t>
      </w:r>
      <w:r w:rsidR="0018399F">
        <w:t>ober–</w:t>
      </w:r>
      <w:r w:rsidR="00806920" w:rsidRPr="003E2A48">
        <w:t>Mar</w:t>
      </w:r>
      <w:r w:rsidR="0018399F">
        <w:t>ch</w:t>
      </w:r>
      <w:r w:rsidR="00806920" w:rsidRPr="003E2A48">
        <w:t xml:space="preserve"> catch</w:t>
      </w:r>
      <w:r w:rsidR="0018399F">
        <w:t xml:space="preserve"> </w:t>
      </w:r>
      <w:r w:rsidR="008D39A8">
        <w:t>(</w:t>
      </w:r>
      <w:r w:rsidR="00AE4D4A">
        <w:t>models</w:t>
      </w:r>
      <w:r w:rsidR="008D39A8">
        <w:t xml:space="preserve"> S4, S5, and L1</w:t>
      </w:r>
      <w:r w:rsidR="004C4E60" w:rsidRPr="003E2A48">
        <w:t xml:space="preserve">; </w:t>
      </w:r>
      <w:r w:rsidR="004C4E60">
        <w:t>Tables A1 and A2</w:t>
      </w:r>
      <w:r w:rsidR="008D39A8">
        <w:t>)</w:t>
      </w:r>
      <w:r w:rsidR="00806920" w:rsidRPr="003E2A48">
        <w:t xml:space="preserve">. </w:t>
      </w:r>
      <w:r w:rsidR="008A5EED">
        <w:t>In general the</w:t>
      </w:r>
      <w:r w:rsidR="008A5EED" w:rsidRPr="003E2A48">
        <w:t xml:space="preserve"> </w:t>
      </w:r>
      <w:r w:rsidR="004F1ED9">
        <w:t>indices of u</w:t>
      </w:r>
      <w:r w:rsidR="007233EB" w:rsidRPr="003E2A48">
        <w:t xml:space="preserve">pwelling </w:t>
      </w:r>
      <w:r w:rsidR="00806920" w:rsidRPr="003E2A48">
        <w:t>in the current season</w:t>
      </w:r>
      <w:r w:rsidR="008A5EED">
        <w:t xml:space="preserve"> or prior season were not or only weakly supported (based on </w:t>
      </w:r>
      <w:proofErr w:type="spellStart"/>
      <w:r w:rsidR="008A5EED">
        <w:t>AICc</w:t>
      </w:r>
      <w:proofErr w:type="spellEnd"/>
      <w:r w:rsidR="008A5EED">
        <w:t xml:space="preserve">) and did not </w:t>
      </w:r>
      <w:proofErr w:type="gramStart"/>
      <w:r w:rsidR="008A5EED">
        <w:t xml:space="preserve">improve </w:t>
      </w:r>
      <w:r w:rsidR="007233EB">
        <w:t xml:space="preserve"> </w:t>
      </w:r>
      <w:r w:rsidR="008A5EED">
        <w:t>out</w:t>
      </w:r>
      <w:proofErr w:type="gramEnd"/>
      <w:r w:rsidR="008A5EED">
        <w:t xml:space="preserve"> of sample prediction (LOOCV RMSE or </w:t>
      </w:r>
      <w:proofErr w:type="spellStart"/>
      <w:r w:rsidR="008A5EED">
        <w:t>MdAE</w:t>
      </w:r>
      <w:proofErr w:type="spellEnd"/>
      <w:r w:rsidR="008A5EED">
        <w:t xml:space="preserve">) (Tables A1, A2, S7). </w:t>
      </w:r>
      <w:r w:rsidR="00806920" w:rsidRPr="003E2A48">
        <w:t xml:space="preserve"> </w:t>
      </w:r>
      <w:r w:rsidR="008A5EED">
        <w:t xml:space="preserve">The one </w:t>
      </w:r>
      <w:r>
        <w:t xml:space="preserve">exception </w:t>
      </w:r>
      <w:r w:rsidR="008A5EED">
        <w:t xml:space="preserve">was the June-September nearshore SST upwelling index and the July-September catch. This reduced </w:t>
      </w:r>
      <w:proofErr w:type="spellStart"/>
      <w:r w:rsidR="008A5EED">
        <w:t>AICc</w:t>
      </w:r>
      <w:proofErr w:type="spellEnd"/>
      <w:r w:rsidR="008A5EED">
        <w:t xml:space="preserve"> and reduced both the LOOCV RMSE and </w:t>
      </w:r>
      <w:proofErr w:type="spellStart"/>
      <w:r w:rsidR="008A5EED">
        <w:t>MdAE</w:t>
      </w:r>
      <w:proofErr w:type="spellEnd"/>
      <w:r w:rsidR="008A5EED">
        <w:t xml:space="preserve"> prediction errors (Table </w:t>
      </w:r>
      <w:r w:rsidR="00B77E64">
        <w:t>2</w:t>
      </w:r>
      <w:r w:rsidR="008A5EED">
        <w:t xml:space="preserve"> and A1).</w:t>
      </w:r>
      <w:r>
        <w:t xml:space="preserve"> The </w:t>
      </w:r>
      <w:proofErr w:type="spellStart"/>
      <w:r>
        <w:t>Bakun</w:t>
      </w:r>
      <w:proofErr w:type="spellEnd"/>
      <w:r>
        <w:t xml:space="preserve"> upwelling index had a lower </w:t>
      </w:r>
      <w:proofErr w:type="spellStart"/>
      <w:r>
        <w:t>AICc</w:t>
      </w:r>
      <w:proofErr w:type="spellEnd"/>
      <w:r>
        <w:t xml:space="preserve"> (Table </w:t>
      </w:r>
      <w:r w:rsidR="00B77E64">
        <w:t>2</w:t>
      </w:r>
      <w:r>
        <w:t>) but did not reduce the prediction errors.</w:t>
      </w:r>
      <w:r w:rsidR="009F4D6D">
        <w:t xml:space="preserve"> Lastly</w:t>
      </w:r>
      <w:r>
        <w:t>, we</w:t>
      </w:r>
      <w:r w:rsidRPr="003E2A48">
        <w:t xml:space="preserve"> found no </w:t>
      </w:r>
      <w:r w:rsidR="00B06C49">
        <w:t>support for using</w:t>
      </w:r>
      <w:r w:rsidRPr="003E2A48">
        <w:t xml:space="preserve"> the ONI</w:t>
      </w:r>
      <w:r>
        <w:t xml:space="preserve"> </w:t>
      </w:r>
      <w:r w:rsidR="00B06C49">
        <w:t>to explain either</w:t>
      </w:r>
      <w:r w:rsidRPr="003E2A48">
        <w:t xml:space="preserve"> the Jul</w:t>
      </w:r>
      <w:r>
        <w:t>y–</w:t>
      </w:r>
      <w:r w:rsidRPr="003E2A48">
        <w:t>Sep</w:t>
      </w:r>
      <w:r>
        <w:t>tember</w:t>
      </w:r>
      <w:r w:rsidRPr="003E2A48">
        <w:t xml:space="preserve"> or Oct</w:t>
      </w:r>
      <w:r>
        <w:t>ober–</w:t>
      </w:r>
      <w:r w:rsidRPr="003E2A48">
        <w:t>Mar</w:t>
      </w:r>
      <w:r>
        <w:t>ch</w:t>
      </w:r>
      <w:r w:rsidRPr="003E2A48">
        <w:t xml:space="preserve"> catch </w:t>
      </w:r>
      <w:r w:rsidR="00B06C49">
        <w:t xml:space="preserve">variation </w:t>
      </w:r>
      <w:r w:rsidRPr="003E2A48">
        <w:t>(</w:t>
      </w:r>
      <w:r w:rsidR="00AE4D4A">
        <w:t>model</w:t>
      </w:r>
      <w:r w:rsidR="00AE4D4A" w:rsidRPr="003E2A48">
        <w:t xml:space="preserve"> </w:t>
      </w:r>
      <w:r w:rsidRPr="003E2A48">
        <w:t>A2).</w:t>
      </w:r>
      <w:r w:rsidR="00B06C49">
        <w:t xml:space="preserve"> The fall DMI </w:t>
      </w:r>
      <w:r w:rsidR="00AE4D4A">
        <w:t xml:space="preserve">(model A3) </w:t>
      </w:r>
      <w:r w:rsidR="00B06C49">
        <w:t xml:space="preserve">was weakly supported. It reduced </w:t>
      </w:r>
      <w:proofErr w:type="spellStart"/>
      <w:r w:rsidR="00B06C49">
        <w:t>AICc</w:t>
      </w:r>
      <w:proofErr w:type="spellEnd"/>
      <w:r w:rsidR="00B06C49">
        <w:t xml:space="preserve"> and LOOCV RMSE and </w:t>
      </w:r>
      <w:proofErr w:type="spellStart"/>
      <w:r w:rsidR="00B06C49">
        <w:t>MdAE</w:t>
      </w:r>
      <w:proofErr w:type="spellEnd"/>
      <w:r w:rsidR="00B06C49">
        <w:t xml:space="preserve"> but only for October-March catch with the more complex model (Table </w:t>
      </w:r>
      <w:r w:rsidR="00B77E64">
        <w:t>2</w:t>
      </w:r>
      <w:r w:rsidR="00B06C49">
        <w:t xml:space="preserve"> and S7).</w:t>
      </w:r>
    </w:p>
    <w:p w14:paraId="67021985" w14:textId="1D6DDF11" w:rsidR="00F820ED" w:rsidRPr="003E2A48" w:rsidRDefault="00B06C49" w:rsidP="001A401E">
      <w:pPr>
        <w:pStyle w:val="BodyText"/>
        <w:spacing w:before="0" w:after="0" w:line="480" w:lineRule="auto"/>
        <w:ind w:firstLine="360"/>
      </w:pPr>
      <w:r>
        <w:t>Only two covariates emerged as explanatory variables that both explained catch variance and reduced out of sample predictions errors: the June-July precipitation over land (</w:t>
      </w:r>
      <w:r w:rsidR="00AE4D4A">
        <w:t>model S2</w:t>
      </w:r>
      <w:r>
        <w:t xml:space="preserve">) and the 2.5-year average regional </w:t>
      </w:r>
      <w:del w:id="216" w:author="Eli Holmes" w:date="2020-04-19T19:17:00Z">
        <w:r w:rsidDel="00AF6F27">
          <w:delText xml:space="preserve">(0-160km) </w:delText>
        </w:r>
      </w:del>
      <w:r>
        <w:t>SST (</w:t>
      </w:r>
      <w:r w:rsidR="00AE4D4A">
        <w:t xml:space="preserve">model </w:t>
      </w:r>
      <w:r>
        <w:t>A1). T</w:t>
      </w:r>
      <w:r w:rsidR="00806920" w:rsidRPr="003E2A48">
        <w:t xml:space="preserve">he strongest </w:t>
      </w:r>
      <w:r w:rsidR="00806920" w:rsidRPr="003E2A48">
        <w:lastRenderedPageBreak/>
        <w:t>correlation</w:t>
      </w:r>
      <w:r w:rsidR="000E0650">
        <w:t>s were</w:t>
      </w:r>
      <w:r w:rsidR="00806920" w:rsidRPr="003E2A48">
        <w:t xml:space="preserve"> found </w:t>
      </w:r>
      <w:r w:rsidR="00B77E64">
        <w:t>using</w:t>
      </w:r>
      <w:r w:rsidR="00B77E64" w:rsidRPr="003E2A48">
        <w:t xml:space="preserve"> </w:t>
      </w:r>
      <w:r w:rsidR="000E0650">
        <w:t xml:space="preserve">a non-linear </w:t>
      </w:r>
      <w:r w:rsidR="00B77E64">
        <w:t xml:space="preserve">response </w:t>
      </w:r>
      <w:r w:rsidR="000E0650">
        <w:t xml:space="preserve">with </w:t>
      </w:r>
      <w:r w:rsidR="00806920" w:rsidRPr="003E2A48">
        <w:t xml:space="preserve">the </w:t>
      </w:r>
      <w:r w:rsidR="00B77E64">
        <w:t xml:space="preserve">2.5-year </w:t>
      </w:r>
      <w:r w:rsidR="00806920" w:rsidRPr="003E2A48">
        <w:t xml:space="preserve">average </w:t>
      </w:r>
      <w:r w:rsidR="00CA03BC">
        <w:t xml:space="preserve">regional </w:t>
      </w:r>
      <w:r w:rsidR="000E0650">
        <w:t>SST</w:t>
      </w:r>
      <w:r w:rsidR="00806920" w:rsidRPr="003E2A48">
        <w:t xml:space="preserve"> </w:t>
      </w:r>
      <w:r w:rsidR="00B77E64">
        <w:t xml:space="preserve">with both </w:t>
      </w:r>
      <w:r w:rsidR="000E0650">
        <w:t xml:space="preserve">the July–September (adjusted </w:t>
      </w:r>
      <w:r w:rsidR="000E0650">
        <w:rPr>
          <w:i/>
          <w:iCs/>
        </w:rPr>
        <w:t>R</w:t>
      </w:r>
      <w:r w:rsidR="000E0650" w:rsidRPr="001B1B67">
        <w:rPr>
          <w:vertAlign w:val="superscript"/>
        </w:rPr>
        <w:t>2</w:t>
      </w:r>
      <w:r w:rsidR="000E0650">
        <w:t xml:space="preserve">, </w:t>
      </w:r>
      <w:r w:rsidR="00B77E64">
        <w:t>37</w:t>
      </w:r>
      <w:r w:rsidR="000E0650" w:rsidRPr="003E2A48">
        <w:t>.</w:t>
      </w:r>
      <w:r w:rsidR="00B77E64">
        <w:t>3</w:t>
      </w:r>
      <w:r w:rsidR="00B77E64" w:rsidRPr="003E2A48">
        <w:t xml:space="preserve"> </w:t>
      </w:r>
      <w:r w:rsidR="000E0650" w:rsidRPr="003E2A48">
        <w:t xml:space="preserve">versus </w:t>
      </w:r>
      <w:r w:rsidR="00B77E64" w:rsidRPr="003E2A48">
        <w:t>2</w:t>
      </w:r>
      <w:r w:rsidR="00B77E64">
        <w:t>1</w:t>
      </w:r>
      <w:r w:rsidR="000E0650" w:rsidRPr="003E2A48">
        <w:t>.</w:t>
      </w:r>
      <w:r w:rsidR="00B77E64">
        <w:t xml:space="preserve">7 </w:t>
      </w:r>
      <w:r w:rsidR="000E0650">
        <w:t>for the model without the covariate) and October–March (</w:t>
      </w:r>
      <w:r w:rsidR="000E0650" w:rsidRPr="000E0650">
        <w:t>a</w:t>
      </w:r>
      <m:oMath>
        <m:r>
          <m:rPr>
            <m:sty m:val="p"/>
          </m:rPr>
          <w:rPr>
            <w:rFonts w:ascii="Cambria Math" w:hAnsi="Cambria Math"/>
          </w:rPr>
          <m:t>djusted</m:t>
        </m:r>
        <m:r>
          <w:rPr>
            <w:rFonts w:ascii="Cambria Math" w:hAnsi="Cambria Math"/>
          </w:rPr>
          <m:t xml:space="preserve"> </m:t>
        </m:r>
        <m:sSup>
          <m:sSupPr>
            <m:ctrlPr>
              <w:rPr>
                <w:rFonts w:ascii="Cambria Math" w:hAnsi="Cambria Math"/>
              </w:rPr>
            </m:ctrlPr>
          </m:sSupPr>
          <m:e>
            <m:r>
              <w:rPr>
                <w:rFonts w:ascii="Cambria Math" w:hAnsi="Cambria Math"/>
              </w:rPr>
              <m:t>R</m:t>
            </m:r>
          </m:e>
          <m:sup>
            <m:r>
              <w:rPr>
                <w:rFonts w:ascii="Cambria Math" w:hAnsi="Cambria Math"/>
              </w:rPr>
              <m:t>2</m:t>
            </m:r>
          </m:sup>
        </m:sSup>
      </m:oMath>
      <w:r w:rsidR="000E0650">
        <w:t xml:space="preserve">, </w:t>
      </w:r>
      <w:r w:rsidR="00B77E64">
        <w:t>72</w:t>
      </w:r>
      <w:r w:rsidR="000E0650" w:rsidRPr="003E2A48">
        <w:t>.</w:t>
      </w:r>
      <w:r w:rsidR="00B77E64">
        <w:t>0</w:t>
      </w:r>
      <w:r w:rsidR="00B77E64" w:rsidRPr="003E2A48">
        <w:t xml:space="preserve"> </w:t>
      </w:r>
      <w:r w:rsidR="000E0650" w:rsidRPr="003E2A48">
        <w:t>v</w:t>
      </w:r>
      <w:r w:rsidR="000E0650">
        <w:t>s.</w:t>
      </w:r>
      <w:r w:rsidR="000E0650" w:rsidRPr="003E2A48">
        <w:t xml:space="preserve"> </w:t>
      </w:r>
      <w:r w:rsidR="00B77E64" w:rsidRPr="003E2A48">
        <w:t>5</w:t>
      </w:r>
      <w:r w:rsidR="00B77E64">
        <w:t>7</w:t>
      </w:r>
      <w:r w:rsidR="000E0650" w:rsidRPr="003E2A48">
        <w:t>.</w:t>
      </w:r>
      <w:r w:rsidR="00B77E64">
        <w:t>3</w:t>
      </w:r>
      <w:r w:rsidR="000E0650">
        <w:t xml:space="preserve">; </w:t>
      </w:r>
      <w:r w:rsidR="00806920" w:rsidRPr="003E2A48">
        <w:t>Table</w:t>
      </w:r>
      <w:r w:rsidR="000E0650">
        <w:t>s</w:t>
      </w:r>
      <w:r w:rsidR="00806920" w:rsidRPr="003E2A48">
        <w:t xml:space="preserve"> 2</w:t>
      </w:r>
      <w:r w:rsidR="000E0650">
        <w:t xml:space="preserve"> and</w:t>
      </w:r>
      <w:r w:rsidR="00806920" w:rsidRPr="003E2A48">
        <w:t xml:space="preserve"> </w:t>
      </w:r>
      <w:r w:rsidR="00B77E64">
        <w:t>A2, S7</w:t>
      </w:r>
      <w:r w:rsidR="00806920" w:rsidRPr="003E2A48">
        <w:t>)</w:t>
      </w:r>
      <w:r w:rsidR="004571DF">
        <w:t xml:space="preserve"> catches</w:t>
      </w:r>
      <w:r w:rsidR="00806920" w:rsidRPr="003E2A48">
        <w:t xml:space="preserve">. </w:t>
      </w:r>
      <w:r w:rsidR="00B77E64">
        <w:t xml:space="preserve">This covariate reduced the </w:t>
      </w:r>
      <w:r w:rsidR="008464F2">
        <w:t>out of sample prediction error (</w:t>
      </w:r>
      <w:r w:rsidR="00B77E64">
        <w:t>LOOCV RMSE</w:t>
      </w:r>
      <w:r w:rsidR="008464F2">
        <w:t xml:space="preserve"> or </w:t>
      </w:r>
      <w:proofErr w:type="spellStart"/>
      <w:r w:rsidR="008464F2">
        <w:t>MdAE</w:t>
      </w:r>
      <w:proofErr w:type="spellEnd"/>
      <w:r w:rsidR="008464F2">
        <w:t>) for the October-Ma</w:t>
      </w:r>
      <w:ins w:id="217" w:author="Eli Holmes" w:date="2020-04-18T13:10:00Z">
        <w:r w:rsidR="00293521">
          <w:t>rch</w:t>
        </w:r>
      </w:ins>
      <w:del w:id="218" w:author="Eli Holmes" w:date="2020-04-18T13:10:00Z">
        <w:r w:rsidR="008464F2" w:rsidDel="00293521">
          <w:delText>y</w:delText>
        </w:r>
      </w:del>
      <w:r w:rsidR="008464F2">
        <w:t xml:space="preserve"> and July-September catch by over 20% relative to the base model without environmental covariates (Table 2). </w:t>
      </w:r>
      <w:r w:rsidR="00806920" w:rsidRPr="003E2A48">
        <w:t xml:space="preserve">The response curve </w:t>
      </w:r>
      <w:r w:rsidR="008464F2">
        <w:t xml:space="preserve">for this covariate </w:t>
      </w:r>
      <w:r w:rsidR="00806920" w:rsidRPr="003E2A48">
        <w:t>was step</w:t>
      </w:r>
      <w:r w:rsidR="000E0650">
        <w:t>-</w:t>
      </w:r>
      <w:r w:rsidR="00806920" w:rsidRPr="003E2A48">
        <w:t>like</w:t>
      </w:r>
      <w:r w:rsidR="000E0650">
        <w:t>,</w:t>
      </w:r>
      <w:r w:rsidR="00806920" w:rsidRPr="003E2A48">
        <w:t xml:space="preserve"> with a negative effect at low temperatures </w:t>
      </w:r>
      <w:r w:rsidR="0034244D">
        <w:t xml:space="preserve">(&lt;28.35°C) </w:t>
      </w:r>
      <w:r w:rsidR="00806920" w:rsidRPr="003E2A48">
        <w:t>and a</w:t>
      </w:r>
      <w:r w:rsidR="000E0650">
        <w:t xml:space="preserve"> flat</w:t>
      </w:r>
      <w:r w:rsidR="00806920" w:rsidRPr="003E2A48">
        <w:t xml:space="preserve"> positive effect at higher temperatures (</w:t>
      </w:r>
      <w:r w:rsidR="0034244D">
        <w:t xml:space="preserve">&gt;28.5°C; </w:t>
      </w:r>
      <w:r w:rsidR="00806920" w:rsidRPr="003E2A48">
        <w:t xml:space="preserve">Figure 5). </w:t>
      </w:r>
      <w:r w:rsidR="008464F2">
        <w:t xml:space="preserve">The DMI is correlated with the </w:t>
      </w:r>
      <w:ins w:id="219" w:author="Eli Holmes" w:date="2020-04-18T11:14:00Z">
        <w:r w:rsidR="00F86DBC">
          <w:t xml:space="preserve">regional </w:t>
        </w:r>
      </w:ins>
      <w:del w:id="220" w:author="Eli Holmes" w:date="2020-04-18T11:13:00Z">
        <w:r w:rsidR="008464F2" w:rsidDel="00F86DBC">
          <w:delText xml:space="preserve">regional </w:delText>
        </w:r>
      </w:del>
      <w:r w:rsidR="008464F2">
        <w:t xml:space="preserve">SST </w:t>
      </w:r>
      <w:ins w:id="221" w:author="Eli Holmes" w:date="2020-04-18T11:13:00Z">
        <w:r w:rsidR="00AD4AD3">
          <w:t>(Figure S</w:t>
        </w:r>
        <w:r w:rsidR="00F86DBC">
          <w:t>7</w:t>
        </w:r>
        <w:r w:rsidR="00AD4AD3">
          <w:t xml:space="preserve">) </w:t>
        </w:r>
      </w:ins>
      <w:r w:rsidR="008464F2">
        <w:t xml:space="preserve">and the 2.5-year average DMI showed similar, though less strong, support and reduction in out of sample prediction errors.  </w:t>
      </w:r>
      <w:r w:rsidR="00806920" w:rsidRPr="003E2A48">
        <w:t xml:space="preserve">The other strong correlation </w:t>
      </w:r>
      <w:r w:rsidR="008464F2">
        <w:t xml:space="preserve">and reduction in out of sample prediction error </w:t>
      </w:r>
      <w:ins w:id="222" w:author="Eli Holmes" w:date="2020-04-18T11:14:00Z">
        <w:r w:rsidR="00F86DBC">
          <w:t xml:space="preserve">was </w:t>
        </w:r>
      </w:ins>
      <w:r w:rsidR="00EC22EC">
        <w:t xml:space="preserve">found </w:t>
      </w:r>
      <w:del w:id="223" w:author="Eli Holmes" w:date="2020-04-18T11:14:00Z">
        <w:r w:rsidR="00806920" w:rsidRPr="003E2A48" w:rsidDel="00F86DBC">
          <w:delText xml:space="preserve">was </w:delText>
        </w:r>
      </w:del>
      <w:r w:rsidR="008464F2">
        <w:t>for the current season June-July precipitation over land. For the October-Ma</w:t>
      </w:r>
      <w:ins w:id="224" w:author="Eli Holmes" w:date="2020-04-18T13:10:00Z">
        <w:r w:rsidR="00293521">
          <w:t>rch</w:t>
        </w:r>
      </w:ins>
      <w:del w:id="225" w:author="Eli Holmes" w:date="2020-04-18T13:10:00Z">
        <w:r w:rsidR="008464F2" w:rsidDel="00293521">
          <w:delText>y</w:delText>
        </w:r>
      </w:del>
      <w:r w:rsidR="008464F2">
        <w:t xml:space="preserve"> catch, this covariate had lower </w:t>
      </w:r>
      <w:proofErr w:type="spellStart"/>
      <w:r w:rsidR="008464F2">
        <w:t>AICc</w:t>
      </w:r>
      <w:proofErr w:type="spellEnd"/>
      <w:r w:rsidR="008464F2">
        <w:t xml:space="preserve"> (relative to the base model) and reduced both LOOCV RMSE and </w:t>
      </w:r>
      <w:proofErr w:type="spellStart"/>
      <w:r w:rsidR="008464F2">
        <w:t>MdAE</w:t>
      </w:r>
      <w:proofErr w:type="spellEnd"/>
      <w:r w:rsidR="008464F2">
        <w:t xml:space="preserve"> (Table</w:t>
      </w:r>
      <w:ins w:id="226" w:author="Eli Holmes" w:date="2020-04-18T11:15:00Z">
        <w:r w:rsidR="00F86DBC">
          <w:t>s</w:t>
        </w:r>
      </w:ins>
      <w:r w:rsidR="008464F2">
        <w:t xml:space="preserve"> 2</w:t>
      </w:r>
      <w:ins w:id="227" w:author="Eli Holmes" w:date="2020-04-18T11:14:00Z">
        <w:r w:rsidR="00F86DBC">
          <w:t>, A</w:t>
        </w:r>
      </w:ins>
      <w:ins w:id="228" w:author="Eli Holmes" w:date="2020-04-18T11:15:00Z">
        <w:r w:rsidR="00F86DBC">
          <w:t>2, S7</w:t>
        </w:r>
      </w:ins>
      <w:r w:rsidR="008464F2">
        <w:t>).</w:t>
      </w:r>
    </w:p>
    <w:p w14:paraId="6861CD47" w14:textId="74322756" w:rsidR="00F820ED" w:rsidRDefault="00F820ED" w:rsidP="001A401E">
      <w:pPr>
        <w:pStyle w:val="BodyText"/>
        <w:spacing w:before="0" w:after="0" w:line="480" w:lineRule="auto"/>
        <w:ind w:firstLine="360"/>
      </w:pPr>
      <w:r w:rsidRPr="001B1B67">
        <w:t>Our examination of the chlorophyll</w:t>
      </w:r>
      <w:ins w:id="229" w:author="Eli Holmes" w:date="2020-04-19T19:18:00Z">
        <w:r w:rsidR="00AF6F27">
          <w:t xml:space="preserve">-a </w:t>
        </w:r>
      </w:ins>
      <w:del w:id="230" w:author="Eli Holmes" w:date="2020-04-19T19:18:00Z">
        <w:r w:rsidRPr="001B1B67" w:rsidDel="00AF6F27">
          <w:delText xml:space="preserve"> </w:delText>
        </w:r>
      </w:del>
      <w:r w:rsidRPr="001B1B67">
        <w:t>cov</w:t>
      </w:r>
      <w:r>
        <w:t>a</w:t>
      </w:r>
      <w:r w:rsidRPr="001B1B67">
        <w:t>riate was limited, as t</w:t>
      </w:r>
      <w:r w:rsidRPr="004571DF">
        <w:t>he simp</w:t>
      </w:r>
      <w:r w:rsidRPr="003E2A48">
        <w:t xml:space="preserve">lest model </w:t>
      </w:r>
      <w:r>
        <w:t xml:space="preserve">including the chlorophyll-a concentration </w:t>
      </w:r>
      <w:r w:rsidRPr="003E2A48">
        <w:t xml:space="preserve">required </w:t>
      </w:r>
      <w:r>
        <w:t>five</w:t>
      </w:r>
      <w:r w:rsidRPr="003E2A48">
        <w:t xml:space="preserve"> degrees of freedom, </w:t>
      </w:r>
      <w:r>
        <w:t>and catch size varied little in the period for which we had chlorophyll data (1998–2015: July–</w:t>
      </w:r>
      <w:proofErr w:type="gramStart"/>
      <w:r>
        <w:t>September,</w:t>
      </w:r>
      <w:proofErr w:type="gramEnd"/>
      <w:r>
        <w:t xml:space="preserve"> 10–11 metric tons; October–June, 11–12 metric tons)</w:t>
      </w:r>
      <w:r w:rsidRPr="003E2A48">
        <w:t xml:space="preserve">. </w:t>
      </w:r>
      <w:r>
        <w:t>The fitting of s</w:t>
      </w:r>
      <w:r w:rsidRPr="003E2A48">
        <w:t>econd</w:t>
      </w:r>
      <w:r>
        <w:t>-</w:t>
      </w:r>
      <w:r w:rsidRPr="003E2A48">
        <w:t>degree polynomial models to the average log chlorophyll-a concentration</w:t>
      </w:r>
      <w:r>
        <w:t>s</w:t>
      </w:r>
      <w:r w:rsidRPr="003E2A48">
        <w:t xml:space="preserve"> in July</w:t>
      </w:r>
      <w:r>
        <w:t>–</w:t>
      </w:r>
      <w:r w:rsidRPr="003E2A48">
        <w:t>September</w:t>
      </w:r>
      <w:del w:id="231" w:author="Eli Holmes" w:date="2020-04-19T19:18:00Z">
        <w:r w:rsidRPr="003E2A48" w:rsidDel="00AF6F27">
          <w:delText xml:space="preserve">, </w:delText>
        </w:r>
      </w:del>
      <w:ins w:id="232" w:author="Eli Holmes" w:date="2020-04-19T19:18:00Z">
        <w:r w:rsidR="00AF6F27">
          <w:t xml:space="preserve"> and </w:t>
        </w:r>
      </w:ins>
      <w:r w:rsidRPr="003E2A48">
        <w:t>October</w:t>
      </w:r>
      <w:r>
        <w:t>–</w:t>
      </w:r>
      <w:r w:rsidRPr="003E2A48">
        <w:t>December</w:t>
      </w:r>
      <w:del w:id="233" w:author="Eli Holmes" w:date="2020-04-19T19:18:00Z">
        <w:r w:rsidRPr="003E2A48" w:rsidDel="00AF6F27">
          <w:delText>,</w:delText>
        </w:r>
      </w:del>
      <w:r w:rsidRPr="003E2A48">
        <w:t xml:space="preserve"> </w:t>
      </w:r>
      <w:del w:id="234" w:author="Eli Holmes" w:date="2020-04-19T19:18:00Z">
        <w:r w:rsidRPr="003E2A48" w:rsidDel="00AF6F27">
          <w:delText>and January</w:delText>
        </w:r>
        <w:r w:rsidDel="00AF6F27">
          <w:delText>–</w:delText>
        </w:r>
        <w:r w:rsidRPr="003E2A48" w:rsidDel="00AF6F27">
          <w:delText xml:space="preserve">March </w:delText>
        </w:r>
      </w:del>
      <w:r>
        <w:t>of</w:t>
      </w:r>
      <w:r w:rsidRPr="003E2A48">
        <w:t xml:space="preserve"> the current and prior year</w:t>
      </w:r>
      <w:r>
        <w:t xml:space="preserve">s yielded no significant result </w:t>
      </w:r>
      <w:r w:rsidRPr="003E2A48">
        <w:t>for the Jul</w:t>
      </w:r>
      <w:r>
        <w:t>y–</w:t>
      </w:r>
      <w:r w:rsidRPr="003E2A48">
        <w:t>Sep</w:t>
      </w:r>
      <w:r>
        <w:t>tember</w:t>
      </w:r>
      <w:r w:rsidRPr="003E2A48">
        <w:t xml:space="preserve"> catch</w:t>
      </w:r>
      <w:r>
        <w:t>, and a</w:t>
      </w:r>
      <w:r w:rsidRPr="003E2A48">
        <w:t xml:space="preserve"> significant effect </w:t>
      </w:r>
      <w:r>
        <w:t>of the prior-year</w:t>
      </w:r>
      <w:r w:rsidRPr="003E2A48">
        <w:t xml:space="preserve"> </w:t>
      </w:r>
      <w:r>
        <w:t xml:space="preserve">October–December chlorophyll-a concentration on the </w:t>
      </w:r>
      <w:r w:rsidRPr="003E2A48">
        <w:t>Oct</w:t>
      </w:r>
      <w:r>
        <w:t>ober–</w:t>
      </w:r>
      <w:r w:rsidRPr="003E2A48">
        <w:t>Mar</w:t>
      </w:r>
      <w:r>
        <w:t>ch</w:t>
      </w:r>
      <w:r w:rsidRPr="003E2A48">
        <w:t xml:space="preserve"> catch (Table</w:t>
      </w:r>
      <w:r>
        <w:t>s</w:t>
      </w:r>
      <w:r w:rsidRPr="003E2A48">
        <w:t xml:space="preserve"> </w:t>
      </w:r>
      <w:r w:rsidR="001A401E">
        <w:t>A</w:t>
      </w:r>
      <w:r w:rsidRPr="003E2A48">
        <w:t>1</w:t>
      </w:r>
      <w:r w:rsidR="001A401E">
        <w:t>, A2 and S7</w:t>
      </w:r>
      <w:r w:rsidRPr="003E2A48">
        <w:t>).</w:t>
      </w:r>
    </w:p>
    <w:p w14:paraId="37FDFCF8" w14:textId="155B2857" w:rsidR="00A407D2" w:rsidRDefault="00A407D2" w:rsidP="001B1B67">
      <w:pPr>
        <w:pStyle w:val="BodyText"/>
        <w:spacing w:before="0" w:after="0" w:line="480" w:lineRule="auto"/>
        <w:ind w:firstLine="360"/>
      </w:pPr>
      <w:r>
        <w:t>We identified</w:t>
      </w:r>
      <w:r w:rsidRPr="003E2A48">
        <w:t xml:space="preserve"> four outlier years </w:t>
      </w:r>
      <w:r>
        <w:t>in which</w:t>
      </w:r>
      <w:r w:rsidRPr="003E2A48">
        <w:t xml:space="preserve"> Oct</w:t>
      </w:r>
      <w:r>
        <w:t>ober–</w:t>
      </w:r>
      <w:r w:rsidRPr="003E2A48">
        <w:t>Mar</w:t>
      </w:r>
      <w:r>
        <w:t>ch</w:t>
      </w:r>
      <w:r w:rsidRPr="003E2A48">
        <w:t xml:space="preserve"> oil sardine landings were much lower than expected based on prior catches: 1986, 1991, 1994</w:t>
      </w:r>
      <w:r>
        <w:t>,</w:t>
      </w:r>
      <w:r w:rsidRPr="003E2A48">
        <w:t xml:space="preserve"> and 2013 (Figure 6</w:t>
      </w:r>
      <w:r>
        <w:t>c</w:t>
      </w:r>
      <w:r w:rsidRPr="003E2A48">
        <w:t xml:space="preserve">). </w:t>
      </w:r>
      <w:r w:rsidRPr="003E2A48">
        <w:lastRenderedPageBreak/>
        <w:t xml:space="preserve">The 2.5-year average SST explained the collapses in 1986 and 1991; the </w:t>
      </w:r>
      <w:r>
        <w:t xml:space="preserve">catch </w:t>
      </w:r>
      <w:r w:rsidRPr="003E2A48">
        <w:t>size</w:t>
      </w:r>
      <w:r>
        <w:t>s predicted with the model including this covariate</w:t>
      </w:r>
      <w:r w:rsidRPr="003E2A48">
        <w:t xml:space="preserve"> </w:t>
      </w:r>
      <w:r>
        <w:t>were</w:t>
      </w:r>
      <w:r w:rsidRPr="003E2A48">
        <w:t xml:space="preserve"> much closer to the observed catch</w:t>
      </w:r>
      <w:r>
        <w:t>es</w:t>
      </w:r>
      <w:r w:rsidRPr="003E2A48">
        <w:t xml:space="preserve"> (Figure 6</w:t>
      </w:r>
      <w:r>
        <w:t>d</w:t>
      </w:r>
      <w:r w:rsidRPr="003E2A48">
        <w:t>). The 2.5-year average SST did not explain the 1994</w:t>
      </w:r>
      <w:r>
        <w:t xml:space="preserve"> collapse, the largest during the study period,</w:t>
      </w:r>
      <w:r w:rsidRPr="003E2A48">
        <w:t xml:space="preserve"> or </w:t>
      </w:r>
      <w:r>
        <w:t xml:space="preserve">the </w:t>
      </w:r>
      <w:r w:rsidRPr="003E2A48">
        <w:t>2013 collapse</w:t>
      </w:r>
      <w:del w:id="235" w:author="Eli Holmes" w:date="2020-04-19T19:19:00Z">
        <w:r w:rsidDel="00AF6F27">
          <w:delText>, as</w:delText>
        </w:r>
        <w:r w:rsidRPr="003E2A48" w:rsidDel="00AF6F27">
          <w:delText xml:space="preserve"> the size</w:delText>
        </w:r>
        <w:r w:rsidDel="00AF6F27">
          <w:delText>s</w:delText>
        </w:r>
        <w:r w:rsidRPr="003E2A48" w:rsidDel="00AF6F27">
          <w:delText xml:space="preserve"> of the residual</w:delText>
        </w:r>
        <w:r w:rsidDel="00AF6F27">
          <w:delText>s did not differ in models</w:delText>
        </w:r>
        <w:r w:rsidRPr="003E2A48" w:rsidDel="00AF6F27">
          <w:delText xml:space="preserve"> with and without th</w:delText>
        </w:r>
        <w:r w:rsidDel="00AF6F27">
          <w:delText>is</w:delText>
        </w:r>
        <w:r w:rsidRPr="003E2A48" w:rsidDel="00AF6F27">
          <w:delText xml:space="preserve"> covariate</w:delText>
        </w:r>
      </w:del>
      <w:r w:rsidRPr="003E2A48">
        <w:t>. The same pattern was seen for the Jul</w:t>
      </w:r>
      <w:r>
        <w:t>y–</w:t>
      </w:r>
      <w:r w:rsidRPr="003E2A48">
        <w:t>Sep</w:t>
      </w:r>
      <w:r>
        <w:t>tember</w:t>
      </w:r>
      <w:r w:rsidRPr="003E2A48">
        <w:t xml:space="preserve"> catch, with the exception that </w:t>
      </w:r>
      <w:r>
        <w:t xml:space="preserve">this catch was not unusually low in </w:t>
      </w:r>
      <w:r w:rsidRPr="003E2A48">
        <w:t xml:space="preserve">1991. The 2.5-year average SST reduced the prediction error for </w:t>
      </w:r>
      <w:r>
        <w:t xml:space="preserve">this catch in </w:t>
      </w:r>
      <w:r w:rsidRPr="003E2A48">
        <w:t xml:space="preserve">1986, but did not (appreciably) </w:t>
      </w:r>
      <w:r>
        <w:t xml:space="preserve">reduce it </w:t>
      </w:r>
      <w:r w:rsidRPr="003E2A48">
        <w:t xml:space="preserve">for 1994 or 2013. </w:t>
      </w:r>
      <w:r>
        <w:t>N</w:t>
      </w:r>
      <w:r w:rsidRPr="003E2A48">
        <w:t>o covariate tested</w:t>
      </w:r>
      <w:r>
        <w:t xml:space="preserve"> in this study</w:t>
      </w:r>
      <w:r w:rsidRPr="003E2A48">
        <w:t xml:space="preserve"> explained the l</w:t>
      </w:r>
      <w:r>
        <w:t>ess</w:t>
      </w:r>
      <w:r w:rsidRPr="003E2A48">
        <w:t>er</w:t>
      </w:r>
      <w:r>
        <w:t>-</w:t>
      </w:r>
      <w:r w:rsidRPr="003E2A48">
        <w:t>than</w:t>
      </w:r>
      <w:r>
        <w:t>-</w:t>
      </w:r>
      <w:r w:rsidRPr="003E2A48">
        <w:t>expected 1994 and 2013 catches.</w:t>
      </w:r>
    </w:p>
    <w:p w14:paraId="39DE9EDD" w14:textId="01703A9A" w:rsidR="00FB7067" w:rsidRDefault="00EB56CB" w:rsidP="000C700D">
      <w:pPr>
        <w:pStyle w:val="BodyText"/>
        <w:spacing w:before="0" w:after="0" w:line="480" w:lineRule="auto"/>
        <w:ind w:firstLine="360"/>
        <w:rPr>
          <w:ins w:id="236" w:author="Eli Holmes" w:date="2020-04-19T17:20:00Z"/>
          <w:rFonts w:eastAsiaTheme="minorEastAsia"/>
        </w:rPr>
      </w:pPr>
      <w:r>
        <w:t xml:space="preserve">Both the 2.5-year average DMI </w:t>
      </w:r>
      <w:ins w:id="237" w:author="Eli Holmes" w:date="2020-04-19T19:20:00Z">
        <w:r w:rsidR="00AF6F27">
          <w:t xml:space="preserve">(which is correlated with the regional SST) </w:t>
        </w:r>
      </w:ins>
      <w:r>
        <w:t>and the June-July precipitation over land</w:t>
      </w:r>
      <w:r w:rsidR="00AD4FFD">
        <w:t xml:space="preserve"> covariates were available for the full catch time series from 1956 onward. Using dynamic linear modeling and the October-Ma</w:t>
      </w:r>
      <w:ins w:id="238" w:author="Eli Holmes" w:date="2020-04-18T13:10:00Z">
        <w:r w:rsidR="00293521">
          <w:t>rch</w:t>
        </w:r>
      </w:ins>
      <w:del w:id="239" w:author="Eli Holmes" w:date="2020-04-18T13:10:00Z">
        <w:r w:rsidR="00AD4FFD" w:rsidDel="00293521">
          <w:delText>y</w:delText>
        </w:r>
      </w:del>
      <w:r w:rsidR="00AD4FFD">
        <w:t xml:space="preserve"> catch, we examined whether the </w:t>
      </w:r>
      <w:del w:id="240" w:author="Eli Holmes" w:date="2020-04-19T16:27:00Z">
        <w:r w:rsidR="00AD4FFD" w:rsidDel="004B5216">
          <w:delText xml:space="preserve">effect sizes </w:delText>
        </w:r>
      </w:del>
      <w:ins w:id="241" w:author="Eli Holmes" w:date="2020-04-19T16:27:00Z">
        <w:r w:rsidR="004B5216">
          <w:t xml:space="preserve">ability </w:t>
        </w:r>
      </w:ins>
      <w:r w:rsidR="00AD4FFD">
        <w:t xml:space="preserve">of these covariates </w:t>
      </w:r>
      <w:ins w:id="242" w:author="Eli Holmes" w:date="2020-04-19T16:28:00Z">
        <w:r w:rsidR="004B5216">
          <w:t xml:space="preserve">to explain catch variation </w:t>
        </w:r>
      </w:ins>
      <w:r w:rsidR="00AD4FFD">
        <w:t>changed over time</w:t>
      </w:r>
      <w:del w:id="243" w:author="Eli Holmes" w:date="2020-04-19T17:21:00Z">
        <w:r w:rsidR="00AD4FFD" w:rsidDel="00FB7067">
          <w:delText xml:space="preserve"> </w:delText>
        </w:r>
      </w:del>
      <w:del w:id="244" w:author="Eli Holmes" w:date="2020-04-19T16:28:00Z">
        <w:r w:rsidR="00AD4FFD" w:rsidDel="004B5216">
          <w:delText xml:space="preserve">and whether the </w:delText>
        </w:r>
      </w:del>
      <w:del w:id="245" w:author="Eli Holmes" w:date="2020-04-19T13:48:00Z">
        <w:r w:rsidR="00AD4FFD" w:rsidDel="000F5A5C">
          <w:delText>mean and median errors</w:delText>
        </w:r>
      </w:del>
      <w:del w:id="246" w:author="Eli Holmes" w:date="2020-04-19T16:28:00Z">
        <w:r w:rsidR="00AD4FFD" w:rsidDel="004B5216">
          <w:delText xml:space="preserve"> </w:delText>
        </w:r>
        <w:r w:rsidR="004C6AF4" w:rsidDel="004B5216">
          <w:delText xml:space="preserve">(difference between model prediction and actual catch) </w:delText>
        </w:r>
        <w:r w:rsidR="00E07913" w:rsidDel="004B5216">
          <w:delText xml:space="preserve">changed </w:delText>
        </w:r>
        <w:r w:rsidR="00AD4FFD" w:rsidDel="004B5216">
          <w:delText xml:space="preserve">over time </w:delText>
        </w:r>
      </w:del>
      <w:del w:id="247" w:author="Eli Holmes" w:date="2020-04-19T17:21:00Z">
        <w:r w:rsidR="00AD4FFD" w:rsidDel="00FB7067">
          <w:delText>(Figure 7)</w:delText>
        </w:r>
      </w:del>
      <w:r w:rsidR="00AD4FFD">
        <w:t>.</w:t>
      </w:r>
      <w:ins w:id="248" w:author="Eli Holmes" w:date="2020-04-19T17:21:00Z">
        <w:r w:rsidR="00FB7067">
          <w:t xml:space="preserve"> T</w:t>
        </w:r>
      </w:ins>
      <w:del w:id="249" w:author="Eli Holmes" w:date="2020-04-19T17:21:00Z">
        <w:r w:rsidR="00AD4FFD" w:rsidDel="00FB7067">
          <w:delText xml:space="preserve"> The </w:delText>
        </w:r>
      </w:del>
      <w:ins w:id="250" w:author="Eli Holmes" w:date="2020-04-19T16:28:00Z">
        <w:r w:rsidR="004B5216">
          <w:t xml:space="preserve">ime-varying covariate </w:t>
        </w:r>
      </w:ins>
      <w:r w:rsidR="00AD4FFD">
        <w:t>models were fit to the residuals of the simpler base October-Ma</w:t>
      </w:r>
      <w:ins w:id="251" w:author="Eli Holmes" w:date="2020-04-18T13:11:00Z">
        <w:r w:rsidR="00293521">
          <w:t xml:space="preserve">rch </w:t>
        </w:r>
      </w:ins>
      <w:del w:id="252" w:author="Eli Holmes" w:date="2020-04-18T13:10:00Z">
        <w:r w:rsidR="00AD4FFD" w:rsidDel="00293521">
          <w:delText xml:space="preserve">y </w:delText>
        </w:r>
      </w:del>
      <w:r w:rsidR="00AD4FFD">
        <w:t xml:space="preserve">catch model (with </w:t>
      </w:r>
      <w:r w:rsidR="004C6AF4">
        <w:t>only prior October-Ma</w:t>
      </w:r>
      <w:ins w:id="253" w:author="Eli Holmes" w:date="2020-04-18T13:11:00Z">
        <w:r w:rsidR="00293521">
          <w:t>rch</w:t>
        </w:r>
      </w:ins>
      <w:del w:id="254" w:author="Eli Holmes" w:date="2020-04-18T13:11:00Z">
        <w:r w:rsidR="004C6AF4" w:rsidDel="00293521">
          <w:delText>y</w:delText>
        </w:r>
      </w:del>
      <w:r w:rsidR="004C6AF4">
        <w:t xml:space="preserve"> catch and </w:t>
      </w:r>
      <w:r w:rsidR="00AD4FFD">
        <w:t xml:space="preserve">no environmental covariates) and the covariates were z-scored (mean </w:t>
      </w:r>
      <w:proofErr w:type="gramStart"/>
      <w:r w:rsidR="00AD4FFD">
        <w:t>removed</w:t>
      </w:r>
      <w:proofErr w:type="gramEnd"/>
      <w:r w:rsidR="00AD4FFD">
        <w:t xml:space="preserve"> and variance standardized to 1)</w:t>
      </w:r>
      <w:ins w:id="255" w:author="Eli Holmes" w:date="2020-04-19T13:48:00Z">
        <w:r w:rsidR="000F5A5C">
          <w:t xml:space="preserve"> and included as th</w:t>
        </w:r>
      </w:ins>
      <w:ins w:id="256" w:author="Eli Holmes" w:date="2020-04-19T13:49:00Z">
        <w:r w:rsidR="000F5A5C">
          <w:t>ird-order polynomial</w:t>
        </w:r>
      </w:ins>
      <w:ins w:id="257" w:author="Eli Holmes" w:date="2020-04-19T16:29:00Z">
        <w:r w:rsidR="00ED2401">
          <w:t>s</w:t>
        </w:r>
      </w:ins>
      <w:ins w:id="258" w:author="Eli Holmes" w:date="2020-04-19T13:49:00Z">
        <w:r w:rsidR="000F5A5C">
          <w:t xml:space="preserve"> to allow a non-linear response</w:t>
        </w:r>
      </w:ins>
      <w:r w:rsidR="00AD4FFD">
        <w:t xml:space="preserve">. The models took the form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ins w:id="259" w:author="Eli Holmes" w:date="2020-04-19T13:49:00Z">
                <w:rPr>
                  <w:rFonts w:ascii="Cambria Math" w:hAnsi="Cambria Math"/>
                </w:rPr>
                <m:t>1,</m:t>
              </w:ins>
            </m:r>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sSub>
              <m:sSubPr>
                <m:ctrlPr>
                  <w:ins w:id="260" w:author="Eli Holmes" w:date="2020-04-19T13:49:00Z">
                    <w:rPr>
                      <w:rFonts w:ascii="Cambria Math" w:hAnsi="Cambria Math"/>
                    </w:rPr>
                  </w:ins>
                </m:ctrlPr>
              </m:sSubPr>
              <m:e>
                <m:r>
                  <w:ins w:id="261" w:author="Eli Holmes" w:date="2020-04-19T13:49:00Z">
                    <w:rPr>
                      <w:rFonts w:ascii="Cambria Math" w:hAnsi="Cambria Math"/>
                    </w:rPr>
                    <m:t>β</m:t>
                  </w:ins>
                </m:r>
              </m:e>
              <m:sub>
                <m:r>
                  <w:ins w:id="262" w:author="Eli Holmes" w:date="2020-04-19T13:49:00Z">
                    <w:rPr>
                      <w:rFonts w:ascii="Cambria Math" w:hAnsi="Cambria Math"/>
                    </w:rPr>
                    <m:t>2</m:t>
                  </w:ins>
                </m:r>
                <m:r>
                  <w:ins w:id="263" w:author="Eli Holmes" w:date="2020-04-19T13:49:00Z">
                    <w:rPr>
                      <w:rFonts w:ascii="Cambria Math" w:hAnsi="Cambria Math"/>
                    </w:rPr>
                    <m:t>,t</m:t>
                  </w:ins>
                </m:r>
              </m:sub>
            </m:sSub>
            <m:sSubSup>
              <m:sSubSupPr>
                <m:ctrlPr>
                  <w:ins w:id="264" w:author="Eli Holmes" w:date="2020-04-19T13:52:00Z">
                    <w:rPr>
                      <w:rFonts w:ascii="Cambria Math" w:hAnsi="Cambria Math"/>
                    </w:rPr>
                  </w:ins>
                </m:ctrlPr>
              </m:sSubSupPr>
              <m:e>
                <m:r>
                  <w:ins w:id="265" w:author="Eli Holmes" w:date="2020-04-19T13:52:00Z">
                    <w:rPr>
                      <w:rFonts w:ascii="Cambria Math" w:hAnsi="Cambria Math"/>
                    </w:rPr>
                    <m:t>V</m:t>
                  </w:ins>
                </m:r>
              </m:e>
              <m:sub>
                <m:r>
                  <w:ins w:id="266" w:author="Eli Holmes" w:date="2020-04-19T13:52:00Z">
                    <w:rPr>
                      <w:rFonts w:ascii="Cambria Math" w:hAnsi="Cambria Math"/>
                    </w:rPr>
                    <m:t>t</m:t>
                  </w:ins>
                </m:r>
              </m:sub>
              <m:sup>
                <m:r>
                  <w:ins w:id="267" w:author="Eli Holmes" w:date="2020-04-19T13:52:00Z">
                    <w:rPr>
                      <w:rFonts w:ascii="Cambria Math" w:hAnsi="Cambria Math"/>
                    </w:rPr>
                    <m:t>2</m:t>
                  </w:ins>
                </m:r>
              </m:sup>
            </m:sSubSup>
            <m:r>
              <w:ins w:id="268" w:author="Eli Holmes" w:date="2020-04-19T13:49:00Z">
                <w:rPr>
                  <w:rFonts w:ascii="Cambria Math" w:hAnsi="Cambria Math"/>
                </w:rPr>
                <m:t>+</m:t>
              </w:ins>
            </m:r>
            <m:sSub>
              <m:sSubPr>
                <m:ctrlPr>
                  <w:ins w:id="269" w:author="Eli Holmes" w:date="2020-04-19T13:49:00Z">
                    <w:rPr>
                      <w:rFonts w:ascii="Cambria Math" w:hAnsi="Cambria Math"/>
                    </w:rPr>
                  </w:ins>
                </m:ctrlPr>
              </m:sSubPr>
              <m:e>
                <m:r>
                  <w:ins w:id="270" w:author="Eli Holmes" w:date="2020-04-19T13:49:00Z">
                    <w:rPr>
                      <w:rFonts w:ascii="Cambria Math" w:hAnsi="Cambria Math"/>
                    </w:rPr>
                    <m:t>β</m:t>
                  </w:ins>
                </m:r>
              </m:e>
              <m:sub>
                <m:r>
                  <w:ins w:id="271" w:author="Eli Holmes" w:date="2020-04-19T13:50:00Z">
                    <w:rPr>
                      <w:rFonts w:ascii="Cambria Math" w:hAnsi="Cambria Math"/>
                    </w:rPr>
                    <m:t>3</m:t>
                  </w:ins>
                </m:r>
                <m:r>
                  <w:ins w:id="272" w:author="Eli Holmes" w:date="2020-04-19T13:49:00Z">
                    <w:rPr>
                      <w:rFonts w:ascii="Cambria Math" w:hAnsi="Cambria Math"/>
                    </w:rPr>
                    <m:t>,t</m:t>
                  </w:ins>
                </m:r>
              </m:sub>
            </m:sSub>
            <m:sSubSup>
              <m:sSubSupPr>
                <m:ctrlPr>
                  <w:ins w:id="273" w:author="Eli Holmes" w:date="2020-04-19T13:53:00Z">
                    <w:rPr>
                      <w:rFonts w:ascii="Cambria Math" w:hAnsi="Cambria Math"/>
                    </w:rPr>
                  </w:ins>
                </m:ctrlPr>
              </m:sSubSupPr>
              <m:e>
                <m:r>
                  <w:ins w:id="274" w:author="Eli Holmes" w:date="2020-04-19T13:53:00Z">
                    <w:rPr>
                      <w:rFonts w:ascii="Cambria Math" w:hAnsi="Cambria Math"/>
                    </w:rPr>
                    <m:t>V</m:t>
                  </w:ins>
                </m:r>
              </m:e>
              <m:sub>
                <m:r>
                  <w:ins w:id="275" w:author="Eli Holmes" w:date="2020-04-19T13:53:00Z">
                    <w:rPr>
                      <w:rFonts w:ascii="Cambria Math" w:hAnsi="Cambria Math"/>
                    </w:rPr>
                    <m:t>t</m:t>
                  </w:ins>
                </m:r>
              </m:sub>
              <m:sup>
                <m:r>
                  <w:ins w:id="276" w:author="Eli Holmes" w:date="2020-04-19T13:53:00Z">
                    <w:rPr>
                      <w:rFonts w:ascii="Cambria Math" w:hAnsi="Cambria Math"/>
                    </w:rPr>
                    <m:t>3</m:t>
                  </w:ins>
                </m:r>
              </m:sup>
            </m:sSubSup>
            <m:r>
              <w:ins w:id="277" w:author="Eli Holmes" w:date="2020-04-19T13:49:00Z">
                <w:rPr>
                  <w:rFonts w:ascii="Cambria Math" w:hAnsi="Cambria Math"/>
                </w:rPr>
                <m:t>+</m:t>
              </w:ins>
            </m:r>
            <m:r>
              <w:rPr>
                <w:rFonts w:ascii="Cambria Math" w:hAnsi="Cambria Math"/>
              </w:rPr>
              <m:t>ϵ</m:t>
            </m:r>
          </m:e>
          <m:sub>
            <m:r>
              <w:rPr>
                <w:rFonts w:ascii="Cambria Math" w:hAnsi="Cambria Math"/>
              </w:rPr>
              <m:t>t</m:t>
            </m:r>
          </m:sub>
        </m:sSub>
      </m:oMath>
      <w:r w:rsidR="00AD4FFD">
        <w:rPr>
          <w:rFonts w:eastAsiaTheme="minorEastAsia"/>
        </w:rPr>
        <w:t xml:space="preserve"> </w:t>
      </w:r>
      <w:del w:id="278" w:author="Eli Holmes" w:date="2020-04-19T13:53:00Z">
        <w:r w:rsidR="00AD4FFD" w:rsidDel="000F5A5C">
          <w:rPr>
            <w:rFonts w:eastAsiaTheme="minorEastAsia"/>
          </w:rPr>
          <w:delText>with one or both</w:delText>
        </w:r>
      </w:del>
      <w:ins w:id="279" w:author="Eli Holmes" w:date="2020-04-19T13:53:00Z">
        <w:r w:rsidR="000F5A5C">
          <w:rPr>
            <w:rFonts w:eastAsiaTheme="minorEastAsia"/>
          </w:rPr>
          <w:t xml:space="preserve">where </w:t>
        </w:r>
        <w:r w:rsidR="000F5A5C" w:rsidRPr="000F5A5C">
          <w:rPr>
            <w:rFonts w:eastAsiaTheme="minorEastAsia"/>
            <w:i/>
            <w:rPrChange w:id="280" w:author="Eli Holmes" w:date="2020-04-19T13:53:00Z">
              <w:rPr>
                <w:rFonts w:eastAsiaTheme="minorEastAsia"/>
              </w:rPr>
            </w:rPrChange>
          </w:rPr>
          <w:t>r</w:t>
        </w:r>
        <w:r w:rsidR="000F5A5C">
          <w:rPr>
            <w:rFonts w:eastAsiaTheme="minorEastAsia"/>
          </w:rPr>
          <w:t xml:space="preserve"> is the residual and </w:t>
        </w:r>
        <w:r w:rsidR="000F5A5C" w:rsidRPr="000F5A5C">
          <w:rPr>
            <w:rFonts w:eastAsiaTheme="minorEastAsia"/>
            <w:i/>
            <w:rPrChange w:id="281" w:author="Eli Holmes" w:date="2020-04-19T13:53:00Z">
              <w:rPr>
                <w:rFonts w:eastAsiaTheme="minorEastAsia"/>
              </w:rPr>
            </w:rPrChange>
          </w:rPr>
          <w:t>V</w:t>
        </w:r>
        <w:r w:rsidR="000F5A5C">
          <w:rPr>
            <w:rFonts w:eastAsiaTheme="minorEastAsia"/>
          </w:rPr>
          <w:t xml:space="preserve"> is the covariate</w:t>
        </w:r>
      </w:ins>
      <w:del w:id="282" w:author="Eli Holmes" w:date="2020-04-19T13:53:00Z">
        <w:r w:rsidR="00AD4FFD" w:rsidDel="000F5A5C">
          <w:rPr>
            <w:rFonts w:eastAsiaTheme="minorEastAsia"/>
          </w:rPr>
          <w:delText xml:space="preserve"> covariates</w:delText>
        </w:r>
      </w:del>
      <w:r w:rsidR="00AD4FFD">
        <w:rPr>
          <w:rFonts w:eastAsiaTheme="minorEastAsia"/>
        </w:rPr>
        <w:t xml:space="preserve">. </w:t>
      </w:r>
      <w:ins w:id="283" w:author="Eli Holmes" w:date="2020-04-19T14:00:00Z">
        <w:r w:rsidR="000C700D">
          <w:rPr>
            <w:rFonts w:eastAsiaTheme="minorEastAsia"/>
          </w:rPr>
          <w:t xml:space="preserve">The </w:t>
        </w:r>
        <w:r w:rsidR="000C700D" w:rsidRPr="000C700D">
          <w:rPr>
            <w:rFonts w:ascii="Symbol" w:eastAsiaTheme="minorEastAsia" w:hAnsi="Symbol"/>
            <w:i/>
            <w:rPrChange w:id="284" w:author="Eli Holmes" w:date="2020-04-19T16:08:00Z">
              <w:rPr>
                <w:rFonts w:eastAsiaTheme="minorEastAsia"/>
              </w:rPr>
            </w:rPrChange>
          </w:rPr>
          <w:t>b</w:t>
        </w:r>
        <w:r w:rsidR="000C700D">
          <w:rPr>
            <w:rFonts w:eastAsiaTheme="minorEastAsia"/>
          </w:rPr>
          <w:t xml:space="preserve"> were allowed to evolve as a</w:t>
        </w:r>
      </w:ins>
      <w:ins w:id="285" w:author="Eli Holmes" w:date="2020-04-19T16:10:00Z">
        <w:r w:rsidR="00641DEC">
          <w:rPr>
            <w:rFonts w:eastAsiaTheme="minorEastAsia"/>
          </w:rPr>
          <w:t>n</w:t>
        </w:r>
      </w:ins>
      <w:ins w:id="286" w:author="Eli Holmes" w:date="2020-04-19T14:00:00Z">
        <w:r w:rsidR="000C700D">
          <w:rPr>
            <w:rFonts w:eastAsiaTheme="minorEastAsia"/>
          </w:rPr>
          <w:t xml:space="preserve"> autoregressive process</w:t>
        </w:r>
      </w:ins>
      <w:ins w:id="287" w:author="Eli Holmes" w:date="2020-04-19T16:10:00Z">
        <w:r w:rsidR="00641DEC">
          <w:rPr>
            <w:rFonts w:eastAsiaTheme="minorEastAsia"/>
          </w:rPr>
          <w:t xml:space="preserve">, </w:t>
        </w:r>
      </w:ins>
      <m:oMath>
        <m:sSub>
          <m:sSubPr>
            <m:ctrlPr>
              <w:ins w:id="288" w:author="Eli Holmes" w:date="2020-04-19T16:11:00Z">
                <w:rPr>
                  <w:rFonts w:ascii="Cambria Math" w:hAnsi="Cambria Math"/>
                </w:rPr>
              </w:ins>
            </m:ctrlPr>
          </m:sSubPr>
          <m:e>
            <m:r>
              <w:ins w:id="289" w:author="Eli Holmes" w:date="2020-04-19T16:12:00Z">
                <w:rPr>
                  <w:rFonts w:ascii="Cambria Math" w:hAnsi="Cambria Math"/>
                </w:rPr>
                <m:t>β</m:t>
              </w:ins>
            </m:r>
          </m:e>
          <m:sub>
            <m:r>
              <w:ins w:id="290" w:author="Eli Holmes" w:date="2020-04-19T16:11:00Z">
                <w:rPr>
                  <w:rFonts w:ascii="Cambria Math" w:hAnsi="Cambria Math"/>
                </w:rPr>
                <m:t>t</m:t>
              </w:ins>
            </m:r>
          </m:sub>
        </m:sSub>
        <m:r>
          <w:ins w:id="291" w:author="Eli Holmes" w:date="2020-04-19T16:11:00Z">
            <w:rPr>
              <w:rFonts w:ascii="Cambria Math" w:hAnsi="Cambria Math"/>
            </w:rPr>
            <m:t>=</m:t>
          </w:ins>
        </m:r>
        <m:sSub>
          <m:sSubPr>
            <m:ctrlPr>
              <w:ins w:id="292" w:author="Eli Holmes" w:date="2020-04-19T16:11:00Z">
                <w:rPr>
                  <w:rFonts w:ascii="Cambria Math" w:hAnsi="Cambria Math"/>
                </w:rPr>
              </w:ins>
            </m:ctrlPr>
          </m:sSubPr>
          <m:e>
            <m:r>
              <w:ins w:id="293" w:author="Eli Holmes" w:date="2020-04-19T16:11:00Z">
                <w:rPr>
                  <w:rFonts w:ascii="Cambria Math" w:hAnsi="Cambria Math"/>
                </w:rPr>
                <m:t>β</m:t>
              </w:ins>
            </m:r>
          </m:e>
          <m:sub>
            <m:r>
              <w:ins w:id="294" w:author="Eli Holmes" w:date="2020-04-19T16:12:00Z">
                <w:rPr>
                  <w:rFonts w:ascii="Cambria Math" w:hAnsi="Cambria Math"/>
                </w:rPr>
                <m:t>t-1</m:t>
              </w:ins>
            </m:r>
          </m:sub>
        </m:sSub>
        <m:sSub>
          <m:sSubPr>
            <m:ctrlPr>
              <w:ins w:id="295" w:author="Eli Holmes" w:date="2020-04-19T16:11:00Z">
                <w:rPr>
                  <w:rFonts w:ascii="Cambria Math" w:hAnsi="Cambria Math"/>
                </w:rPr>
              </w:ins>
            </m:ctrlPr>
          </m:sSubPr>
          <m:e>
            <m:r>
              <w:ins w:id="296" w:author="Eli Holmes" w:date="2020-04-19T16:11:00Z">
                <w:rPr>
                  <w:rFonts w:ascii="Cambria Math" w:hAnsi="Cambria Math"/>
                </w:rPr>
                <m:t>+</m:t>
              </w:ins>
            </m:r>
            <m:r>
              <w:ins w:id="297" w:author="Eli Holmes" w:date="2020-04-19T16:12:00Z">
                <w:rPr>
                  <w:rFonts w:ascii="Cambria Math" w:hAnsi="Cambria Math"/>
                </w:rPr>
                <m:t>e</m:t>
              </w:ins>
            </m:r>
          </m:e>
          <m:sub>
            <m:r>
              <w:ins w:id="298" w:author="Eli Holmes" w:date="2020-04-19T16:11:00Z">
                <w:rPr>
                  <w:rFonts w:ascii="Cambria Math" w:hAnsi="Cambria Math"/>
                </w:rPr>
                <m:t>t</m:t>
              </w:ins>
            </m:r>
          </m:sub>
        </m:sSub>
      </m:oMath>
      <w:ins w:id="299" w:author="Eli Holmes" w:date="2020-04-19T16:10:00Z">
        <w:r w:rsidR="00641DEC">
          <w:rPr>
            <w:rFonts w:eastAsiaTheme="minorEastAsia"/>
          </w:rPr>
          <w:t>,</w:t>
        </w:r>
      </w:ins>
      <w:ins w:id="300" w:author="Eli Holmes" w:date="2020-04-19T16:08:00Z">
        <w:r w:rsidR="00641DEC">
          <w:rPr>
            <w:rFonts w:eastAsiaTheme="minorEastAsia"/>
          </w:rPr>
          <w:t xml:space="preserve"> with </w:t>
        </w:r>
      </w:ins>
      <w:ins w:id="301" w:author="Eli Holmes" w:date="2020-04-19T16:10:00Z">
        <w:r w:rsidR="00641DEC" w:rsidRPr="00ED2401">
          <w:rPr>
            <w:rFonts w:eastAsiaTheme="minorEastAsia"/>
            <w:i/>
            <w:rPrChange w:id="302" w:author="Eli Holmes" w:date="2020-04-19T16:29:00Z">
              <w:rPr>
                <w:rFonts w:eastAsiaTheme="minorEastAsia"/>
              </w:rPr>
            </w:rPrChange>
          </w:rPr>
          <w:t>e</w:t>
        </w:r>
        <w:r w:rsidR="00641DEC" w:rsidRPr="00641DEC">
          <w:rPr>
            <w:rFonts w:eastAsiaTheme="minorEastAsia"/>
            <w:i/>
            <w:vertAlign w:val="subscript"/>
            <w:rPrChange w:id="303" w:author="Eli Holmes" w:date="2020-04-19T16:12:00Z">
              <w:rPr>
                <w:rFonts w:eastAsiaTheme="minorEastAsia"/>
              </w:rPr>
            </w:rPrChange>
          </w:rPr>
          <w:t xml:space="preserve">t </w:t>
        </w:r>
        <w:r w:rsidR="00641DEC">
          <w:rPr>
            <w:rFonts w:eastAsiaTheme="minorEastAsia"/>
          </w:rPr>
          <w:t xml:space="preserve">~ </w:t>
        </w:r>
        <w:proofErr w:type="gramStart"/>
        <w:r w:rsidR="00641DEC">
          <w:rPr>
            <w:rFonts w:eastAsiaTheme="minorEastAsia"/>
          </w:rPr>
          <w:t>N(</w:t>
        </w:r>
        <w:proofErr w:type="gramEnd"/>
        <w:r w:rsidR="00641DEC">
          <w:rPr>
            <w:rFonts w:eastAsiaTheme="minorEastAsia"/>
          </w:rPr>
          <w:t>0,</w:t>
        </w:r>
      </w:ins>
      <w:ins w:id="304" w:author="Eli Holmes" w:date="2020-04-19T16:38:00Z">
        <w:r w:rsidR="00ED2401">
          <w:rPr>
            <w:rFonts w:eastAsiaTheme="minorEastAsia"/>
          </w:rPr>
          <w:t xml:space="preserve"> </w:t>
        </w:r>
        <w:r w:rsidR="00ED2401" w:rsidRPr="00ED2401">
          <w:rPr>
            <w:rFonts w:ascii="Symbol" w:eastAsiaTheme="minorEastAsia" w:hAnsi="Symbol"/>
            <w:i/>
            <w:rPrChange w:id="305" w:author="Eli Holmes" w:date="2020-04-19T16:39:00Z">
              <w:rPr>
                <w:rFonts w:eastAsiaTheme="minorEastAsia"/>
              </w:rPr>
            </w:rPrChange>
          </w:rPr>
          <w:t>s</w:t>
        </w:r>
      </w:ins>
      <w:ins w:id="306" w:author="Eli Holmes" w:date="2020-04-19T16:10:00Z">
        <w:r w:rsidR="00641DEC">
          <w:rPr>
            <w:rFonts w:eastAsiaTheme="minorEastAsia"/>
          </w:rPr>
          <w:t>)</w:t>
        </w:r>
      </w:ins>
      <w:ins w:id="307" w:author="Eli Holmes" w:date="2020-04-19T14:02:00Z">
        <w:r w:rsidR="000C700D">
          <w:rPr>
            <w:rFonts w:eastAsiaTheme="minorEastAsia"/>
          </w:rPr>
          <w:t xml:space="preserve">. </w:t>
        </w:r>
      </w:ins>
      <w:ins w:id="308" w:author="Eli Holmes" w:date="2020-04-19T17:07:00Z">
        <w:r w:rsidR="00D62708">
          <w:rPr>
            <w:rFonts w:eastAsiaTheme="minorEastAsia"/>
          </w:rPr>
          <w:t xml:space="preserve">The </w:t>
        </w:r>
        <w:r w:rsidR="00D62708" w:rsidRPr="00FB7067">
          <w:rPr>
            <w:rFonts w:ascii="Symbol" w:eastAsiaTheme="minorEastAsia" w:hAnsi="Symbol"/>
            <w:i/>
            <w:rPrChange w:id="309" w:author="Eli Holmes" w:date="2020-04-19T17:20:00Z">
              <w:rPr>
                <w:rFonts w:eastAsiaTheme="minorEastAsia"/>
              </w:rPr>
            </w:rPrChange>
          </w:rPr>
          <w:t>s</w:t>
        </w:r>
        <w:r w:rsidR="00D62708">
          <w:rPr>
            <w:rFonts w:eastAsiaTheme="minorEastAsia"/>
          </w:rPr>
          <w:t xml:space="preserve"> was chosen such that the </w:t>
        </w:r>
      </w:ins>
      <w:ins w:id="310" w:author="Eli Holmes" w:date="2020-04-19T17:09:00Z">
        <w:r w:rsidR="00D62708">
          <w:rPr>
            <w:rFonts w:eastAsiaTheme="minorEastAsia"/>
          </w:rPr>
          <w:t xml:space="preserve">model complexity (time-variation) did not </w:t>
        </w:r>
      </w:ins>
      <w:ins w:id="311" w:author="Eli Holmes" w:date="2020-04-19T19:21:00Z">
        <w:r w:rsidR="00AF6F27">
          <w:rPr>
            <w:rFonts w:eastAsiaTheme="minorEastAsia"/>
          </w:rPr>
          <w:t>increase</w:t>
        </w:r>
      </w:ins>
      <w:ins w:id="312" w:author="Eli Holmes" w:date="2020-04-19T17:09:00Z">
        <w:r w:rsidR="00D62708">
          <w:rPr>
            <w:rFonts w:eastAsiaTheme="minorEastAsia"/>
          </w:rPr>
          <w:t xml:space="preserve"> </w:t>
        </w:r>
      </w:ins>
      <w:ins w:id="313" w:author="Eli Holmes" w:date="2020-04-19T17:07:00Z">
        <w:r w:rsidR="00D62708">
          <w:rPr>
            <w:rFonts w:eastAsiaTheme="minorEastAsia"/>
          </w:rPr>
          <w:t>out-sample-prediction error</w:t>
        </w:r>
      </w:ins>
      <w:ins w:id="314" w:author="Eli Holmes" w:date="2020-04-19T19:21:00Z">
        <w:r w:rsidR="00AF6F27">
          <w:rPr>
            <w:rFonts w:eastAsiaTheme="minorEastAsia"/>
          </w:rPr>
          <w:t xml:space="preserve"> over the base catch model (with no covariates)</w:t>
        </w:r>
      </w:ins>
      <w:ins w:id="315" w:author="Eli Holmes" w:date="2020-04-19T17:09:00Z">
        <w:r w:rsidR="00D62708">
          <w:rPr>
            <w:rFonts w:eastAsiaTheme="minorEastAsia"/>
          </w:rPr>
          <w:t xml:space="preserve">. </w:t>
        </w:r>
      </w:ins>
    </w:p>
    <w:p w14:paraId="313BE700" w14:textId="55E84C7B" w:rsidR="00EB56CB" w:rsidRPr="000C700D" w:rsidRDefault="00AD4FFD" w:rsidP="000C700D">
      <w:pPr>
        <w:pStyle w:val="BodyText"/>
        <w:spacing w:before="0" w:after="0" w:line="480" w:lineRule="auto"/>
        <w:ind w:firstLine="360"/>
        <w:rPr>
          <w:rFonts w:eastAsiaTheme="minorEastAsia"/>
          <w:rPrChange w:id="316" w:author="Eli Holmes" w:date="2020-04-19T14:01:00Z">
            <w:rPr/>
          </w:rPrChange>
        </w:rPr>
      </w:pPr>
      <w:del w:id="317" w:author="Eli Holmes" w:date="2020-04-19T16:29:00Z">
        <w:r w:rsidDel="00ED2401">
          <w:rPr>
            <w:rFonts w:eastAsiaTheme="minorEastAsia"/>
          </w:rPr>
          <w:delText xml:space="preserve">The effect size of </w:delText>
        </w:r>
        <w:r w:rsidR="004C6AF4" w:rsidDel="00ED2401">
          <w:rPr>
            <w:rFonts w:eastAsiaTheme="minorEastAsia"/>
          </w:rPr>
          <w:delText xml:space="preserve">the 2.5-year average </w:delText>
        </w:r>
        <w:r w:rsidDel="00ED2401">
          <w:rPr>
            <w:rFonts w:eastAsiaTheme="minorEastAsia"/>
          </w:rPr>
          <w:delText>DMI was</w:delText>
        </w:r>
        <w:r w:rsidR="00265368" w:rsidDel="00ED2401">
          <w:rPr>
            <w:rFonts w:eastAsiaTheme="minorEastAsia"/>
          </w:rPr>
          <w:delText xml:space="preserve"> positive and non-zero for the entire time-series, while the effect size of </w:delText>
        </w:r>
        <w:r w:rsidR="004C6AF4" w:rsidDel="00ED2401">
          <w:rPr>
            <w:rFonts w:eastAsiaTheme="minorEastAsia"/>
          </w:rPr>
          <w:delText xml:space="preserve">the June-July </w:delText>
        </w:r>
        <w:r w:rsidR="00265368" w:rsidDel="00ED2401">
          <w:rPr>
            <w:rFonts w:eastAsiaTheme="minorEastAsia"/>
          </w:rPr>
          <w:delText xml:space="preserve">precipitation </w:delText>
        </w:r>
        <w:r w:rsidR="004C6AF4" w:rsidDel="00ED2401">
          <w:rPr>
            <w:rFonts w:eastAsiaTheme="minorEastAsia"/>
          </w:rPr>
          <w:delText xml:space="preserve">over land </w:delText>
        </w:r>
        <w:r w:rsidR="00265368" w:rsidDel="00ED2401">
          <w:rPr>
            <w:rFonts w:eastAsiaTheme="minorEastAsia"/>
          </w:rPr>
          <w:delText xml:space="preserve">was negative </w:delText>
        </w:r>
      </w:del>
      <w:del w:id="318" w:author="Eli Holmes" w:date="2020-04-19T13:56:00Z">
        <w:r w:rsidR="00265368" w:rsidDel="000C700D">
          <w:rPr>
            <w:rFonts w:eastAsiaTheme="minorEastAsia"/>
          </w:rPr>
          <w:delText>and strongly negative in the 1990s in the</w:delText>
        </w:r>
      </w:del>
      <w:del w:id="319" w:author="Eli Holmes" w:date="2020-04-19T16:29:00Z">
        <w:r w:rsidR="00265368" w:rsidDel="00ED2401">
          <w:rPr>
            <w:rFonts w:eastAsiaTheme="minorEastAsia"/>
          </w:rPr>
          <w:delText xml:space="preserve"> (Figure 7a). </w:delText>
        </w:r>
      </w:del>
      <w:ins w:id="320" w:author="Eli Holmes" w:date="2020-04-19T16:16:00Z">
        <w:r w:rsidR="00641DEC">
          <w:rPr>
            <w:rFonts w:eastAsiaTheme="minorEastAsia"/>
          </w:rPr>
          <w:t>The explanatory power of the covariates</w:t>
        </w:r>
      </w:ins>
      <w:ins w:id="321" w:author="Eli Holmes" w:date="2020-04-19T17:10:00Z">
        <w:r w:rsidR="00D62708">
          <w:rPr>
            <w:rFonts w:eastAsiaTheme="minorEastAsia"/>
          </w:rPr>
          <w:t>, even when allowed to be time-varying,</w:t>
        </w:r>
      </w:ins>
      <w:ins w:id="322" w:author="Eli Holmes" w:date="2020-04-19T16:16:00Z">
        <w:r w:rsidR="00641DEC">
          <w:rPr>
            <w:rFonts w:eastAsiaTheme="minorEastAsia"/>
          </w:rPr>
          <w:t xml:space="preserve"> changed over time. </w:t>
        </w:r>
      </w:ins>
      <w:del w:id="323" w:author="Eli Holmes" w:date="2020-04-19T16:16:00Z">
        <w:r w:rsidR="00265368" w:rsidDel="00641DEC">
          <w:rPr>
            <w:rFonts w:eastAsiaTheme="minorEastAsia"/>
          </w:rPr>
          <w:delText xml:space="preserve">Up to the </w:delText>
        </w:r>
      </w:del>
      <w:ins w:id="324" w:author="Eli Holmes" w:date="2020-04-19T16:16:00Z">
        <w:r w:rsidR="00641DEC">
          <w:rPr>
            <w:rFonts w:eastAsiaTheme="minorEastAsia"/>
          </w:rPr>
          <w:t>From the mid-1970</w:t>
        </w:r>
      </w:ins>
      <w:ins w:id="325" w:author="Eli Holmes" w:date="2020-04-19T16:17:00Z">
        <w:r w:rsidR="00641DEC">
          <w:rPr>
            <w:rFonts w:eastAsiaTheme="minorEastAsia"/>
          </w:rPr>
          <w:t xml:space="preserve">s to </w:t>
        </w:r>
      </w:ins>
      <w:r w:rsidR="00265368">
        <w:rPr>
          <w:rFonts w:eastAsiaTheme="minorEastAsia"/>
        </w:rPr>
        <w:t xml:space="preserve">mid-1980s, </w:t>
      </w:r>
      <w:del w:id="326" w:author="Eli Holmes" w:date="2020-04-19T16:17:00Z">
        <w:r w:rsidR="00265368" w:rsidDel="00641DEC">
          <w:rPr>
            <w:rFonts w:eastAsiaTheme="minorEastAsia"/>
          </w:rPr>
          <w:delText xml:space="preserve">the </w:delText>
        </w:r>
      </w:del>
      <w:ins w:id="327" w:author="Eli Holmes" w:date="2020-04-19T16:17:00Z">
        <w:r w:rsidR="00641DEC">
          <w:rPr>
            <w:rFonts w:eastAsiaTheme="minorEastAsia"/>
          </w:rPr>
          <w:t>neither</w:t>
        </w:r>
        <w:r w:rsidR="00641DEC">
          <w:rPr>
            <w:rFonts w:eastAsiaTheme="minorEastAsia"/>
          </w:rPr>
          <w:t xml:space="preserve"> </w:t>
        </w:r>
      </w:ins>
      <w:r w:rsidR="00265368">
        <w:rPr>
          <w:rFonts w:eastAsiaTheme="minorEastAsia"/>
        </w:rPr>
        <w:t>covariate</w:t>
      </w:r>
      <w:del w:id="328" w:author="Eli Holmes" w:date="2020-04-19T16:17:00Z">
        <w:r w:rsidR="00265368" w:rsidDel="00641DEC">
          <w:rPr>
            <w:rFonts w:eastAsiaTheme="minorEastAsia"/>
          </w:rPr>
          <w:delText>s, either together or alone, did not</w:delText>
        </w:r>
      </w:del>
      <w:r w:rsidR="00265368">
        <w:rPr>
          <w:rFonts w:eastAsiaTheme="minorEastAsia"/>
        </w:rPr>
        <w:t xml:space="preserve"> reduce</w:t>
      </w:r>
      <w:ins w:id="329" w:author="Eli Holmes" w:date="2020-04-19T17:10:00Z">
        <w:r w:rsidR="00D62708">
          <w:rPr>
            <w:rFonts w:eastAsiaTheme="minorEastAsia"/>
          </w:rPr>
          <w:t>d</w:t>
        </w:r>
      </w:ins>
      <w:r w:rsidR="00265368">
        <w:rPr>
          <w:rFonts w:eastAsiaTheme="minorEastAsia"/>
        </w:rPr>
        <w:t xml:space="preserve"> the mean square error (RMSE) </w:t>
      </w:r>
      <w:ins w:id="330" w:author="Eli Holmes" w:date="2020-04-19T19:21:00Z">
        <w:r w:rsidR="00AF6F27">
          <w:rPr>
            <w:rFonts w:eastAsiaTheme="minorEastAsia"/>
          </w:rPr>
          <w:t xml:space="preserve">of the model residuals </w:t>
        </w:r>
      </w:ins>
      <w:del w:id="331" w:author="Eli Holmes" w:date="2020-04-19T16:15:00Z">
        <w:r w:rsidR="00265368" w:rsidDel="00641DEC">
          <w:rPr>
            <w:rFonts w:eastAsiaTheme="minorEastAsia"/>
          </w:rPr>
          <w:delText xml:space="preserve">but did reduce the median error (MdAE) </w:delText>
        </w:r>
      </w:del>
      <w:r w:rsidR="00265368">
        <w:rPr>
          <w:rFonts w:eastAsiaTheme="minorEastAsia"/>
        </w:rPr>
        <w:t xml:space="preserve">computed in 10-year moving windows (Figure </w:t>
      </w:r>
      <w:r w:rsidR="00265368">
        <w:rPr>
          <w:rFonts w:eastAsiaTheme="minorEastAsia"/>
        </w:rPr>
        <w:lastRenderedPageBreak/>
        <w:t>7b</w:t>
      </w:r>
      <w:del w:id="332" w:author="Eli Holmes" w:date="2020-04-19T16:17:00Z">
        <w:r w:rsidR="004C6AF4" w:rsidDel="00641DEC">
          <w:rPr>
            <w:rFonts w:eastAsiaTheme="minorEastAsia"/>
          </w:rPr>
          <w:delText xml:space="preserve"> and 7c</w:delText>
        </w:r>
      </w:del>
      <w:r w:rsidR="00265368">
        <w:rPr>
          <w:rFonts w:eastAsiaTheme="minorEastAsia"/>
        </w:rPr>
        <w:t xml:space="preserve">). </w:t>
      </w:r>
      <w:del w:id="333" w:author="Eli Holmes" w:date="2020-04-19T16:17:00Z">
        <w:r w:rsidR="00265368" w:rsidDel="00641DEC">
          <w:rPr>
            <w:rFonts w:eastAsiaTheme="minorEastAsia"/>
          </w:rPr>
          <w:delText>The y-axis for the errors is the percent of the unlogged catch</w:delText>
        </w:r>
        <w:r w:rsidR="00041204" w:rsidDel="00641DEC">
          <w:rPr>
            <w:rFonts w:eastAsiaTheme="minorEastAsia"/>
          </w:rPr>
          <w:delText xml:space="preserve">; thus 25 = 25% over or under the unlogged catch. </w:delText>
        </w:r>
        <w:r w:rsidR="00265368" w:rsidDel="00641DEC">
          <w:rPr>
            <w:rFonts w:eastAsiaTheme="minorEastAsia"/>
          </w:rPr>
          <w:delText xml:space="preserve">The RMSE is strongly influenced by outlier events while the median captures the central behavior of the errors. </w:delText>
        </w:r>
      </w:del>
      <w:r w:rsidR="00265368">
        <w:rPr>
          <w:rFonts w:eastAsiaTheme="minorEastAsia"/>
        </w:rPr>
        <w:t xml:space="preserve">After </w:t>
      </w:r>
      <w:del w:id="334" w:author="Eli Holmes" w:date="2020-04-19T16:18:00Z">
        <w:r w:rsidR="00265368" w:rsidDel="00641DEC">
          <w:rPr>
            <w:rFonts w:eastAsiaTheme="minorEastAsia"/>
          </w:rPr>
          <w:delText>1990, the model with both covariates had the lowest errors, with RMSE falling from 75% errors to 25% and MdAE fluctuating around 25%</w:delText>
        </w:r>
        <w:r w:rsidR="00041204" w:rsidDel="00641DEC">
          <w:rPr>
            <w:rFonts w:eastAsiaTheme="minorEastAsia"/>
          </w:rPr>
          <w:delText xml:space="preserve"> (Figure 7b and 7c)</w:delText>
        </w:r>
        <w:r w:rsidR="00265368" w:rsidDel="00641DEC">
          <w:rPr>
            <w:rFonts w:eastAsiaTheme="minorEastAsia"/>
          </w:rPr>
          <w:delText xml:space="preserve">. </w:delText>
        </w:r>
        <w:r w:rsidR="004C6AF4" w:rsidDel="00641DEC">
          <w:rPr>
            <w:rFonts w:eastAsiaTheme="minorEastAsia"/>
          </w:rPr>
          <w:delText xml:space="preserve">However, which </w:delText>
        </w:r>
        <w:r w:rsidR="00041204" w:rsidDel="00641DEC">
          <w:rPr>
            <w:rFonts w:eastAsiaTheme="minorEastAsia"/>
          </w:rPr>
          <w:delText xml:space="preserve">covariate reduced the errors the most varied across the time series. </w:delText>
        </w:r>
      </w:del>
      <w:ins w:id="335" w:author="Eli Holmes" w:date="2020-04-19T16:18:00Z">
        <w:r w:rsidR="00641DEC">
          <w:rPr>
            <w:rFonts w:eastAsiaTheme="minorEastAsia"/>
          </w:rPr>
          <w:t xml:space="preserve">the mid-1980s, the </w:t>
        </w:r>
      </w:ins>
      <w:ins w:id="336" w:author="Eli Holmes" w:date="2020-04-19T16:40:00Z">
        <w:r w:rsidR="006812BD">
          <w:rPr>
            <w:rFonts w:eastAsiaTheme="minorEastAsia"/>
          </w:rPr>
          <w:t>multiyear average DMI</w:t>
        </w:r>
      </w:ins>
      <w:ins w:id="337" w:author="Eli Holmes" w:date="2020-04-19T16:18:00Z">
        <w:r w:rsidR="00641DEC">
          <w:rPr>
            <w:rFonts w:eastAsiaTheme="minorEastAsia"/>
          </w:rPr>
          <w:t xml:space="preserve"> </w:t>
        </w:r>
      </w:ins>
      <w:ins w:id="338" w:author="Eli Holmes" w:date="2020-04-19T16:40:00Z">
        <w:r w:rsidR="006812BD">
          <w:rPr>
            <w:rFonts w:eastAsiaTheme="minorEastAsia"/>
          </w:rPr>
          <w:t>was</w:t>
        </w:r>
      </w:ins>
      <w:ins w:id="339" w:author="Eli Holmes" w:date="2020-04-19T16:18:00Z">
        <w:r w:rsidR="00641DEC">
          <w:rPr>
            <w:rFonts w:eastAsiaTheme="minorEastAsia"/>
          </w:rPr>
          <w:t xml:space="preserve"> able to explain the </w:t>
        </w:r>
        <w:r w:rsidR="004B5216">
          <w:rPr>
            <w:rFonts w:eastAsiaTheme="minorEastAsia"/>
          </w:rPr>
          <w:t xml:space="preserve">catch variation </w:t>
        </w:r>
      </w:ins>
      <w:ins w:id="340" w:author="Eli Holmes" w:date="2020-04-19T16:19:00Z">
        <w:r w:rsidR="004B5216">
          <w:rPr>
            <w:rFonts w:eastAsiaTheme="minorEastAsia"/>
          </w:rPr>
          <w:t xml:space="preserve">(the covariate RMSE line </w:t>
        </w:r>
      </w:ins>
      <w:ins w:id="341" w:author="Eli Holmes" w:date="2020-04-19T16:40:00Z">
        <w:r w:rsidR="006812BD">
          <w:rPr>
            <w:rFonts w:eastAsiaTheme="minorEastAsia"/>
          </w:rPr>
          <w:t>was</w:t>
        </w:r>
      </w:ins>
      <w:ins w:id="342" w:author="Eli Holmes" w:date="2020-04-19T16:19:00Z">
        <w:r w:rsidR="004B5216">
          <w:rPr>
            <w:rFonts w:eastAsiaTheme="minorEastAsia"/>
          </w:rPr>
          <w:t xml:space="preserve"> below that of the model with no covariates)</w:t>
        </w:r>
      </w:ins>
      <w:ins w:id="343" w:author="Eli Holmes" w:date="2020-04-19T16:41:00Z">
        <w:r w:rsidR="006812BD">
          <w:rPr>
            <w:rFonts w:eastAsiaTheme="minorEastAsia"/>
          </w:rPr>
          <w:t xml:space="preserve"> and after </w:t>
        </w:r>
      </w:ins>
      <w:ins w:id="344" w:author="Eli Holmes" w:date="2020-04-19T16:44:00Z">
        <w:r w:rsidR="006812BD">
          <w:rPr>
            <w:rFonts w:eastAsiaTheme="minorEastAsia"/>
          </w:rPr>
          <w:t>the late 1990s, the precipitation over land was explanatory</w:t>
        </w:r>
      </w:ins>
      <w:ins w:id="345" w:author="Eli Holmes" w:date="2020-04-19T16:19:00Z">
        <w:r w:rsidR="004B5216">
          <w:rPr>
            <w:rFonts w:eastAsiaTheme="minorEastAsia"/>
          </w:rPr>
          <w:t>.</w:t>
        </w:r>
      </w:ins>
    </w:p>
    <w:p w14:paraId="4BFF7638" w14:textId="77777777" w:rsidR="00185159" w:rsidRDefault="00185159" w:rsidP="00354701">
      <w:pPr>
        <w:pStyle w:val="Heading1"/>
        <w:spacing w:before="0" w:line="480" w:lineRule="auto"/>
        <w:rPr>
          <w:rFonts w:asciiTheme="minorHAnsi" w:hAnsiTheme="minorHAnsi"/>
          <w:color w:val="auto"/>
          <w:sz w:val="24"/>
          <w:szCs w:val="24"/>
        </w:rPr>
      </w:pPr>
      <w:bookmarkStart w:id="346" w:name="discussion"/>
    </w:p>
    <w:p w14:paraId="5CA8FAD1" w14:textId="223D9687" w:rsidR="008062F9" w:rsidRPr="003E2A48" w:rsidRDefault="00185159" w:rsidP="00354701">
      <w:pPr>
        <w:pStyle w:val="Heading1"/>
        <w:spacing w:before="0" w:line="480" w:lineRule="auto"/>
        <w:rPr>
          <w:rFonts w:asciiTheme="minorHAnsi" w:hAnsiTheme="minorHAnsi"/>
          <w:color w:val="auto"/>
          <w:sz w:val="24"/>
          <w:szCs w:val="24"/>
        </w:rPr>
      </w:pPr>
      <w:r>
        <w:rPr>
          <w:rFonts w:asciiTheme="minorHAnsi" w:hAnsiTheme="minorHAnsi"/>
          <w:color w:val="auto"/>
          <w:sz w:val="24"/>
          <w:szCs w:val="24"/>
        </w:rPr>
        <w:t xml:space="preserve">4 </w:t>
      </w:r>
      <w:r w:rsidRPr="003E2A48">
        <w:rPr>
          <w:rFonts w:asciiTheme="minorHAnsi" w:hAnsiTheme="minorHAnsi"/>
          <w:color w:val="auto"/>
          <w:sz w:val="24"/>
          <w:szCs w:val="24"/>
        </w:rPr>
        <w:t>DISCUSSION</w:t>
      </w:r>
      <w:bookmarkEnd w:id="346"/>
    </w:p>
    <w:p w14:paraId="402A71A4" w14:textId="50C66690" w:rsidR="00641D83" w:rsidRDefault="008030A4" w:rsidP="008D7994">
      <w:pPr>
        <w:pStyle w:val="BodyText"/>
        <w:spacing w:before="0" w:after="0" w:line="480" w:lineRule="auto"/>
        <w:rPr>
          <w:ins w:id="347" w:author="Eli Holmes" w:date="2020-04-17T16:48:00Z"/>
        </w:rPr>
      </w:pPr>
      <w:ins w:id="348" w:author="Eli Holmes" w:date="2020-04-17T16:40:00Z">
        <w:r>
          <w:t xml:space="preserve">Our results indicate that successful modeling of </w:t>
        </w:r>
      </w:ins>
      <w:ins w:id="349" w:author="Eli Holmes" w:date="2020-04-19T17:33:00Z">
        <w:r w:rsidR="009408CC">
          <w:t xml:space="preserve">Indian </w:t>
        </w:r>
      </w:ins>
      <w:ins w:id="350" w:author="Eli Holmes" w:date="2020-04-17T16:40:00Z">
        <w:r>
          <w:t>oil sardine catch depends on the season of interest (monsoon versus post-monsoon) and sel</w:t>
        </w:r>
      </w:ins>
      <w:ins w:id="351" w:author="Eli Holmes" w:date="2020-04-17T16:41:00Z">
        <w:r>
          <w:t xml:space="preserve">ection of the environmental covariate to use in the model. </w:t>
        </w:r>
      </w:ins>
      <w:ins w:id="352" w:author="Eli Holmes" w:date="2020-04-17T16:43:00Z">
        <w:r>
          <w:t>A</w:t>
        </w:r>
      </w:ins>
      <w:ins w:id="353" w:author="Eli Holmes" w:date="2020-04-17T16:41:00Z">
        <w:r>
          <w:t xml:space="preserve">ll the covariates we tested </w:t>
        </w:r>
      </w:ins>
      <w:ins w:id="354" w:author="Eli Holmes" w:date="2020-04-17T16:42:00Z">
        <w:r>
          <w:t xml:space="preserve">were tied to environmental conditions </w:t>
        </w:r>
      </w:ins>
      <w:ins w:id="355" w:author="Eli Holmes" w:date="2020-04-17T16:43:00Z">
        <w:r>
          <w:t>known to impact</w:t>
        </w:r>
      </w:ins>
      <w:ins w:id="356" w:author="Eli Holmes" w:date="2020-04-17T16:42:00Z">
        <w:r>
          <w:t xml:space="preserve"> key life</w:t>
        </w:r>
      </w:ins>
      <w:ins w:id="357" w:author="Eli Holmes" w:date="2020-04-18T11:16:00Z">
        <w:r w:rsidR="00F27F87">
          <w:t>- stages</w:t>
        </w:r>
      </w:ins>
      <w:ins w:id="358" w:author="Eli Holmes" w:date="2020-04-17T16:42:00Z">
        <w:r>
          <w:t xml:space="preserve"> of the oil</w:t>
        </w:r>
      </w:ins>
      <w:ins w:id="359" w:author="Eli Holmes" w:date="2020-04-17T16:43:00Z">
        <w:r>
          <w:t xml:space="preserve"> sardine. </w:t>
        </w:r>
      </w:ins>
      <w:ins w:id="360" w:author="Eli Holmes" w:date="2020-04-17T16:44:00Z">
        <w:r w:rsidR="004D1AC1">
          <w:t xml:space="preserve">However only two covariates, the </w:t>
        </w:r>
      </w:ins>
      <w:ins w:id="361" w:author="Eli Holmes" w:date="2020-04-17T16:45:00Z">
        <w:r w:rsidR="004D1AC1">
          <w:t xml:space="preserve">multiyear </w:t>
        </w:r>
      </w:ins>
      <w:ins w:id="362" w:author="Eli Holmes" w:date="2020-04-17T16:44:00Z">
        <w:r w:rsidR="004D1AC1">
          <w:t xml:space="preserve">average regional SST </w:t>
        </w:r>
      </w:ins>
      <w:ins w:id="363" w:author="Eli Holmes" w:date="2020-04-17T16:45:00Z">
        <w:r w:rsidR="004D1AC1">
          <w:t xml:space="preserve">and the monsoon rainfall levels over land </w:t>
        </w:r>
      </w:ins>
      <w:ins w:id="364" w:author="Eli Holmes" w:date="2020-04-17T16:46:00Z">
        <w:r w:rsidR="004D1AC1">
          <w:t xml:space="preserve">improved model fit and out of sample prediction. </w:t>
        </w:r>
      </w:ins>
      <w:ins w:id="365" w:author="Eli Holmes" w:date="2020-04-19T17:27:00Z">
        <w:r w:rsidR="00182B56">
          <w:t>However, the</w:t>
        </w:r>
      </w:ins>
      <w:ins w:id="366" w:author="Eli Holmes" w:date="2020-04-17T16:47:00Z">
        <w:r w:rsidR="004D1AC1">
          <w:t xml:space="preserve"> explanatory power of these two covariates varied over time (1956 to 2015) </w:t>
        </w:r>
      </w:ins>
      <w:ins w:id="367" w:author="Eli Holmes" w:date="2020-04-19T17:27:00Z">
        <w:r w:rsidR="00182B56">
          <w:t xml:space="preserve">becoming more explanatory </w:t>
        </w:r>
      </w:ins>
      <w:ins w:id="368" w:author="Eli Holmes" w:date="2020-04-19T17:28:00Z">
        <w:r w:rsidR="00182B56">
          <w:t>after</w:t>
        </w:r>
      </w:ins>
      <w:ins w:id="369" w:author="Eli Holmes" w:date="2020-04-19T17:27:00Z">
        <w:r w:rsidR="00182B56">
          <w:t xml:space="preserve"> 1990</w:t>
        </w:r>
      </w:ins>
      <w:ins w:id="370" w:author="Eli Holmes" w:date="2020-04-17T16:48:00Z">
        <w:r w:rsidR="004D1AC1">
          <w:t>.</w:t>
        </w:r>
      </w:ins>
    </w:p>
    <w:p w14:paraId="3C1ADD6E" w14:textId="77777777" w:rsidR="004D1AC1" w:rsidRDefault="004D1AC1" w:rsidP="008D7994">
      <w:pPr>
        <w:pStyle w:val="BodyText"/>
        <w:spacing w:before="0" w:after="0" w:line="480" w:lineRule="auto"/>
        <w:rPr>
          <w:ins w:id="371" w:author="Eli Holmes" w:date="2020-04-17T16:39:00Z"/>
        </w:rPr>
      </w:pPr>
    </w:p>
    <w:p w14:paraId="315F0CFE" w14:textId="143AEC55" w:rsidR="008030A4" w:rsidRPr="00C81382" w:rsidRDefault="008030A4" w:rsidP="008D7994">
      <w:pPr>
        <w:pStyle w:val="BodyText"/>
        <w:spacing w:before="0" w:after="0" w:line="480" w:lineRule="auto"/>
        <w:rPr>
          <w:ins w:id="372" w:author="Eli Holmes" w:date="2020-04-17T16:39:00Z"/>
          <w:b/>
          <w:rPrChange w:id="373" w:author="Eli Holmes" w:date="2020-04-18T12:43:00Z">
            <w:rPr>
              <w:ins w:id="374" w:author="Eli Holmes" w:date="2020-04-17T16:39:00Z"/>
            </w:rPr>
          </w:rPrChange>
        </w:rPr>
      </w:pPr>
      <w:ins w:id="375" w:author="Eli Holmes" w:date="2020-04-17T16:39:00Z">
        <w:r w:rsidRPr="00C81382">
          <w:rPr>
            <w:b/>
            <w:rPrChange w:id="376" w:author="Eli Holmes" w:date="2020-04-18T12:43:00Z">
              <w:rPr/>
            </w:rPrChange>
          </w:rPr>
          <w:t>4.1 Monsoon versus post-monsoon model performance</w:t>
        </w:r>
      </w:ins>
    </w:p>
    <w:p w14:paraId="6C2739D4" w14:textId="0A113292" w:rsidR="0082679E" w:rsidRDefault="0082679E" w:rsidP="008D7994">
      <w:pPr>
        <w:pStyle w:val="BodyText"/>
        <w:spacing w:before="0" w:after="0" w:line="480" w:lineRule="auto"/>
        <w:rPr>
          <w:ins w:id="377" w:author="Eli Holmes" w:date="2020-04-17T16:49:00Z"/>
        </w:rPr>
      </w:pPr>
      <w:ins w:id="378" w:author="Eli Holmes" w:date="2020-04-17T16:17:00Z">
        <w:r>
          <w:t>The Ju</w:t>
        </w:r>
      </w:ins>
      <w:ins w:id="379" w:author="Eli Holmes" w:date="2020-04-18T12:43:00Z">
        <w:r w:rsidR="00C81382">
          <w:t>ly</w:t>
        </w:r>
      </w:ins>
      <w:ins w:id="380" w:author="Eli Holmes" w:date="2020-04-17T16:17:00Z">
        <w:r>
          <w:t>-September catch (third quarter), which overlaps with the southwest monsoon and a seasonal fishery clos</w:t>
        </w:r>
      </w:ins>
      <w:ins w:id="381" w:author="Eli Holmes" w:date="2020-04-17T16:18:00Z">
        <w:r>
          <w:t xml:space="preserve">ure, is difficult to model. The best models with </w:t>
        </w:r>
      </w:ins>
      <w:ins w:id="382" w:author="Eli Holmes" w:date="2020-04-19T17:29:00Z">
        <w:r w:rsidR="005A53C7">
          <w:t xml:space="preserve">only </w:t>
        </w:r>
      </w:ins>
      <w:ins w:id="383" w:author="Eli Holmes" w:date="2020-04-17T16:18:00Z">
        <w:r>
          <w:t>prior catch as a covariate explained less than 30% of the variation</w:t>
        </w:r>
      </w:ins>
      <w:ins w:id="384" w:author="Eli Holmes" w:date="2020-04-17T16:19:00Z">
        <w:r>
          <w:t>, using either a non-linear or a time-varying effect of prior catch</w:t>
        </w:r>
      </w:ins>
      <w:ins w:id="385" w:author="Eli Holmes" w:date="2020-04-17T16:24:00Z">
        <w:r w:rsidR="0034471F">
          <w:t>, while t</w:t>
        </w:r>
      </w:ins>
      <w:ins w:id="386" w:author="Eli Holmes" w:date="2020-04-17T16:19:00Z">
        <w:r>
          <w:t xml:space="preserve">he best model with environmental covariates </w:t>
        </w:r>
      </w:ins>
      <w:ins w:id="387" w:author="Eli Holmes" w:date="2020-04-17T16:24:00Z">
        <w:r w:rsidR="0034471F">
          <w:t>explained 45% of the variation</w:t>
        </w:r>
      </w:ins>
      <w:ins w:id="388" w:author="Eli Holmes" w:date="2020-04-17T16:26:00Z">
        <w:r w:rsidR="0034471F">
          <w:t xml:space="preserve"> with median out </w:t>
        </w:r>
      </w:ins>
      <w:ins w:id="389" w:author="Eli Holmes" w:date="2020-04-19T17:31:00Z">
        <w:r w:rsidR="009408CC">
          <w:t xml:space="preserve">of </w:t>
        </w:r>
      </w:ins>
      <w:ins w:id="390" w:author="Eli Holmes" w:date="2020-04-17T16:26:00Z">
        <w:r w:rsidR="0034471F">
          <w:t xml:space="preserve">sample </w:t>
        </w:r>
      </w:ins>
      <w:ins w:id="391" w:author="Eli Holmes" w:date="2020-04-19T17:31:00Z">
        <w:r w:rsidR="009408CC">
          <w:t>prediction</w:t>
        </w:r>
      </w:ins>
      <w:ins w:id="392" w:author="Eli Holmes" w:date="2020-04-17T16:26:00Z">
        <w:r w:rsidR="0034471F">
          <w:t xml:space="preserve"> error</w:t>
        </w:r>
      </w:ins>
      <w:ins w:id="393" w:author="Eli Holmes" w:date="2020-04-17T16:27:00Z">
        <w:r w:rsidR="0034471F">
          <w:t>s</w:t>
        </w:r>
      </w:ins>
      <w:ins w:id="394" w:author="Eli Holmes" w:date="2020-04-17T16:26:00Z">
        <w:r w:rsidR="0034471F">
          <w:t xml:space="preserve"> of </w:t>
        </w:r>
      </w:ins>
      <w:ins w:id="395" w:author="Eli Holmes" w:date="2020-04-17T16:27:00Z">
        <w:r w:rsidR="0034471F">
          <w:t>+/-65% (of unlogged catch)</w:t>
        </w:r>
      </w:ins>
      <w:ins w:id="396" w:author="Eli Holmes" w:date="2020-04-17T16:24:00Z">
        <w:r w:rsidR="0034471F">
          <w:t xml:space="preserve">.  </w:t>
        </w:r>
      </w:ins>
      <w:ins w:id="397" w:author="Eli Holmes" w:date="2020-04-18T12:45:00Z">
        <w:r w:rsidR="00C81382">
          <w:t xml:space="preserve">We found no covariate that improved the </w:t>
        </w:r>
      </w:ins>
      <w:ins w:id="398" w:author="Eli Holmes" w:date="2020-04-19T17:34:00Z">
        <w:r w:rsidR="009408CC">
          <w:t>root mean squared</w:t>
        </w:r>
      </w:ins>
      <w:ins w:id="399" w:author="Eli Holmes" w:date="2020-04-18T12:45:00Z">
        <w:r w:rsidR="00C81382">
          <w:t xml:space="preserve"> </w:t>
        </w:r>
      </w:ins>
      <w:ins w:id="400" w:author="Eli Holmes" w:date="2020-04-19T17:31:00Z">
        <w:r w:rsidR="009408CC">
          <w:t xml:space="preserve">out of sample </w:t>
        </w:r>
      </w:ins>
      <w:ins w:id="401" w:author="Eli Holmes" w:date="2020-04-18T12:45:00Z">
        <w:r w:rsidR="00C81382">
          <w:t>prediction error</w:t>
        </w:r>
      </w:ins>
      <w:ins w:id="402" w:author="Eli Holmes" w:date="2020-04-19T17:30:00Z">
        <w:r w:rsidR="009408CC">
          <w:t xml:space="preserve"> (although some improved </w:t>
        </w:r>
      </w:ins>
      <w:ins w:id="403" w:author="Eli Holmes" w:date="2020-04-19T17:31:00Z">
        <w:r w:rsidR="009408CC">
          <w:t xml:space="preserve">the </w:t>
        </w:r>
      </w:ins>
      <w:ins w:id="404" w:author="Eli Holmes" w:date="2020-04-19T17:30:00Z">
        <w:r w:rsidR="009408CC">
          <w:t>median</w:t>
        </w:r>
      </w:ins>
      <w:ins w:id="405" w:author="Eli Holmes" w:date="2020-04-19T17:31:00Z">
        <w:r w:rsidR="009408CC">
          <w:t xml:space="preserve"> </w:t>
        </w:r>
      </w:ins>
      <w:ins w:id="406" w:author="Eli Holmes" w:date="2020-04-19T17:34:00Z">
        <w:r w:rsidR="009408CC">
          <w:t xml:space="preserve">prediction </w:t>
        </w:r>
      </w:ins>
      <w:ins w:id="407" w:author="Eli Holmes" w:date="2020-04-19T17:31:00Z">
        <w:r w:rsidR="009408CC">
          <w:t>errors)</w:t>
        </w:r>
      </w:ins>
      <w:ins w:id="408" w:author="Eli Holmes" w:date="2020-04-18T12:46:00Z">
        <w:r w:rsidR="00C81382">
          <w:t xml:space="preserve">. </w:t>
        </w:r>
      </w:ins>
      <w:ins w:id="409" w:author="Eli Holmes" w:date="2020-04-17T16:24:00Z">
        <w:r w:rsidR="0034471F">
          <w:t xml:space="preserve">In </w:t>
        </w:r>
      </w:ins>
      <w:ins w:id="410" w:author="Eli Holmes" w:date="2020-04-17T16:25:00Z">
        <w:r w:rsidR="0034471F">
          <w:t>contrast</w:t>
        </w:r>
      </w:ins>
      <w:ins w:id="411" w:author="Eli Holmes" w:date="2020-04-17T16:24:00Z">
        <w:r w:rsidR="0034471F">
          <w:t xml:space="preserve"> </w:t>
        </w:r>
      </w:ins>
      <w:ins w:id="412" w:author="Eli Holmes" w:date="2020-04-19T19:23:00Z">
        <w:r w:rsidR="0056224A">
          <w:t>variation in the</w:t>
        </w:r>
      </w:ins>
      <w:ins w:id="413" w:author="Eli Holmes" w:date="2020-04-17T16:24:00Z">
        <w:r w:rsidR="0034471F">
          <w:t xml:space="preserve"> post-monsoon </w:t>
        </w:r>
      </w:ins>
      <w:ins w:id="414" w:author="Eli Holmes" w:date="2020-04-17T16:25:00Z">
        <w:r w:rsidR="0034471F">
          <w:t>catch (October-Ma</w:t>
        </w:r>
      </w:ins>
      <w:ins w:id="415" w:author="Eli Holmes" w:date="2020-04-18T13:11:00Z">
        <w:r w:rsidR="00293521">
          <w:t>rch</w:t>
        </w:r>
      </w:ins>
      <w:ins w:id="416" w:author="Eli Holmes" w:date="2020-04-17T16:25:00Z">
        <w:r w:rsidR="0034471F">
          <w:t xml:space="preserve">) was much </w:t>
        </w:r>
      </w:ins>
      <w:ins w:id="417" w:author="Eli Holmes" w:date="2020-04-17T16:27:00Z">
        <w:r w:rsidR="0034471F">
          <w:t xml:space="preserve">better explained. </w:t>
        </w:r>
      </w:ins>
      <w:ins w:id="418" w:author="Eli Holmes" w:date="2020-04-17T16:28:00Z">
        <w:r w:rsidR="0034471F">
          <w:t xml:space="preserve">The best model with only prior catch as a covariate explained </w:t>
        </w:r>
      </w:ins>
      <w:ins w:id="419" w:author="Eli Holmes" w:date="2020-04-19T19:24:00Z">
        <w:r w:rsidR="0056224A">
          <w:t>57</w:t>
        </w:r>
      </w:ins>
      <w:ins w:id="420" w:author="Eli Holmes" w:date="2020-04-17T16:30:00Z">
        <w:r w:rsidR="0034471F">
          <w:t xml:space="preserve">% of the variation and with the best </w:t>
        </w:r>
        <w:r w:rsidR="0034471F">
          <w:lastRenderedPageBreak/>
          <w:t>covariate, explained 7</w:t>
        </w:r>
      </w:ins>
      <w:ins w:id="421" w:author="Eli Holmes" w:date="2020-04-19T19:23:00Z">
        <w:r w:rsidR="0056224A">
          <w:t>2</w:t>
        </w:r>
      </w:ins>
      <w:ins w:id="422" w:author="Eli Holmes" w:date="2020-04-17T16:30:00Z">
        <w:r w:rsidR="0034471F">
          <w:t xml:space="preserve">%. </w:t>
        </w:r>
      </w:ins>
      <w:ins w:id="423" w:author="Eli Holmes" w:date="2020-04-18T12:47:00Z">
        <w:r w:rsidR="00C81382">
          <w:t xml:space="preserve">The best environmental covariate reduced the </w:t>
        </w:r>
      </w:ins>
      <w:ins w:id="424" w:author="Eli Holmes" w:date="2020-04-18T12:48:00Z">
        <w:r w:rsidR="00C81382">
          <w:t>prediction errors by more than 20%</w:t>
        </w:r>
      </w:ins>
      <w:ins w:id="425" w:author="Eli Holmes" w:date="2020-04-18T13:03:00Z">
        <w:r w:rsidR="00F05183">
          <w:t xml:space="preserve"> and explained two of t</w:t>
        </w:r>
      </w:ins>
      <w:ins w:id="426" w:author="Eli Holmes" w:date="2020-04-18T13:04:00Z">
        <w:r w:rsidR="00F05183">
          <w:t>he four recent catch collapses</w:t>
        </w:r>
      </w:ins>
      <w:ins w:id="427" w:author="Eli Holmes" w:date="2020-04-18T13:01:00Z">
        <w:r w:rsidR="004337C3">
          <w:t>.</w:t>
        </w:r>
      </w:ins>
    </w:p>
    <w:p w14:paraId="4FFCA86B" w14:textId="1D4BD7AA" w:rsidR="004D1AC1" w:rsidRDefault="004D1AC1" w:rsidP="00641D83">
      <w:pPr>
        <w:pStyle w:val="BodyText"/>
        <w:spacing w:before="0" w:after="0" w:line="480" w:lineRule="auto"/>
        <w:ind w:firstLine="360"/>
        <w:rPr>
          <w:ins w:id="428" w:author="Eli Holmes" w:date="2020-04-18T13:55:00Z"/>
        </w:rPr>
      </w:pPr>
      <w:ins w:id="429" w:author="Eli Holmes" w:date="2020-04-17T16:49:00Z">
        <w:r>
          <w:t xml:space="preserve">     Th</w:t>
        </w:r>
      </w:ins>
      <w:ins w:id="430" w:author="Eli Holmes" w:date="2020-04-17T16:50:00Z">
        <w:r>
          <w:t xml:space="preserve">is result cautions against modeling </w:t>
        </w:r>
      </w:ins>
      <w:ins w:id="431" w:author="Eli Holmes" w:date="2020-04-17T16:54:00Z">
        <w:r w:rsidR="00D943D1">
          <w:t>all quarters of</w:t>
        </w:r>
      </w:ins>
      <w:ins w:id="432" w:author="Eli Holmes" w:date="2020-04-17T16:51:00Z">
        <w:r>
          <w:t xml:space="preserve"> oil sardine catch</w:t>
        </w:r>
      </w:ins>
      <w:ins w:id="433" w:author="Eli Holmes" w:date="2020-04-17T16:54:00Z">
        <w:r>
          <w:t xml:space="preserve"> </w:t>
        </w:r>
        <w:r w:rsidR="00D943D1">
          <w:t>together (</w:t>
        </w:r>
      </w:ins>
      <w:ins w:id="434" w:author="Eli Holmes" w:date="2020-04-17T17:12:00Z">
        <w:r w:rsidR="00641D83">
          <w:t xml:space="preserve">as </w:t>
        </w:r>
      </w:ins>
      <w:ins w:id="435" w:author="Eli Holmes" w:date="2020-04-17T16:54:00Z">
        <w:r w:rsidR="00D943D1">
          <w:t>yearly catch)</w:t>
        </w:r>
      </w:ins>
      <w:ins w:id="436" w:author="Eli Holmes" w:date="2020-04-17T17:13:00Z">
        <w:r w:rsidR="00641D83">
          <w:t xml:space="preserve">. </w:t>
        </w:r>
      </w:ins>
      <w:ins w:id="437" w:author="Eli Holmes" w:date="2020-04-17T17:12:00Z">
        <w:r w:rsidR="00641D83" w:rsidRPr="00413B3A">
          <w:t>The J</w:t>
        </w:r>
        <w:r w:rsidR="00641D83" w:rsidRPr="003E2A48">
          <w:t>ul</w:t>
        </w:r>
        <w:r w:rsidR="00641D83">
          <w:t>y–</w:t>
        </w:r>
        <w:r w:rsidR="00641D83" w:rsidRPr="003E2A48">
          <w:t>Sep</w:t>
        </w:r>
        <w:r w:rsidR="00641D83">
          <w:t>tember</w:t>
        </w:r>
        <w:r w:rsidR="00641D83" w:rsidRPr="003E2A48">
          <w:t xml:space="preserve"> catch is difficult to </w:t>
        </w:r>
      </w:ins>
      <w:ins w:id="438" w:author="Eli Holmes" w:date="2020-04-17T17:13:00Z">
        <w:r w:rsidR="00641D83">
          <w:t>model</w:t>
        </w:r>
      </w:ins>
      <w:ins w:id="439" w:author="Eli Holmes" w:date="2020-04-17T17:12:00Z">
        <w:r w:rsidR="00641D83">
          <w:t>, as it exhibits</w:t>
        </w:r>
        <w:r w:rsidR="00641D83" w:rsidRPr="003E2A48">
          <w:t xml:space="preserve"> high variability that is poorly explained by past catch</w:t>
        </w:r>
        <w:r w:rsidR="00641D83">
          <w:t>es</w:t>
        </w:r>
        <w:r w:rsidR="00641D83" w:rsidRPr="003E2A48">
          <w:t xml:space="preserve"> or environment</w:t>
        </w:r>
        <w:r w:rsidR="00641D83">
          <w:t>al factors</w:t>
        </w:r>
        <w:r w:rsidR="00641D83" w:rsidRPr="003E2A48">
          <w:t>. In contrast, the Oct</w:t>
        </w:r>
        <w:r w:rsidR="00641D83">
          <w:t>ober–</w:t>
        </w:r>
        <w:r w:rsidR="00641D83" w:rsidRPr="003E2A48">
          <w:t>Mar</w:t>
        </w:r>
        <w:r w:rsidR="00641D83">
          <w:t>ch</w:t>
        </w:r>
        <w:r w:rsidR="00641D83" w:rsidRPr="003E2A48">
          <w:t xml:space="preserve"> catch is much better </w:t>
        </w:r>
        <w:proofErr w:type="gramStart"/>
        <w:r w:rsidR="00641D83" w:rsidRPr="003E2A48">
          <w:t>explained</w:t>
        </w:r>
        <w:proofErr w:type="gramEnd"/>
        <w:r w:rsidR="00641D83" w:rsidRPr="003E2A48">
          <w:t xml:space="preserve"> </w:t>
        </w:r>
      </w:ins>
      <w:ins w:id="440" w:author="Eli Holmes" w:date="2020-04-19T19:25:00Z">
        <w:r w:rsidR="0056224A">
          <w:t xml:space="preserve">and the best forecasts have </w:t>
        </w:r>
      </w:ins>
      <w:ins w:id="441" w:author="Eli Holmes" w:date="2020-04-17T17:12:00Z">
        <w:r w:rsidR="00641D83">
          <w:t>smaller</w:t>
        </w:r>
        <w:r w:rsidR="00641D83" w:rsidRPr="003E2A48">
          <w:t xml:space="preserve"> </w:t>
        </w:r>
        <w:r w:rsidR="00641D83">
          <w:t>predictive</w:t>
        </w:r>
        <w:r w:rsidR="00641D83" w:rsidRPr="003E2A48">
          <w:t xml:space="preserve"> errors.</w:t>
        </w:r>
      </w:ins>
      <w:ins w:id="442" w:author="Eli Holmes" w:date="2020-04-17T17:13:00Z">
        <w:r w:rsidR="00641D83">
          <w:t xml:space="preserve"> </w:t>
        </w:r>
      </w:ins>
      <w:ins w:id="443" w:author="Eli Holmes" w:date="2020-04-17T17:14:00Z">
        <w:r w:rsidR="00641D83">
          <w:t>Lumping all quarters together means that</w:t>
        </w:r>
      </w:ins>
      <w:ins w:id="444" w:author="Eli Holmes" w:date="2020-04-17T17:13:00Z">
        <w:r w:rsidR="00641D83">
          <w:t xml:space="preserve"> the high variability in the third quarter catch will hide the predictability of the October</w:t>
        </w:r>
      </w:ins>
      <w:ins w:id="445" w:author="Eli Holmes" w:date="2020-04-18T13:55:00Z">
        <w:r w:rsidR="006D7FDC">
          <w:t>-</w:t>
        </w:r>
      </w:ins>
      <w:ins w:id="446" w:author="Eli Holmes" w:date="2020-04-17T17:13:00Z">
        <w:r w:rsidR="00641D83">
          <w:t>Ma</w:t>
        </w:r>
      </w:ins>
      <w:ins w:id="447" w:author="Eli Holmes" w:date="2020-04-18T13:09:00Z">
        <w:r w:rsidR="00F05183">
          <w:t>rch</w:t>
        </w:r>
      </w:ins>
      <w:ins w:id="448" w:author="Eli Holmes" w:date="2020-04-18T13:08:00Z">
        <w:r w:rsidR="00F05183">
          <w:t xml:space="preserve"> catch, which </w:t>
        </w:r>
      </w:ins>
      <w:ins w:id="449" w:author="Eli Holmes" w:date="2020-04-19T17:32:00Z">
        <w:r w:rsidR="009408CC">
          <w:t>comprises</w:t>
        </w:r>
      </w:ins>
      <w:ins w:id="450" w:author="Eli Holmes" w:date="2020-04-18T13:08:00Z">
        <w:r w:rsidR="00F05183">
          <w:t xml:space="preserve"> 60-80% of the seasonal catch</w:t>
        </w:r>
      </w:ins>
      <w:ins w:id="451" w:author="Eli Holmes" w:date="2020-04-17T17:13:00Z">
        <w:r w:rsidR="00641D83">
          <w:t>.</w:t>
        </w:r>
      </w:ins>
    </w:p>
    <w:p w14:paraId="63FABF39" w14:textId="77777777" w:rsidR="00901E08" w:rsidRDefault="00901E08" w:rsidP="00641D83">
      <w:pPr>
        <w:pStyle w:val="BodyText"/>
        <w:spacing w:before="0" w:after="0" w:line="480" w:lineRule="auto"/>
        <w:ind w:firstLine="360"/>
        <w:rPr>
          <w:ins w:id="452" w:author="Eli Holmes" w:date="2020-04-17T17:01:00Z"/>
        </w:rPr>
        <w:pPrChange w:id="453" w:author="Eli Holmes" w:date="2020-04-17T17:14:00Z">
          <w:pPr>
            <w:pStyle w:val="BodyText"/>
            <w:spacing w:before="0" w:after="0" w:line="480" w:lineRule="auto"/>
          </w:pPr>
        </w:pPrChange>
      </w:pPr>
    </w:p>
    <w:p w14:paraId="49661E50" w14:textId="63A34D49" w:rsidR="0082679E" w:rsidRPr="006D7FDC" w:rsidRDefault="0082679E" w:rsidP="008D7994">
      <w:pPr>
        <w:pStyle w:val="BodyText"/>
        <w:spacing w:before="0" w:after="0" w:line="480" w:lineRule="auto"/>
        <w:rPr>
          <w:ins w:id="454" w:author="Eli Holmes" w:date="2020-04-17T16:55:00Z"/>
          <w:b/>
          <w:rPrChange w:id="455" w:author="Eli Holmes" w:date="2020-04-18T13:55:00Z">
            <w:rPr>
              <w:ins w:id="456" w:author="Eli Holmes" w:date="2020-04-17T16:55:00Z"/>
            </w:rPr>
          </w:rPrChange>
        </w:rPr>
      </w:pPr>
      <w:ins w:id="457" w:author="Eli Holmes" w:date="2020-04-17T16:15:00Z">
        <w:r w:rsidRPr="006D7FDC">
          <w:rPr>
            <w:b/>
            <w:rPrChange w:id="458" w:author="Eli Holmes" w:date="2020-04-18T13:55:00Z">
              <w:rPr/>
            </w:rPrChange>
          </w:rPr>
          <w:t>4.</w:t>
        </w:r>
      </w:ins>
      <w:ins w:id="459" w:author="Eli Holmes" w:date="2020-04-18T17:48:00Z">
        <w:r w:rsidR="00DF17F9">
          <w:rPr>
            <w:b/>
          </w:rPr>
          <w:t xml:space="preserve">2 </w:t>
        </w:r>
      </w:ins>
      <w:ins w:id="460" w:author="Eli Holmes" w:date="2020-04-18T16:25:00Z">
        <w:r w:rsidR="00114602">
          <w:rPr>
            <w:b/>
          </w:rPr>
          <w:t>Sea surface temperature</w:t>
        </w:r>
      </w:ins>
    </w:p>
    <w:p w14:paraId="70608CFB" w14:textId="7CF77B92" w:rsidR="00D943D1" w:rsidRDefault="00641D83" w:rsidP="00D943D1">
      <w:pPr>
        <w:pStyle w:val="BodyText"/>
        <w:spacing w:before="0" w:after="0" w:line="480" w:lineRule="auto"/>
        <w:rPr>
          <w:ins w:id="461" w:author="Eli Holmes" w:date="2020-04-18T18:52:00Z"/>
        </w:rPr>
      </w:pPr>
      <w:ins w:id="462" w:author="Eli Holmes" w:date="2020-04-17T17:07:00Z">
        <w:r>
          <w:t>In this study, the multi</w:t>
        </w:r>
      </w:ins>
      <w:ins w:id="463" w:author="Eli Holmes" w:date="2020-04-19T17:35:00Z">
        <w:r w:rsidR="009408CC">
          <w:t xml:space="preserve">year </w:t>
        </w:r>
      </w:ins>
      <w:ins w:id="464" w:author="Eli Holmes" w:date="2020-04-17T17:07:00Z">
        <w:r>
          <w:t xml:space="preserve">average regional SST explained the most variability in monsoon and post-monsoon oil sardine landings </w:t>
        </w:r>
      </w:ins>
      <w:ins w:id="465" w:author="Eli Holmes" w:date="2020-04-18T16:26:00Z">
        <w:r w:rsidR="00114602">
          <w:t xml:space="preserve">and improved out-of-sample </w:t>
        </w:r>
      </w:ins>
      <w:ins w:id="466" w:author="Eli Holmes" w:date="2020-04-18T16:27:00Z">
        <w:r w:rsidR="00114602">
          <w:t xml:space="preserve">catch prediction, reducing the </w:t>
        </w:r>
      </w:ins>
      <w:ins w:id="467" w:author="Eli Holmes" w:date="2020-04-19T17:34:00Z">
        <w:r w:rsidR="009408CC">
          <w:t>out of sample</w:t>
        </w:r>
      </w:ins>
      <w:ins w:id="468" w:author="Eli Holmes" w:date="2020-04-18T16:27:00Z">
        <w:r w:rsidR="00114602">
          <w:t xml:space="preserve"> prediction errors by 10-20%. </w:t>
        </w:r>
      </w:ins>
      <w:ins w:id="469" w:author="Eli Holmes" w:date="2020-04-18T13:56:00Z">
        <w:r w:rsidR="00901E08">
          <w:t>S</w:t>
        </w:r>
      </w:ins>
      <w:ins w:id="470" w:author="Eli Holmes" w:date="2020-04-17T17:07:00Z">
        <w:r w:rsidRPr="003E2A48">
          <w:t xml:space="preserve">tudies </w:t>
        </w:r>
        <w:r>
          <w:t xml:space="preserve">conducted </w:t>
        </w:r>
        <w:r w:rsidRPr="003E2A48">
          <w:t xml:space="preserve">in the California Current System have </w:t>
        </w:r>
      </w:ins>
      <w:ins w:id="471" w:author="Eli Holmes" w:date="2020-04-18T13:56:00Z">
        <w:r w:rsidR="00901E08">
          <w:t>also found that</w:t>
        </w:r>
      </w:ins>
      <w:ins w:id="472" w:author="Eli Holmes" w:date="2020-04-17T17:07:00Z">
        <w:r>
          <w:t xml:space="preserve"> the multiyear average SST</w:t>
        </w:r>
        <w:r w:rsidRPr="003E2A48">
          <w:t xml:space="preserve"> explains year-to-year variability in Pacific sardine recruitment (Checkley</w:t>
        </w:r>
        <w:r>
          <w:t>,</w:t>
        </w:r>
        <w:r w:rsidRPr="0065024E">
          <w:t xml:space="preserve"> </w:t>
        </w:r>
        <w:proofErr w:type="spellStart"/>
        <w:r w:rsidRPr="003E2A48">
          <w:t>Alheit</w:t>
        </w:r>
        <w:proofErr w:type="spellEnd"/>
        <w:r w:rsidRPr="003E2A48">
          <w:t>, Oozeki, &amp; Roy</w:t>
        </w:r>
        <w:r>
          <w:t>,</w:t>
        </w:r>
        <w:r w:rsidRPr="003E2A48">
          <w:t xml:space="preserve"> 2009</w:t>
        </w:r>
        <w:r>
          <w:t>; Checkley et al.,</w:t>
        </w:r>
        <w:r w:rsidRPr="003E2A48">
          <w:t xml:space="preserve"> 2017; Jacobson &amp; </w:t>
        </w:r>
        <w:proofErr w:type="spellStart"/>
        <w:r w:rsidRPr="003E2A48">
          <w:t>MacCall</w:t>
        </w:r>
        <w:proofErr w:type="spellEnd"/>
        <w:r w:rsidRPr="003E2A48">
          <w:t xml:space="preserve">, 1995; </w:t>
        </w:r>
        <w:proofErr w:type="spellStart"/>
        <w:r w:rsidRPr="003E2A48">
          <w:t>Lindegren</w:t>
        </w:r>
        <w:proofErr w:type="spellEnd"/>
        <w:r w:rsidRPr="003E2A48">
          <w:t xml:space="preserve"> &amp; Checkley, 2012). </w:t>
        </w:r>
        <w:r>
          <w:t>This covariate has also been found to correlate with southern African sardine recruitmen</w:t>
        </w:r>
        <w:r w:rsidRPr="00A7331B">
          <w:t>t (</w:t>
        </w:r>
        <w:r w:rsidRPr="008D7994">
          <w:t xml:space="preserve">Boyer, Boyer, Fossen, &amp; </w:t>
        </w:r>
        <w:proofErr w:type="spellStart"/>
        <w:r w:rsidRPr="008D7994">
          <w:t>Kreiner</w:t>
        </w:r>
        <w:proofErr w:type="spellEnd"/>
        <w:r w:rsidRPr="008D7994">
          <w:t>, 2001</w:t>
        </w:r>
        <w:r w:rsidRPr="00A7331B">
          <w:t xml:space="preserve">). </w:t>
        </w:r>
        <w:proofErr w:type="spellStart"/>
        <w:r w:rsidRPr="003E2A48">
          <w:t>McClatchie</w:t>
        </w:r>
        <w:proofErr w:type="spellEnd"/>
        <w:r>
          <w:t>,</w:t>
        </w:r>
        <w:r w:rsidRPr="0065024E">
          <w:t xml:space="preserve"> </w:t>
        </w:r>
        <w:proofErr w:type="spellStart"/>
        <w:r w:rsidRPr="003E2A48">
          <w:t>Goericke</w:t>
        </w:r>
        <w:proofErr w:type="spellEnd"/>
        <w:r w:rsidRPr="003E2A48">
          <w:t xml:space="preserve">, </w:t>
        </w:r>
        <w:proofErr w:type="spellStart"/>
        <w:r w:rsidRPr="003E2A48">
          <w:t>Auad</w:t>
        </w:r>
        <w:proofErr w:type="spellEnd"/>
        <w:r w:rsidRPr="003E2A48">
          <w:t xml:space="preserve">, </w:t>
        </w:r>
        <w:r>
          <w:t xml:space="preserve">and </w:t>
        </w:r>
        <w:r w:rsidRPr="003E2A48">
          <w:t xml:space="preserve">Hill (2010) found no relationship </w:t>
        </w:r>
        <w:r>
          <w:t>between</w:t>
        </w:r>
        <w:r w:rsidRPr="003E2A48">
          <w:t xml:space="preserve"> SST and Pacific sardine recruitment, </w:t>
        </w:r>
        <w:r>
          <w:t xml:space="preserve">but they examined this relationship linearly; in the present study, as in the other cited studies, allowance of non-linearity </w:t>
        </w:r>
      </w:ins>
      <w:ins w:id="473" w:author="Eli Holmes" w:date="2020-04-18T13:57:00Z">
        <w:r w:rsidR="00CC53B1">
          <w:t>in the SST effect was important</w:t>
        </w:r>
      </w:ins>
      <w:ins w:id="474" w:author="Eli Holmes" w:date="2020-04-17T17:07:00Z">
        <w:r w:rsidRPr="003E2A48">
          <w:t>.</w:t>
        </w:r>
        <w:r>
          <w:t xml:space="preserve"> </w:t>
        </w:r>
      </w:ins>
      <w:ins w:id="475" w:author="Eli Holmes" w:date="2020-04-17T17:00:00Z">
        <w:r w:rsidR="00D943D1" w:rsidRPr="003E2A48">
          <w:t xml:space="preserve">Both Jacobson and </w:t>
        </w:r>
        <w:proofErr w:type="spellStart"/>
        <w:r w:rsidR="00D943D1" w:rsidRPr="003E2A48">
          <w:t>MacCall</w:t>
        </w:r>
        <w:proofErr w:type="spellEnd"/>
        <w:r w:rsidR="00D943D1" w:rsidRPr="003E2A48">
          <w:t xml:space="preserve"> (1995) and Checkley et al. (2017) found a step-like response function for temperature: below a threshold value </w:t>
        </w:r>
        <w:r w:rsidR="00D943D1" w:rsidRPr="003E2A48">
          <w:lastRenderedPageBreak/>
          <w:t xml:space="preserve">the effect of temperature was linear </w:t>
        </w:r>
      </w:ins>
      <w:ins w:id="476" w:author="Eli Holmes" w:date="2020-04-18T17:08:00Z">
        <w:r w:rsidR="00CF5649">
          <w:t xml:space="preserve">(and positive) </w:t>
        </w:r>
      </w:ins>
      <w:ins w:id="477" w:author="Eli Holmes" w:date="2020-04-17T17:00:00Z">
        <w:r w:rsidR="00D943D1" w:rsidRPr="003E2A48">
          <w:t xml:space="preserve">and above the threshold, the effect was flat </w:t>
        </w:r>
      </w:ins>
      <w:ins w:id="478" w:author="Eli Holmes" w:date="2020-04-18T17:09:00Z">
        <w:r w:rsidR="00CF5649">
          <w:t xml:space="preserve">(no longer increased). </w:t>
        </w:r>
      </w:ins>
      <w:ins w:id="479" w:author="Eli Holmes" w:date="2020-04-18T17:10:00Z">
        <w:r w:rsidR="00CF5649">
          <w:t xml:space="preserve">In the linear portion of the effect curve, the point where the </w:t>
        </w:r>
      </w:ins>
      <w:ins w:id="480" w:author="Eli Holmes" w:date="2020-04-18T17:11:00Z">
        <w:r w:rsidR="00CF5649">
          <w:t xml:space="preserve">effect </w:t>
        </w:r>
      </w:ins>
      <w:ins w:id="481" w:author="Eli Holmes" w:date="2020-04-18T17:10:00Z">
        <w:r w:rsidR="00CF5649">
          <w:t>curve cross</w:t>
        </w:r>
      </w:ins>
      <w:ins w:id="482" w:author="Eli Holmes" w:date="2020-04-18T17:11:00Z">
        <w:r w:rsidR="00CF5649">
          <w:t>es</w:t>
        </w:r>
      </w:ins>
      <w:ins w:id="483" w:author="Eli Holmes" w:date="2020-04-18T17:10:00Z">
        <w:r w:rsidR="00CF5649">
          <w:t xml:space="preserve"> from negative </w:t>
        </w:r>
      </w:ins>
      <w:ins w:id="484" w:author="Eli Holmes" w:date="2020-04-18T17:11:00Z">
        <w:r w:rsidR="00CF5649">
          <w:t xml:space="preserve">to </w:t>
        </w:r>
      </w:ins>
      <w:ins w:id="485" w:author="Eli Holmes" w:date="2020-04-18T17:10:00Z">
        <w:r w:rsidR="00CF5649">
          <w:t xml:space="preserve">positive </w:t>
        </w:r>
      </w:ins>
      <w:ins w:id="486" w:author="Eli Holmes" w:date="2020-04-18T17:11:00Z">
        <w:r w:rsidR="00CF5649">
          <w:t>represents</w:t>
        </w:r>
      </w:ins>
      <w:ins w:id="487" w:author="Eli Holmes" w:date="2020-04-18T17:10:00Z">
        <w:r w:rsidR="00CF5649">
          <w:t xml:space="preserve"> </w:t>
        </w:r>
      </w:ins>
      <w:ins w:id="488" w:author="Eli Holmes" w:date="2020-04-18T17:11:00Z">
        <w:r w:rsidR="00CF5649">
          <w:t xml:space="preserve">an important biological </w:t>
        </w:r>
        <w:proofErr w:type="gramStart"/>
        <w:r w:rsidR="00CF5649">
          <w:t xml:space="preserve">threshold </w:t>
        </w:r>
      </w:ins>
      <w:ins w:id="489" w:author="Eli Holmes" w:date="2020-04-17T17:00:00Z">
        <w:r w:rsidR="00D943D1" w:rsidRPr="003E2A48">
          <w:t>.</w:t>
        </w:r>
        <w:proofErr w:type="gramEnd"/>
        <w:r w:rsidR="00D943D1" w:rsidRPr="003E2A48">
          <w:t xml:space="preserve"> Our analysis found a similar </w:t>
        </w:r>
      </w:ins>
      <w:ins w:id="490" w:author="Eli Holmes" w:date="2020-04-18T17:12:00Z">
        <w:r w:rsidR="00CF5649">
          <w:t>effect curve</w:t>
        </w:r>
      </w:ins>
      <w:ins w:id="491" w:author="Eli Holmes" w:date="2020-04-18T17:13:00Z">
        <w:r w:rsidR="00CF5649">
          <w:t xml:space="preserve"> </w:t>
        </w:r>
      </w:ins>
      <w:ins w:id="492" w:author="Eli Holmes" w:date="2020-04-17T17:00:00Z">
        <w:r w:rsidR="00D943D1" w:rsidRPr="003E2A48">
          <w:t xml:space="preserve">with a negative effect when the 2.5-year average temperature was below </w:t>
        </w:r>
        <m:oMath>
          <m:sSup>
            <m:sSupPr>
              <m:ctrlPr>
                <w:rPr>
                  <w:rFonts w:ascii="Cambria Math" w:hAnsi="Cambria Math"/>
                </w:rPr>
              </m:ctrlPr>
            </m:sSupPr>
            <m:e>
              <m:r>
                <w:rPr>
                  <w:rFonts w:ascii="Cambria Math" w:hAnsi="Cambria Math"/>
                </w:rPr>
                <m:t>28.35</m:t>
              </m:r>
            </m:e>
            <m:sup>
              <m:r>
                <w:rPr>
                  <w:rFonts w:ascii="Cambria Math" w:hAnsi="Cambria Math"/>
                </w:rPr>
                <m:t>∘</m:t>
              </m:r>
            </m:sup>
          </m:sSup>
        </m:oMath>
        <w:r w:rsidR="00D943D1" w:rsidRPr="003E2A48">
          <w:t xml:space="preserve">C and positive above and with the positive effect leveling off above </w:t>
        </w:r>
        <m:oMath>
          <m:sSup>
            <m:sSupPr>
              <m:ctrlPr>
                <w:rPr>
                  <w:rFonts w:ascii="Cambria Math" w:hAnsi="Cambria Math"/>
                </w:rPr>
              </m:ctrlPr>
            </m:sSupPr>
            <m:e>
              <m:r>
                <w:rPr>
                  <w:rFonts w:ascii="Cambria Math" w:hAnsi="Cambria Math"/>
                </w:rPr>
                <m:t>28.5</m:t>
              </m:r>
            </m:e>
            <m:sup>
              <m:r>
                <w:rPr>
                  <w:rFonts w:ascii="Cambria Math" w:hAnsi="Cambria Math"/>
                </w:rPr>
                <m:t>∘</m:t>
              </m:r>
            </m:sup>
          </m:sSup>
        </m:oMath>
        <w:r w:rsidR="00D943D1" w:rsidRPr="003E2A48">
          <w:t>C.</w:t>
        </w:r>
      </w:ins>
    </w:p>
    <w:p w14:paraId="2263E635" w14:textId="6A6318D3" w:rsidR="000857EA" w:rsidRDefault="000857EA" w:rsidP="008C2DB3">
      <w:pPr>
        <w:pStyle w:val="BodyText"/>
        <w:spacing w:before="0" w:after="0" w:line="480" w:lineRule="auto"/>
        <w:ind w:firstLine="360"/>
        <w:rPr>
          <w:ins w:id="493" w:author="Eli Holmes" w:date="2020-04-18T18:51:00Z"/>
        </w:rPr>
      </w:pPr>
      <w:ins w:id="494" w:author="Eli Holmes" w:date="2020-04-18T14:56:00Z">
        <w:r w:rsidRPr="006A6A34">
          <w:t>The SST in October–December, the period of larval and early juvenile development, may affect survival and growth in multiple ways and thus correlate with biomass in future years.</w:t>
        </w:r>
        <w:r w:rsidRPr="003E2A48">
          <w:t xml:space="preserve"> </w:t>
        </w:r>
      </w:ins>
      <w:ins w:id="495" w:author="Eli Holmes" w:date="2020-04-18T16:50:00Z">
        <w:r w:rsidR="00932082">
          <w:t>In some years, e</w:t>
        </w:r>
      </w:ins>
      <w:ins w:id="496" w:author="Eli Holmes" w:date="2020-04-18T16:49:00Z">
        <w:r w:rsidR="00932082">
          <w:t xml:space="preserve">xtreme heat events occur </w:t>
        </w:r>
      </w:ins>
      <w:ins w:id="497" w:author="Eli Holmes" w:date="2020-04-18T16:50:00Z">
        <w:r w:rsidR="00932082">
          <w:t xml:space="preserve">in </w:t>
        </w:r>
      </w:ins>
      <w:ins w:id="498" w:author="Eli Holmes" w:date="2020-04-18T16:49:00Z">
        <w:r w:rsidR="00932082" w:rsidRPr="006A6A34">
          <w:t>March–May</w:t>
        </w:r>
      </w:ins>
      <w:ins w:id="499" w:author="Eli Holmes" w:date="2020-04-18T16:52:00Z">
        <w:r w:rsidR="008C2DB3">
          <w:t xml:space="preserve"> </w:t>
        </w:r>
      </w:ins>
      <w:ins w:id="500" w:author="Eli Holmes" w:date="2020-04-18T16:49:00Z">
        <w:r w:rsidR="00932082">
          <w:t xml:space="preserve">during the period of egg development </w:t>
        </w:r>
      </w:ins>
      <w:ins w:id="501" w:author="Eli Holmes" w:date="2020-04-18T16:50:00Z">
        <w:r w:rsidR="00932082">
          <w:t xml:space="preserve">which may affect spawning and thus </w:t>
        </w:r>
      </w:ins>
      <w:ins w:id="502" w:author="Eli Holmes" w:date="2020-04-18T16:51:00Z">
        <w:r w:rsidR="008C2DB3">
          <w:t xml:space="preserve">the fall and future biomass. </w:t>
        </w:r>
      </w:ins>
      <w:ins w:id="503" w:author="Eli Holmes" w:date="2020-04-19T17:37:00Z">
        <w:r w:rsidR="009408CC">
          <w:t>However, w</w:t>
        </w:r>
      </w:ins>
      <w:ins w:id="504" w:author="Eli Holmes" w:date="2020-04-18T16:49:00Z">
        <w:r w:rsidR="00932082" w:rsidRPr="006A6A34">
          <w:t>e found no correlation of th</w:t>
        </w:r>
      </w:ins>
      <w:ins w:id="505" w:author="Eli Holmes" w:date="2020-04-18T16:51:00Z">
        <w:r w:rsidR="008C2DB3">
          <w:t>ese seasonal SST</w:t>
        </w:r>
      </w:ins>
      <w:ins w:id="506" w:author="Eli Holmes" w:date="2020-04-18T16:49:00Z">
        <w:r w:rsidR="00932082" w:rsidRPr="006A6A34">
          <w:t xml:space="preserve"> covariate</w:t>
        </w:r>
      </w:ins>
      <w:ins w:id="507" w:author="Eli Holmes" w:date="2020-04-18T16:51:00Z">
        <w:r w:rsidR="008C2DB3">
          <w:t>s</w:t>
        </w:r>
      </w:ins>
      <w:ins w:id="508" w:author="Eli Holmes" w:date="2020-04-18T16:49:00Z">
        <w:r w:rsidR="00932082" w:rsidRPr="006A6A34">
          <w:t xml:space="preserve"> with the July–September </w:t>
        </w:r>
      </w:ins>
      <w:ins w:id="509" w:author="Eli Holmes" w:date="2020-04-18T16:51:00Z">
        <w:r w:rsidR="008C2DB3">
          <w:t xml:space="preserve">or October-March </w:t>
        </w:r>
      </w:ins>
      <w:ins w:id="510" w:author="Eli Holmes" w:date="2020-04-18T16:49:00Z">
        <w:r w:rsidR="00932082" w:rsidRPr="006A6A34">
          <w:t>catch</w:t>
        </w:r>
      </w:ins>
      <w:ins w:id="511" w:author="Eli Holmes" w:date="2020-04-18T16:51:00Z">
        <w:r w:rsidR="008C2DB3">
          <w:t xml:space="preserve"> in the current or fu</w:t>
        </w:r>
      </w:ins>
      <w:ins w:id="512" w:author="Eli Holmes" w:date="2020-04-18T16:52:00Z">
        <w:r w:rsidR="008C2DB3">
          <w:t>ture seasons</w:t>
        </w:r>
      </w:ins>
      <w:ins w:id="513" w:author="Eli Holmes" w:date="2020-04-18T16:49:00Z">
        <w:r w:rsidR="00932082" w:rsidRPr="006A6A34">
          <w:t xml:space="preserve">. </w:t>
        </w:r>
      </w:ins>
      <w:ins w:id="514" w:author="Eli Holmes" w:date="2020-04-18T17:16:00Z">
        <w:r w:rsidR="00FB2A94">
          <w:t xml:space="preserve">Only the SST </w:t>
        </w:r>
      </w:ins>
      <w:ins w:id="515" w:author="Eli Holmes" w:date="2020-04-18T17:17:00Z">
        <w:r w:rsidR="00FB2A94">
          <w:t xml:space="preserve">averaged over </w:t>
        </w:r>
      </w:ins>
      <w:ins w:id="516" w:author="Eli Holmes" w:date="2020-04-18T17:16:00Z">
        <w:r w:rsidR="00FB2A94">
          <w:t xml:space="preserve">the lifespan of an oil sardine emerged as a consistently informative </w:t>
        </w:r>
      </w:ins>
      <w:ins w:id="517" w:author="Eli Holmes" w:date="2020-04-18T17:18:00Z">
        <w:r w:rsidR="00FB2A94">
          <w:t xml:space="preserve">SST </w:t>
        </w:r>
      </w:ins>
      <w:ins w:id="518" w:author="Eli Holmes" w:date="2020-04-18T17:17:00Z">
        <w:r w:rsidR="00FB2A94">
          <w:t>covariate.</w:t>
        </w:r>
      </w:ins>
    </w:p>
    <w:p w14:paraId="422F3669" w14:textId="77777777" w:rsidR="00FD4AE7" w:rsidRDefault="00FD4AE7" w:rsidP="00D943D1">
      <w:pPr>
        <w:pStyle w:val="BodyText"/>
        <w:spacing w:before="0" w:after="0" w:line="480" w:lineRule="auto"/>
        <w:rPr>
          <w:ins w:id="519" w:author="Eli Holmes" w:date="2020-04-17T17:10:00Z"/>
        </w:rPr>
      </w:pPr>
    </w:p>
    <w:p w14:paraId="745463DE" w14:textId="79F6A118" w:rsidR="00641D83" w:rsidRPr="006D7FDC" w:rsidRDefault="00FD4AE7" w:rsidP="00D943D1">
      <w:pPr>
        <w:pStyle w:val="BodyText"/>
        <w:spacing w:before="0" w:after="0" w:line="480" w:lineRule="auto"/>
        <w:rPr>
          <w:ins w:id="520" w:author="Eli Holmes" w:date="2020-04-17T17:23:00Z"/>
          <w:b/>
          <w:rPrChange w:id="521" w:author="Eli Holmes" w:date="2020-04-18T13:54:00Z">
            <w:rPr>
              <w:ins w:id="522" w:author="Eli Holmes" w:date="2020-04-17T17:23:00Z"/>
            </w:rPr>
          </w:rPrChange>
        </w:rPr>
      </w:pPr>
      <w:ins w:id="523" w:author="Eli Holmes" w:date="2020-04-17T17:23:00Z">
        <w:r w:rsidRPr="006D7FDC">
          <w:rPr>
            <w:b/>
            <w:rPrChange w:id="524" w:author="Eli Holmes" w:date="2020-04-18T13:54:00Z">
              <w:rPr/>
            </w:rPrChange>
          </w:rPr>
          <w:t>4.3 Precipitation</w:t>
        </w:r>
      </w:ins>
    </w:p>
    <w:p w14:paraId="706A2305" w14:textId="72E82090" w:rsidR="00635877" w:rsidRDefault="00385DA0" w:rsidP="00385DA0">
      <w:pPr>
        <w:pStyle w:val="BodyText"/>
        <w:spacing w:before="0" w:after="0" w:line="480" w:lineRule="auto"/>
        <w:ind w:firstLine="360"/>
        <w:rPr>
          <w:ins w:id="525" w:author="Eli Holmes" w:date="2020-04-18T15:50:00Z"/>
        </w:rPr>
      </w:pPr>
      <w:ins w:id="526" w:author="Eli Holmes" w:date="2020-04-18T15:42:00Z">
        <w:r>
          <w:t>From</w:t>
        </w:r>
      </w:ins>
      <w:ins w:id="527" w:author="Eli Holmes" w:date="2020-04-18T15:40:00Z">
        <w:r>
          <w:t xml:space="preserve"> early studies of oil sa</w:t>
        </w:r>
      </w:ins>
      <w:ins w:id="528" w:author="Eli Holmes" w:date="2020-04-18T15:41:00Z">
        <w:r>
          <w:t>rdines, p</w:t>
        </w:r>
      </w:ins>
      <w:ins w:id="529" w:author="Eli Holmes" w:date="2020-04-18T15:29:00Z">
        <w:r w:rsidR="00635877" w:rsidRPr="003E2A48">
          <w:t xml:space="preserve">recipitation during the </w:t>
        </w:r>
      </w:ins>
      <w:ins w:id="530" w:author="Eli Holmes" w:date="2020-04-18T15:42:00Z">
        <w:r>
          <w:t xml:space="preserve">summer </w:t>
        </w:r>
      </w:ins>
      <w:proofErr w:type="spellStart"/>
      <w:ins w:id="531" w:author="Eli Holmes" w:date="2020-04-18T15:29:00Z">
        <w:r w:rsidR="00635877" w:rsidRPr="003E2A48">
          <w:t>monsoon</w:t>
        </w:r>
        <w:proofErr w:type="spellEnd"/>
        <w:r w:rsidR="00635877" w:rsidRPr="003E2A48">
          <w:t xml:space="preserve"> </w:t>
        </w:r>
      </w:ins>
      <w:ins w:id="532" w:author="Eli Holmes" w:date="2020-04-18T15:40:00Z">
        <w:r>
          <w:t>has</w:t>
        </w:r>
      </w:ins>
      <w:ins w:id="533" w:author="Eli Holmes" w:date="2020-04-18T15:41:00Z">
        <w:r>
          <w:t xml:space="preserve"> been studied as a</w:t>
        </w:r>
      </w:ins>
      <w:ins w:id="534" w:author="Eli Holmes" w:date="2020-04-18T15:49:00Z">
        <w:r w:rsidR="00E16409">
          <w:t xml:space="preserve"> </w:t>
        </w:r>
      </w:ins>
      <w:ins w:id="535" w:author="Eli Holmes" w:date="2020-04-18T15:41:00Z">
        <w:r>
          <w:t xml:space="preserve">variable to explain </w:t>
        </w:r>
      </w:ins>
      <w:ins w:id="536" w:author="Eli Holmes" w:date="2020-04-18T15:42:00Z">
        <w:r>
          <w:t>catch fluctuations</w:t>
        </w:r>
      </w:ins>
      <w:ins w:id="537" w:author="Eli Holmes" w:date="2020-04-18T15:29:00Z">
        <w:r w:rsidR="00635877" w:rsidRPr="003E2A48">
          <w:t xml:space="preserve"> (Antony Raja, 1969, 1974; </w:t>
        </w:r>
        <w:proofErr w:type="spellStart"/>
        <w:r w:rsidR="00635877" w:rsidRPr="003E2A48">
          <w:t>Murty</w:t>
        </w:r>
        <w:proofErr w:type="spellEnd"/>
        <w:r w:rsidR="00635877" w:rsidRPr="003E2A48">
          <w:t xml:space="preserve"> &amp; Edelman, 1966; Srinath, 1998). </w:t>
        </w:r>
      </w:ins>
      <w:ins w:id="538" w:author="Eli Holmes" w:date="2020-04-18T15:50:00Z">
        <w:r w:rsidR="00E16409">
          <w:rPr>
            <w:rFonts w:ascii="Times" w:hAnsi="Times" w:cs="Times"/>
          </w:rPr>
          <w:t>While correlations have been found, the i</w:t>
        </w:r>
      </w:ins>
      <w:ins w:id="539" w:author="Eli Holmes" w:date="2020-04-18T15:44:00Z">
        <w:r>
          <w:rPr>
            <w:rFonts w:ascii="Times" w:hAnsi="Times" w:cs="Times"/>
          </w:rPr>
          <w:t>dentified correlations between precipitation and oil sardine landings have been positive in some studies and negative in others (</w:t>
        </w:r>
        <w:proofErr w:type="spellStart"/>
        <w:r>
          <w:rPr>
            <w:rFonts w:ascii="Times" w:hAnsi="Times" w:cs="Times"/>
          </w:rPr>
          <w:t>Madhupratap</w:t>
        </w:r>
        <w:proofErr w:type="spellEnd"/>
        <w:r>
          <w:rPr>
            <w:rFonts w:ascii="Times" w:hAnsi="Times" w:cs="Times"/>
          </w:rPr>
          <w:t xml:space="preserve">, </w:t>
        </w:r>
        <w:proofErr w:type="spellStart"/>
        <w:r>
          <w:rPr>
            <w:rFonts w:ascii="Times" w:hAnsi="Times" w:cs="Times"/>
          </w:rPr>
          <w:t>Shetye</w:t>
        </w:r>
        <w:proofErr w:type="spellEnd"/>
        <w:r>
          <w:rPr>
            <w:rFonts w:ascii="Times" w:hAnsi="Times" w:cs="Times"/>
          </w:rPr>
          <w:t>, Nair, &amp; Nair, 1994) and varied depending on the time</w:t>
        </w:r>
      </w:ins>
      <w:ins w:id="540" w:author="Eli Holmes" w:date="2020-04-19T17:38:00Z">
        <w:r w:rsidR="009408CC">
          <w:rPr>
            <w:rFonts w:ascii="Times" w:hAnsi="Times" w:cs="Times"/>
          </w:rPr>
          <w:t xml:space="preserve"> period</w:t>
        </w:r>
      </w:ins>
      <w:ins w:id="541" w:author="Eli Holmes" w:date="2020-04-18T15:44:00Z">
        <w:r>
          <w:rPr>
            <w:rFonts w:ascii="Times" w:hAnsi="Times" w:cs="Times"/>
          </w:rPr>
          <w:t xml:space="preserve"> studied.</w:t>
        </w:r>
      </w:ins>
      <w:ins w:id="542" w:author="Eli Holmes" w:date="2020-04-18T15:45:00Z">
        <w:r>
          <w:rPr>
            <w:rFonts w:ascii="Times" w:hAnsi="Times" w:cs="Times"/>
          </w:rPr>
          <w:t xml:space="preserve"> In general, the correlation was assumed to be positive as rainfall is correlated with monsoon intensity which is in turn correlated with </w:t>
        </w:r>
      </w:ins>
      <w:ins w:id="543" w:author="Eli Holmes" w:date="2020-04-19T17:38:00Z">
        <w:r w:rsidR="009408CC">
          <w:rPr>
            <w:rFonts w:ascii="Times" w:hAnsi="Times" w:cs="Times"/>
          </w:rPr>
          <w:t xml:space="preserve">upwelling and </w:t>
        </w:r>
      </w:ins>
      <w:ins w:id="544" w:author="Eli Holmes" w:date="2020-04-18T15:46:00Z">
        <w:r>
          <w:rPr>
            <w:rFonts w:ascii="Times" w:hAnsi="Times" w:cs="Times"/>
          </w:rPr>
          <w:t xml:space="preserve">productivity. </w:t>
        </w:r>
      </w:ins>
      <w:ins w:id="545" w:author="Eli Holmes" w:date="2020-04-18T15:50:00Z">
        <w:r w:rsidR="00E16409">
          <w:t>But h</w:t>
        </w:r>
      </w:ins>
      <w:ins w:id="546" w:author="Eli Holmes" w:date="2020-04-18T15:29:00Z">
        <w:r w:rsidR="00635877">
          <w:t xml:space="preserve">eavy monsoon rain </w:t>
        </w:r>
      </w:ins>
      <w:ins w:id="547" w:author="Eli Holmes" w:date="2020-04-18T15:47:00Z">
        <w:r>
          <w:t xml:space="preserve">also has negative effects. During heavy rainfall, </w:t>
        </w:r>
      </w:ins>
      <w:ins w:id="548" w:author="Eli Holmes" w:date="2020-04-18T15:29:00Z">
        <w:r w:rsidR="00635877">
          <w:t xml:space="preserve">nutrient </w:t>
        </w:r>
      </w:ins>
      <w:ins w:id="549" w:author="Eli Holmes" w:date="2020-04-18T15:48:00Z">
        <w:r>
          <w:t xml:space="preserve">and sediments flow </w:t>
        </w:r>
        <w:r>
          <w:lastRenderedPageBreak/>
          <w:t>into the nearshore region f</w:t>
        </w:r>
      </w:ins>
      <w:ins w:id="550" w:author="Eli Holmes" w:date="2020-04-18T15:29:00Z">
        <w:r w:rsidR="00635877">
          <w:t>rom rivers</w:t>
        </w:r>
      </w:ins>
      <w:ins w:id="551" w:author="Eli Holmes" w:date="2020-04-18T15:48:00Z">
        <w:r>
          <w:t xml:space="preserve">, which leads to </w:t>
        </w:r>
      </w:ins>
      <w:ins w:id="552" w:author="Eli Holmes" w:date="2020-04-18T15:49:00Z">
        <w:r>
          <w:t xml:space="preserve">short-term </w:t>
        </w:r>
      </w:ins>
      <w:ins w:id="553" w:author="Eli Holmes" w:date="2020-04-18T15:29:00Z">
        <w:r w:rsidR="00635877">
          <w:t>eutrophication and anoxia</w:t>
        </w:r>
      </w:ins>
      <w:ins w:id="554" w:author="Eli Holmes" w:date="2020-04-18T15:48:00Z">
        <w:r>
          <w:t xml:space="preserve"> (</w:t>
        </w:r>
        <w:r w:rsidRPr="003E2A48">
          <w:t>Chauhan et al., 2011</w:t>
        </w:r>
        <w:r>
          <w:t>)</w:t>
        </w:r>
      </w:ins>
      <w:ins w:id="555" w:author="Eli Holmes" w:date="2020-04-18T15:29:00Z">
        <w:r w:rsidR="00635877">
          <w:t xml:space="preserve">. </w:t>
        </w:r>
      </w:ins>
    </w:p>
    <w:p w14:paraId="40A2628E" w14:textId="468E678F" w:rsidR="00E16409" w:rsidRDefault="00E16409" w:rsidP="00114602">
      <w:pPr>
        <w:pStyle w:val="BodyText"/>
        <w:spacing w:before="0" w:after="0" w:line="480" w:lineRule="auto"/>
        <w:ind w:firstLine="360"/>
        <w:rPr>
          <w:ins w:id="556" w:author="Eli Holmes" w:date="2020-04-18T15:29:00Z"/>
        </w:rPr>
        <w:pPrChange w:id="557" w:author="Eli Holmes" w:date="2020-04-18T16:21:00Z">
          <w:pPr>
            <w:pStyle w:val="FirstParagraph"/>
            <w:spacing w:before="0" w:after="0" w:line="480" w:lineRule="auto"/>
            <w:ind w:firstLine="360"/>
          </w:pPr>
        </w:pPrChange>
      </w:pPr>
      <w:ins w:id="558" w:author="Eli Holmes" w:date="2020-04-18T15:50:00Z">
        <w:r>
          <w:t>In our</w:t>
        </w:r>
      </w:ins>
      <w:ins w:id="559" w:author="Eli Holmes" w:date="2020-04-18T15:51:00Z">
        <w:r>
          <w:t xml:space="preserve"> study, we </w:t>
        </w:r>
      </w:ins>
      <w:ins w:id="560" w:author="Eli Holmes" w:date="2020-04-18T15:52:00Z">
        <w:r>
          <w:t>compared</w:t>
        </w:r>
      </w:ins>
      <w:ins w:id="561" w:author="Eli Holmes" w:date="2020-04-18T15:51:00Z">
        <w:r>
          <w:t xml:space="preserve"> rainfall </w:t>
        </w:r>
      </w:ins>
      <w:ins w:id="562" w:author="Eli Holmes" w:date="2020-04-18T15:52:00Z">
        <w:r>
          <w:t>over the ocean (</w:t>
        </w:r>
      </w:ins>
      <w:ins w:id="563" w:author="Eli Holmes" w:date="2020-04-18T17:19:00Z">
        <w:r w:rsidR="006A698C">
          <w:t xml:space="preserve">using </w:t>
        </w:r>
      </w:ins>
      <w:ins w:id="564" w:author="Eli Holmes" w:date="2020-04-18T15:52:00Z">
        <w:r>
          <w:t>remote-sensing data) and over the land (</w:t>
        </w:r>
      </w:ins>
      <w:ins w:id="565" w:author="Eli Holmes" w:date="2020-04-18T17:19:00Z">
        <w:r w:rsidR="006A698C">
          <w:t xml:space="preserve">using </w:t>
        </w:r>
      </w:ins>
      <w:ins w:id="566" w:author="Eli Holmes" w:date="2020-04-18T15:52:00Z">
        <w:r>
          <w:t>land-gauge data).</w:t>
        </w:r>
      </w:ins>
      <w:ins w:id="567" w:author="Eli Holmes" w:date="2020-04-18T15:53:00Z">
        <w:r>
          <w:t xml:space="preserve"> Though correlated, these are not identical. </w:t>
        </w:r>
      </w:ins>
      <w:ins w:id="568" w:author="Eli Holmes" w:date="2020-04-18T15:54:00Z">
        <w:r>
          <w:t xml:space="preserve">We found no correlation between rainfall </w:t>
        </w:r>
      </w:ins>
      <w:ins w:id="569" w:author="Eli Holmes" w:date="2020-04-18T15:55:00Z">
        <w:r>
          <w:t xml:space="preserve">over the ocean </w:t>
        </w:r>
      </w:ins>
      <w:ins w:id="570" w:author="Eli Holmes" w:date="2020-04-18T15:54:00Z">
        <w:r>
          <w:t>and catch</w:t>
        </w:r>
      </w:ins>
      <w:ins w:id="571" w:author="Eli Holmes" w:date="2020-04-18T15:55:00Z">
        <w:r>
          <w:t xml:space="preserve"> in any combination of our statistical tests. </w:t>
        </w:r>
      </w:ins>
      <w:ins w:id="572" w:author="Eli Holmes" w:date="2020-04-18T15:56:00Z">
        <w:r>
          <w:t xml:space="preserve">Oceanic rainfall was uniformly </w:t>
        </w:r>
        <w:proofErr w:type="spellStart"/>
        <w:r>
          <w:t>disinformative</w:t>
        </w:r>
        <w:proofErr w:type="spellEnd"/>
        <w:r>
          <w:t xml:space="preserve">—increasing </w:t>
        </w:r>
      </w:ins>
      <w:ins w:id="573" w:author="Eli Holmes" w:date="2020-04-18T16:00:00Z">
        <w:r w:rsidR="005A1DAE">
          <w:t xml:space="preserve">both </w:t>
        </w:r>
      </w:ins>
      <w:proofErr w:type="spellStart"/>
      <w:ins w:id="574" w:author="Eli Holmes" w:date="2020-04-18T15:56:00Z">
        <w:r>
          <w:t>AIC</w:t>
        </w:r>
      </w:ins>
      <w:ins w:id="575" w:author="Eli Holmes" w:date="2020-04-18T15:58:00Z">
        <w:r>
          <w:t>c</w:t>
        </w:r>
        <w:proofErr w:type="spellEnd"/>
        <w:r>
          <w:t xml:space="preserve"> and </w:t>
        </w:r>
      </w:ins>
      <w:ins w:id="576" w:author="Eli Holmes" w:date="2020-04-18T16:01:00Z">
        <w:r w:rsidR="005A1DAE">
          <w:t>out-of-sample</w:t>
        </w:r>
      </w:ins>
      <w:ins w:id="577" w:author="Eli Holmes" w:date="2020-04-18T15:58:00Z">
        <w:r>
          <w:t xml:space="preserve"> prediction errors</w:t>
        </w:r>
      </w:ins>
      <w:ins w:id="578" w:author="Eli Holmes" w:date="2020-04-18T16:01:00Z">
        <w:r w:rsidR="005A1DAE">
          <w:t>—</w:t>
        </w:r>
      </w:ins>
      <w:ins w:id="579" w:author="Eli Holmes" w:date="2020-04-18T15:58:00Z">
        <w:r>
          <w:t xml:space="preserve">across all combinations of models tested. In contrast the </w:t>
        </w:r>
      </w:ins>
      <w:ins w:id="580" w:author="Eli Holmes" w:date="2020-04-18T15:59:00Z">
        <w:r>
          <w:t xml:space="preserve">June-July </w:t>
        </w:r>
      </w:ins>
      <w:ins w:id="581" w:author="Eli Holmes" w:date="2020-04-18T15:58:00Z">
        <w:r>
          <w:t xml:space="preserve">precipitation over land </w:t>
        </w:r>
      </w:ins>
      <w:ins w:id="582" w:author="Eli Holmes" w:date="2020-04-18T15:59:00Z">
        <w:r>
          <w:t xml:space="preserve">in the current season </w:t>
        </w:r>
      </w:ins>
      <w:ins w:id="583" w:author="Eli Holmes" w:date="2020-04-18T15:58:00Z">
        <w:r>
          <w:t>was strongly informative</w:t>
        </w:r>
      </w:ins>
      <w:ins w:id="584" w:author="Eli Holmes" w:date="2020-04-18T16:01:00Z">
        <w:r w:rsidR="005A1DAE">
          <w:t xml:space="preserve"> </w:t>
        </w:r>
      </w:ins>
      <w:ins w:id="585" w:author="Eli Holmes" w:date="2020-04-18T16:00:00Z">
        <w:r w:rsidR="005A1DAE">
          <w:t>and was the only covariate besides the multiyear average SST that improved model fit and out-of-sample prediction.</w:t>
        </w:r>
      </w:ins>
      <w:ins w:id="586" w:author="Eli Holmes" w:date="2020-04-18T16:19:00Z">
        <w:r w:rsidR="005A1DAE">
          <w:t xml:space="preserve"> </w:t>
        </w:r>
        <w:r w:rsidR="00114602">
          <w:t>The effec</w:t>
        </w:r>
      </w:ins>
      <w:ins w:id="587" w:author="Eli Holmes" w:date="2020-04-18T16:20:00Z">
        <w:r w:rsidR="00114602">
          <w:t>t of precipitation was non-linear; zero for low to moderate rain and then negative at high precipitation.</w:t>
        </w:r>
      </w:ins>
      <w:ins w:id="588" w:author="Eli Holmes" w:date="2020-04-18T16:21:00Z">
        <w:r w:rsidR="00114602">
          <w:t xml:space="preserve"> This suggests that the </w:t>
        </w:r>
      </w:ins>
      <w:ins w:id="589" w:author="Eli Holmes" w:date="2020-04-19T17:40:00Z">
        <w:r w:rsidR="00561BC2">
          <w:t xml:space="preserve">negative effects of high rainfall </w:t>
        </w:r>
      </w:ins>
      <w:proofErr w:type="gramStart"/>
      <w:ins w:id="590" w:author="Eli Holmes" w:date="2020-04-18T16:22:00Z">
        <w:r w:rsidR="00114602">
          <w:t>w</w:t>
        </w:r>
      </w:ins>
      <w:ins w:id="591" w:author="Eli Holmes" w:date="2020-04-19T17:40:00Z">
        <w:r w:rsidR="00561BC2">
          <w:t>as</w:t>
        </w:r>
      </w:ins>
      <w:proofErr w:type="gramEnd"/>
      <w:ins w:id="592" w:author="Eli Holmes" w:date="2020-04-18T16:22:00Z">
        <w:r w:rsidR="00114602">
          <w:t xml:space="preserve"> the dominant impact</w:t>
        </w:r>
      </w:ins>
      <w:ins w:id="593" w:author="Eli Holmes" w:date="2020-04-19T17:40:00Z">
        <w:r w:rsidR="00561BC2">
          <w:t xml:space="preserve"> </w:t>
        </w:r>
      </w:ins>
      <w:ins w:id="594" w:author="Eli Holmes" w:date="2020-04-18T16:22:00Z">
        <w:r w:rsidR="00114602">
          <w:t xml:space="preserve">of precipitation on the catch. The effects were only seen </w:t>
        </w:r>
      </w:ins>
      <w:ins w:id="595" w:author="Eli Holmes" w:date="2020-04-19T17:41:00Z">
        <w:r w:rsidR="00561BC2">
          <w:t>o</w:t>
        </w:r>
      </w:ins>
      <w:ins w:id="596" w:author="Eli Holmes" w:date="2020-04-18T16:22:00Z">
        <w:r w:rsidR="00114602">
          <w:t>n the current seaso</w:t>
        </w:r>
      </w:ins>
      <w:ins w:id="597" w:author="Eli Holmes" w:date="2020-04-18T16:23:00Z">
        <w:r w:rsidR="00114602">
          <w:t xml:space="preserve">n </w:t>
        </w:r>
      </w:ins>
      <w:ins w:id="598" w:author="Eli Holmes" w:date="2020-04-19T17:41:00Z">
        <w:r w:rsidR="00561BC2">
          <w:t xml:space="preserve">catch </w:t>
        </w:r>
      </w:ins>
      <w:ins w:id="599" w:author="Eli Holmes" w:date="2020-04-18T16:23:00Z">
        <w:r w:rsidR="00114602">
          <w:t>and thus may reflect a temporary movement of fish offshore away from the fishery</w:t>
        </w:r>
      </w:ins>
      <w:ins w:id="600" w:author="Eli Holmes" w:date="2020-04-18T16:24:00Z">
        <w:r w:rsidR="00114602">
          <w:t xml:space="preserve"> rather than causing lower cohort strength that would persist into the next season.</w:t>
        </w:r>
      </w:ins>
    </w:p>
    <w:p w14:paraId="5B24F85D" w14:textId="140F43A7" w:rsidR="00D943D1" w:rsidRDefault="00D943D1" w:rsidP="00D943D1">
      <w:pPr>
        <w:pStyle w:val="BodyText"/>
        <w:spacing w:before="0" w:after="0" w:line="480" w:lineRule="auto"/>
        <w:rPr>
          <w:ins w:id="601" w:author="Eli Holmes" w:date="2020-04-17T16:58:00Z"/>
        </w:rPr>
      </w:pPr>
    </w:p>
    <w:p w14:paraId="43E501C3" w14:textId="3059540A" w:rsidR="00D943D1" w:rsidRPr="00E44ED1" w:rsidRDefault="00D943D1" w:rsidP="00481010">
      <w:pPr>
        <w:pStyle w:val="BodyText"/>
        <w:spacing w:before="0" w:after="0" w:line="480" w:lineRule="auto"/>
        <w:rPr>
          <w:b/>
          <w:rPrChange w:id="602" w:author="Eli Holmes" w:date="2020-04-18T13:22:00Z">
            <w:rPr/>
          </w:rPrChange>
        </w:rPr>
      </w:pPr>
      <w:ins w:id="603" w:author="Eli Holmes" w:date="2020-04-17T16:58:00Z">
        <w:r w:rsidRPr="00E44ED1">
          <w:rPr>
            <w:b/>
            <w:rPrChange w:id="604" w:author="Eli Holmes" w:date="2020-04-18T13:22:00Z">
              <w:rPr/>
            </w:rPrChange>
          </w:rPr>
          <w:t>4.</w:t>
        </w:r>
      </w:ins>
      <w:ins w:id="605" w:author="Eli Holmes" w:date="2020-04-18T17:48:00Z">
        <w:r w:rsidR="00DF17F9">
          <w:rPr>
            <w:b/>
          </w:rPr>
          <w:t>4</w:t>
        </w:r>
      </w:ins>
      <w:ins w:id="606" w:author="Eli Holmes" w:date="2020-04-17T16:58:00Z">
        <w:r w:rsidRPr="00E44ED1">
          <w:rPr>
            <w:b/>
            <w:rPrChange w:id="607" w:author="Eli Holmes" w:date="2020-04-18T13:22:00Z">
              <w:rPr/>
            </w:rPrChange>
          </w:rPr>
          <w:t xml:space="preserve"> </w:t>
        </w:r>
      </w:ins>
      <w:ins w:id="608" w:author="Eli Holmes" w:date="2020-04-18T14:56:00Z">
        <w:r w:rsidR="000857EA">
          <w:rPr>
            <w:b/>
          </w:rPr>
          <w:t>Upwelling</w:t>
        </w:r>
      </w:ins>
    </w:p>
    <w:p w14:paraId="46128C37" w14:textId="17BEA798" w:rsidR="00156B93" w:rsidDel="000857EA" w:rsidRDefault="00156B93" w:rsidP="006A6A34">
      <w:pPr>
        <w:pStyle w:val="BodyText"/>
        <w:spacing w:before="0" w:after="0" w:line="480" w:lineRule="auto"/>
        <w:ind w:firstLine="360"/>
        <w:rPr>
          <w:del w:id="609" w:author="Eli Holmes" w:date="2020-04-18T14:56:00Z"/>
        </w:rPr>
      </w:pPr>
      <w:del w:id="610" w:author="Eli Holmes" w:date="2020-04-18T14:56:00Z">
        <w:r w:rsidRPr="006A6A34" w:rsidDel="000857EA">
          <w:delText>Although the March–May SST has been speculated to correlate with successful egg development and spawning behavior, and extreme heat events in the pre-spawning period have been associated with low recruitment, we found no correlation of this covariate with the July–September catch. The SST in October–December, the period of larval and early juvenile development, may affect survival and growth in multiple ways and thus correlate with biomass in future years.</w:delText>
        </w:r>
        <w:r w:rsidRPr="003E2A48" w:rsidDel="000857EA">
          <w:delText xml:space="preserve"> </w:delText>
        </w:r>
        <w:r w:rsidDel="000857EA">
          <w:delText>However, we found no such correlation in this study.</w:delText>
        </w:r>
        <w:r w:rsidRPr="006A6A34" w:rsidDel="000857EA">
          <w:delText xml:space="preserve"> Instead, we found support for </w:delText>
        </w:r>
        <w:r w:rsidR="00446D3B" w:rsidDel="000857EA">
          <w:delText xml:space="preserve">(current-year) </w:delText>
        </w:r>
        <w:r w:rsidRPr="006A6A34" w:rsidDel="000857EA">
          <w:delText xml:space="preserve">upwelling intensity and </w:delText>
        </w:r>
        <w:r w:rsidR="00446D3B" w:rsidDel="000857EA">
          <w:delText xml:space="preserve">(prior-year) </w:delText>
        </w:r>
        <w:r w:rsidRPr="006A6A34" w:rsidDel="000857EA">
          <w:delText>surface chlorophyll-a concentrations, which are associated directly and indirectly with productivity and food availability.</w:delText>
        </w:r>
        <w:r w:rsidR="00D151EB" w:rsidRPr="00D151EB" w:rsidDel="000857EA">
          <w:delText xml:space="preserve"> </w:delText>
        </w:r>
        <w:r w:rsidR="00D151EB" w:rsidDel="000857EA">
          <w:delText xml:space="preserve">We also found </w:delText>
        </w:r>
        <w:r w:rsidR="004571DF" w:rsidDel="000857EA">
          <w:delText>that</w:delText>
        </w:r>
        <w:r w:rsidR="00D151EB" w:rsidDel="000857EA">
          <w:delText xml:space="preserve"> the prior-season DMI</w:delText>
        </w:r>
        <w:r w:rsidR="004571DF" w:rsidDel="000857EA">
          <w:delText>, wh</w:delText>
        </w:r>
        <w:r w:rsidR="004571DF" w:rsidRPr="004571DF" w:rsidDel="000857EA">
          <w:delText>ich</w:delText>
        </w:r>
        <w:r w:rsidR="00D151EB" w:rsidRPr="006A6A34" w:rsidDel="000857EA">
          <w:delText xml:space="preserve"> has been shown to correlate with nearshore anoxia off the Kerala coast (Vallivattathillam et al., 2017)</w:delText>
        </w:r>
        <w:r w:rsidR="00D151EB" w:rsidRPr="004571DF" w:rsidDel="000857EA">
          <w:delText>, with the October–March catch.</w:delText>
        </w:r>
      </w:del>
    </w:p>
    <w:p w14:paraId="522F19A2" w14:textId="77777777" w:rsidR="00F96F58" w:rsidRDefault="00806920" w:rsidP="006A698C">
      <w:pPr>
        <w:pStyle w:val="BodyText"/>
        <w:spacing w:before="0" w:after="0" w:line="480" w:lineRule="auto"/>
        <w:ind w:firstLine="360"/>
        <w:rPr>
          <w:ins w:id="611" w:author="Eli Holmes" w:date="2020-04-19T17:44:00Z"/>
        </w:rPr>
      </w:pPr>
      <w:del w:id="612" w:author="Eli Holmes" w:date="2020-04-18T14:56:00Z">
        <w:r w:rsidRPr="003E2A48" w:rsidDel="000857EA">
          <w:delText xml:space="preserve"> </w:delText>
        </w:r>
      </w:del>
      <w:r w:rsidRPr="003E2A48">
        <w:t>Despite the strong connection</w:t>
      </w:r>
      <w:r w:rsidR="00A74E0B">
        <w:t>s of upwelling with</w:t>
      </w:r>
      <w:r w:rsidRPr="003E2A48">
        <w:t xml:space="preserve"> </w:t>
      </w:r>
      <w:ins w:id="613" w:author="Eli Holmes" w:date="2020-04-19T17:41:00Z">
        <w:r w:rsidR="00F96F58">
          <w:t>productivity which posit</w:t>
        </w:r>
      </w:ins>
      <w:ins w:id="614" w:author="Eli Holmes" w:date="2020-04-19T17:42:00Z">
        <w:r w:rsidR="00F96F58">
          <w:t xml:space="preserve">ively </w:t>
        </w:r>
        <w:proofErr w:type="spellStart"/>
        <w:r w:rsidR="00F96F58">
          <w:t xml:space="preserve">impacts </w:t>
        </w:r>
      </w:ins>
      <w:proofErr w:type="spellEnd"/>
      <w:r w:rsidRPr="003E2A48">
        <w:t>sardine recruitment, growth</w:t>
      </w:r>
      <w:r w:rsidR="00A74E0B">
        <w:t>,</w:t>
      </w:r>
      <w:r w:rsidRPr="003E2A48">
        <w:t xml:space="preserve"> and survival</w:t>
      </w:r>
      <w:r w:rsidR="00A74E0B">
        <w:t>,</w:t>
      </w:r>
      <w:r w:rsidRPr="003E2A48">
        <w:t xml:space="preserve"> none of </w:t>
      </w:r>
      <w:r w:rsidR="00A74E0B">
        <w:t>the prior-season</w:t>
      </w:r>
      <w:r w:rsidR="00A74E0B" w:rsidRPr="003E2A48">
        <w:t xml:space="preserve"> </w:t>
      </w:r>
      <w:r w:rsidRPr="003E2A48">
        <w:t xml:space="preserve">upwelling indices </w:t>
      </w:r>
      <w:r w:rsidR="00A74E0B">
        <w:t>examined in this study</w:t>
      </w:r>
      <w:r w:rsidRPr="003E2A48">
        <w:t xml:space="preserve"> </w:t>
      </w:r>
      <w:ins w:id="615" w:author="Eli Holmes" w:date="2020-04-18T15:04:00Z">
        <w:r w:rsidR="00AB5281">
          <w:t xml:space="preserve">(SST-nearshore-offshore differential, </w:t>
        </w:r>
        <w:proofErr w:type="spellStart"/>
        <w:r w:rsidR="00AB5281">
          <w:t>Bakun</w:t>
        </w:r>
        <w:proofErr w:type="spellEnd"/>
        <w:r w:rsidR="00AB5281">
          <w:t xml:space="preserve"> index, nor nearshore SST) </w:t>
        </w:r>
      </w:ins>
      <w:r w:rsidRPr="003E2A48">
        <w:t xml:space="preserve">explained </w:t>
      </w:r>
      <w:del w:id="616" w:author="Eli Holmes" w:date="2020-04-19T17:42:00Z">
        <w:r w:rsidRPr="003E2A48" w:rsidDel="00F96F58">
          <w:delText xml:space="preserve">the </w:delText>
        </w:r>
      </w:del>
      <w:r w:rsidRPr="003E2A48">
        <w:t>year-to-year variation in landings</w:t>
      </w:r>
      <w:ins w:id="617" w:author="Eli Holmes" w:date="2020-04-19T17:43:00Z">
        <w:r w:rsidR="00F96F58">
          <w:t xml:space="preserve"> in any consistent pattern</w:t>
        </w:r>
      </w:ins>
      <w:r w:rsidRPr="003E2A48">
        <w:t>. W</w:t>
      </w:r>
      <w:ins w:id="618" w:author="Eli Holmes" w:date="2020-04-19T17:43:00Z">
        <w:r w:rsidR="00F96F58">
          <w:t>hen w</w:t>
        </w:r>
      </w:ins>
      <w:r w:rsidRPr="003E2A48">
        <w:t xml:space="preserve">e did find </w:t>
      </w:r>
      <w:del w:id="619" w:author="Eli Holmes" w:date="2020-04-19T17:43:00Z">
        <w:r w:rsidRPr="003E2A48" w:rsidDel="00F96F58">
          <w:delText>that the</w:delText>
        </w:r>
      </w:del>
      <w:ins w:id="620" w:author="Eli Holmes" w:date="2020-04-19T17:43:00Z">
        <w:r w:rsidR="00F96F58">
          <w:t>a rela</w:t>
        </w:r>
      </w:ins>
      <w:ins w:id="621" w:author="Eli Holmes" w:date="2020-04-19T17:44:00Z">
        <w:r w:rsidR="00F96F58">
          <w:t>tionship with</w:t>
        </w:r>
      </w:ins>
      <w:r w:rsidR="00A74E0B">
        <w:t xml:space="preserve"> current-season</w:t>
      </w:r>
      <w:r w:rsidRPr="003E2A48">
        <w:t xml:space="preserve"> upwelling intensity </w:t>
      </w:r>
      <w:del w:id="622" w:author="Eli Holmes" w:date="2020-04-19T17:44:00Z">
        <w:r w:rsidRPr="003E2A48" w:rsidDel="00F96F58">
          <w:delText xml:space="preserve">explained variability in </w:delText>
        </w:r>
        <w:r w:rsidR="00A74E0B" w:rsidDel="00F96F58">
          <w:delText xml:space="preserve">current-season </w:delText>
        </w:r>
        <w:r w:rsidRPr="003E2A48" w:rsidDel="00F96F58">
          <w:delText>landings</w:delText>
        </w:r>
        <w:r w:rsidR="00A74E0B" w:rsidDel="00F96F58">
          <w:delText>, but this</w:delText>
        </w:r>
      </w:del>
      <w:ins w:id="623" w:author="Eli Holmes" w:date="2020-04-19T17:44:00Z">
        <w:r w:rsidR="00F96F58">
          <w:t>and catch, the</w:t>
        </w:r>
      </w:ins>
      <w:r w:rsidRPr="003E2A48">
        <w:t xml:space="preserve"> effect </w:t>
      </w:r>
      <w:commentRangeStart w:id="624"/>
      <w:r w:rsidRPr="003E2A48">
        <w:t>was negative</w:t>
      </w:r>
      <w:r w:rsidR="00A74E0B">
        <w:t>, rather than</w:t>
      </w:r>
      <w:r w:rsidRPr="003E2A48">
        <w:t xml:space="preserve"> positive</w:t>
      </w:r>
      <w:del w:id="625" w:author="Eli Holmes" w:date="2020-04-18T15:00:00Z">
        <w:r w:rsidR="00A74E0B" w:rsidDel="00AB5281">
          <w:delText>,</w:delText>
        </w:r>
        <w:commentRangeEnd w:id="624"/>
        <w:r w:rsidR="004C4001" w:rsidDel="00AB5281">
          <w:rPr>
            <w:rStyle w:val="CommentReference"/>
          </w:rPr>
          <w:commentReference w:id="624"/>
        </w:r>
        <w:r w:rsidRPr="003E2A48" w:rsidDel="00AB5281">
          <w:delText xml:space="preserve"> and </w:delText>
        </w:r>
      </w:del>
      <w:ins w:id="626" w:author="Eli Holmes" w:date="2020-04-18T15:00:00Z">
        <w:r w:rsidR="00AB5281">
          <w:t xml:space="preserve">. The negative effect </w:t>
        </w:r>
      </w:ins>
      <w:r w:rsidRPr="003E2A48">
        <w:t xml:space="preserve">emerged </w:t>
      </w:r>
      <w:del w:id="627" w:author="Eli Holmes" w:date="2020-04-18T17:20:00Z">
        <w:r w:rsidR="00A74E0B" w:rsidDel="006A698C">
          <w:delText>only with</w:delText>
        </w:r>
      </w:del>
      <w:ins w:id="628" w:author="Eli Holmes" w:date="2020-04-18T17:20:00Z">
        <w:r w:rsidR="006A698C">
          <w:t>at</w:t>
        </w:r>
      </w:ins>
      <w:r w:rsidRPr="003E2A48">
        <w:t xml:space="preserve"> extremely high upwelling. </w:t>
      </w:r>
      <w:r w:rsidRPr="003E2A48">
        <w:lastRenderedPageBreak/>
        <w:t xml:space="preserve">This negative effect is not surprising. Extremely high upwelling transports larval sardines offshore and creates regions of low oxygen </w:t>
      </w:r>
      <w:r w:rsidR="004C4001">
        <w:t>that</w:t>
      </w:r>
      <w:r w:rsidR="004C4001" w:rsidRPr="003E2A48">
        <w:t xml:space="preserve"> </w:t>
      </w:r>
      <w:r w:rsidRPr="003E2A48">
        <w:t xml:space="preserve">sardines avoid (Gupta et al., 2016). </w:t>
      </w:r>
      <w:commentRangeStart w:id="629"/>
      <w:r w:rsidRPr="003E2A48">
        <w:t xml:space="preserve">What was surprising is that </w:t>
      </w:r>
      <w:del w:id="630" w:author="Eli Holmes" w:date="2020-04-18T15:01:00Z">
        <w:r w:rsidRPr="003E2A48" w:rsidDel="00AB5281">
          <w:delText>the effect was not unimodal</w:delText>
        </w:r>
        <w:r w:rsidR="004C4001" w:rsidDel="00AB5281">
          <w:delText>; it was</w:delText>
        </w:r>
        <w:r w:rsidRPr="003E2A48" w:rsidDel="00AB5281">
          <w:delText xml:space="preserve"> positive </w:delText>
        </w:r>
        <w:r w:rsidR="004C4001" w:rsidDel="00AB5281">
          <w:delText>with</w:delText>
        </w:r>
      </w:del>
      <w:ins w:id="631" w:author="Eli Holmes" w:date="2020-04-18T15:01:00Z">
        <w:r w:rsidR="00AB5281">
          <w:t>we found no evidence of a</w:t>
        </w:r>
      </w:ins>
      <w:ins w:id="632" w:author="Eli Holmes" w:date="2020-04-18T15:03:00Z">
        <w:r w:rsidR="00AB5281">
          <w:t xml:space="preserve">n optimal intermediate </w:t>
        </w:r>
      </w:ins>
      <w:ins w:id="633" w:author="Eli Holmes" w:date="2020-04-18T15:02:00Z">
        <w:r w:rsidR="00AB5281">
          <w:t xml:space="preserve">upwelling </w:t>
        </w:r>
      </w:ins>
      <w:del w:id="634" w:author="Eli Holmes" w:date="2020-04-18T15:03:00Z">
        <w:r w:rsidRPr="003E2A48" w:rsidDel="00AB5281">
          <w:delText xml:space="preserve"> low to moderate upwelling </w:delText>
        </w:r>
      </w:del>
      <w:ins w:id="635" w:author="Eli Holmes" w:date="2020-04-18T15:02:00Z">
        <w:r w:rsidR="00AB5281">
          <w:t>intensity</w:t>
        </w:r>
      </w:ins>
      <w:ins w:id="636" w:author="Eli Holmes" w:date="2020-04-18T15:03:00Z">
        <w:r w:rsidR="00AB5281">
          <w:t>, i.e. an effect curve with a peak at some intermediate level</w:t>
        </w:r>
      </w:ins>
      <w:ins w:id="637" w:author="Eli Holmes" w:date="2020-04-18T15:19:00Z">
        <w:r w:rsidR="006A0271">
          <w:t>, as found for other sardines (</w:t>
        </w:r>
        <w:proofErr w:type="spellStart"/>
        <w:r w:rsidR="006A0271">
          <w:t>Deyle</w:t>
        </w:r>
        <w:proofErr w:type="spellEnd"/>
        <w:r w:rsidR="006A0271">
          <w:t xml:space="preserve"> et al., 2013). </w:t>
        </w:r>
      </w:ins>
    </w:p>
    <w:p w14:paraId="0E583138" w14:textId="24717F93" w:rsidR="008C2DB3" w:rsidRDefault="00AB5281" w:rsidP="006A698C">
      <w:pPr>
        <w:pStyle w:val="BodyText"/>
        <w:spacing w:before="0" w:after="0" w:line="480" w:lineRule="auto"/>
        <w:ind w:firstLine="360"/>
        <w:rPr>
          <w:ins w:id="638" w:author="Eli Holmes" w:date="2020-04-18T16:52:00Z"/>
        </w:rPr>
      </w:pPr>
      <w:ins w:id="639" w:author="Eli Holmes" w:date="2020-04-18T15:02:00Z">
        <w:r>
          <w:t>T</w:t>
        </w:r>
      </w:ins>
      <w:del w:id="640" w:author="Eli Holmes" w:date="2020-04-18T15:02:00Z">
        <w:r w:rsidR="00806920" w:rsidRPr="003E2A48" w:rsidDel="00AB5281">
          <w:delText xml:space="preserve">and </w:delText>
        </w:r>
        <w:r w:rsidR="004C4001" w:rsidRPr="003E2A48" w:rsidDel="00AB5281">
          <w:delText>bec</w:delText>
        </w:r>
        <w:r w:rsidR="004C4001" w:rsidDel="00AB5281">
          <w:delText>ame</w:delText>
        </w:r>
        <w:r w:rsidR="004C4001" w:rsidRPr="003E2A48" w:rsidDel="00AB5281">
          <w:delText xml:space="preserve"> </w:delText>
        </w:r>
        <w:r w:rsidR="00806920" w:rsidRPr="003E2A48" w:rsidDel="00AB5281">
          <w:delText>negative for extremely high upwelling.</w:delText>
        </w:r>
        <w:commentRangeEnd w:id="629"/>
        <w:r w:rsidR="00C47C13" w:rsidDel="00AB5281">
          <w:rPr>
            <w:rStyle w:val="CommentReference"/>
          </w:rPr>
          <w:commentReference w:id="629"/>
        </w:r>
        <w:r w:rsidR="00481010" w:rsidDel="00AB5281">
          <w:delText xml:space="preserve"> </w:delText>
        </w:r>
        <w:r w:rsidR="00481010" w:rsidRPr="003E2A48" w:rsidDel="00AB5281">
          <w:delText>I</w:delText>
        </w:r>
        <w:r w:rsidR="00481010" w:rsidDel="00AB5281">
          <w:delText>n addition,</w:delText>
        </w:r>
        <w:r w:rsidR="00481010" w:rsidRPr="003E2A48" w:rsidDel="00AB5281">
          <w:delText xml:space="preserve"> </w:delText>
        </w:r>
        <w:r w:rsidR="00481010" w:rsidDel="00AB5281">
          <w:delText>t</w:delText>
        </w:r>
      </w:del>
      <w:r w:rsidR="00481010">
        <w:t>he</w:t>
      </w:r>
      <w:r w:rsidR="00481010" w:rsidRPr="003E2A48">
        <w:t xml:space="preserve"> upwelling indices</w:t>
      </w:r>
      <w:r w:rsidR="00481010">
        <w:t xml:space="preserve"> tested in this study</w:t>
      </w:r>
      <w:r w:rsidR="00481010" w:rsidRPr="003E2A48">
        <w:t xml:space="preserve"> capture</w:t>
      </w:r>
      <w:del w:id="641" w:author="Eli Holmes" w:date="2020-04-19T17:44:00Z">
        <w:r w:rsidR="00481010" w:rsidRPr="003E2A48" w:rsidDel="00F96F58">
          <w:delText>d</w:delText>
        </w:r>
      </w:del>
      <w:r w:rsidR="00481010" w:rsidRPr="003E2A48">
        <w:t xml:space="preserve"> only </w:t>
      </w:r>
      <w:r w:rsidR="00481010">
        <w:t>nearshore intensity, whereas o</w:t>
      </w:r>
      <w:r w:rsidR="00481010" w:rsidRPr="003E2A48">
        <w:t xml:space="preserve">ther aspects of upwelling, such as </w:t>
      </w:r>
      <w:r w:rsidR="00481010">
        <w:t>its</w:t>
      </w:r>
      <w:r w:rsidR="00481010" w:rsidRPr="003E2A48">
        <w:t xml:space="preserve"> spatial extent along the coast </w:t>
      </w:r>
      <w:del w:id="642" w:author="Eli Holmes" w:date="2020-04-19T17:45:00Z">
        <w:r w:rsidR="00481010" w:rsidRPr="003E2A48" w:rsidDel="00F96F58">
          <w:delText>and off</w:delText>
        </w:r>
        <w:r w:rsidR="00481010" w:rsidDel="00F96F58">
          <w:delText>shore</w:delText>
        </w:r>
        <w:r w:rsidR="00481010" w:rsidRPr="003E2A48" w:rsidDel="00F96F58">
          <w:delText xml:space="preserve"> </w:delText>
        </w:r>
      </w:del>
      <w:r w:rsidR="00481010" w:rsidRPr="003E2A48">
        <w:t xml:space="preserve">and the timing of </w:t>
      </w:r>
      <w:r w:rsidR="00481010">
        <w:t>its initiation, also affect Indian oil sardines</w:t>
      </w:r>
      <w:r w:rsidR="00481010" w:rsidRPr="003E2A48">
        <w:t>.</w:t>
      </w:r>
      <w:ins w:id="643" w:author="Eli Holmes" w:date="2020-04-18T17:21:00Z">
        <w:r w:rsidR="006A698C">
          <w:t xml:space="preserve"> We did find </w:t>
        </w:r>
      </w:ins>
      <w:ins w:id="644" w:author="Eli Holmes" w:date="2020-04-18T16:52:00Z">
        <w:r w:rsidR="008C2DB3" w:rsidRPr="006A6A34">
          <w:t xml:space="preserve">support for </w:t>
        </w:r>
      </w:ins>
      <w:ins w:id="645" w:author="Eli Holmes" w:date="2020-04-18T17:22:00Z">
        <w:r w:rsidR="006A698C">
          <w:t>a more direct measure of productivity</w:t>
        </w:r>
        <w:r w:rsidR="006A698C" w:rsidRPr="006A6A34">
          <w:t xml:space="preserve"> and food availability</w:t>
        </w:r>
        <w:r w:rsidR="006A698C">
          <w:t>:</w:t>
        </w:r>
      </w:ins>
      <w:ins w:id="646" w:author="Eli Holmes" w:date="2020-04-18T16:52:00Z">
        <w:r w:rsidR="008C2DB3" w:rsidRPr="006A6A34">
          <w:t xml:space="preserve"> </w:t>
        </w:r>
      </w:ins>
      <w:ins w:id="647" w:author="Eli Holmes" w:date="2020-04-18T17:22:00Z">
        <w:r w:rsidR="006A698C">
          <w:t xml:space="preserve">the coastal </w:t>
        </w:r>
      </w:ins>
      <w:ins w:id="648" w:author="Eli Holmes" w:date="2020-04-18T16:52:00Z">
        <w:r w:rsidR="008C2DB3" w:rsidRPr="006A6A34">
          <w:t>surface chlorophyll-a concentration</w:t>
        </w:r>
      </w:ins>
      <w:ins w:id="649" w:author="Eli Holmes" w:date="2020-04-18T17:23:00Z">
        <w:r w:rsidR="006A698C">
          <w:t xml:space="preserve">. </w:t>
        </w:r>
      </w:ins>
      <w:ins w:id="650" w:author="Eli Holmes" w:date="2020-04-18T17:43:00Z">
        <w:r w:rsidR="00DF17F9">
          <w:t>C</w:t>
        </w:r>
      </w:ins>
      <w:ins w:id="651" w:author="Eli Holmes" w:date="2020-04-18T17:26:00Z">
        <w:r w:rsidR="00584594">
          <w:t>hlorophyll</w:t>
        </w:r>
      </w:ins>
      <w:ins w:id="652" w:author="Eli Holmes" w:date="2020-04-19T19:29:00Z">
        <w:r w:rsidR="0056224A">
          <w:t>-a</w:t>
        </w:r>
      </w:ins>
      <w:ins w:id="653" w:author="Eli Holmes" w:date="2020-04-18T17:26:00Z">
        <w:r w:rsidR="00584594">
          <w:t xml:space="preserve"> concentration in fall</w:t>
        </w:r>
      </w:ins>
      <w:ins w:id="654" w:author="Eli Holmes" w:date="2020-04-18T17:27:00Z">
        <w:r w:rsidR="00584594">
          <w:t xml:space="preserve">, the period of peak juvenile somatic growth, </w:t>
        </w:r>
      </w:ins>
      <w:ins w:id="655" w:author="Eli Holmes" w:date="2020-04-18T17:44:00Z">
        <w:r w:rsidR="00DF17F9">
          <w:t>explained</w:t>
        </w:r>
      </w:ins>
      <w:ins w:id="656" w:author="Eli Holmes" w:date="2020-04-18T17:27:00Z">
        <w:r w:rsidR="00584594">
          <w:t xml:space="preserve"> </w:t>
        </w:r>
      </w:ins>
      <w:ins w:id="657" w:author="Eli Holmes" w:date="2020-04-18T17:28:00Z">
        <w:r w:rsidR="00584594">
          <w:t xml:space="preserve">the October-March catch in the </w:t>
        </w:r>
      </w:ins>
      <w:ins w:id="658" w:author="Eli Holmes" w:date="2020-04-18T17:40:00Z">
        <w:r w:rsidR="00584594">
          <w:t>next season</w:t>
        </w:r>
      </w:ins>
      <w:ins w:id="659" w:author="Eli Holmes" w:date="2020-04-18T17:43:00Z">
        <w:r w:rsidR="00DF17F9">
          <w:t xml:space="preserve">, </w:t>
        </w:r>
      </w:ins>
      <w:ins w:id="660" w:author="Eli Holmes" w:date="2020-04-18T17:45:00Z">
        <w:r w:rsidR="00DF17F9">
          <w:t xml:space="preserve">reducing </w:t>
        </w:r>
      </w:ins>
      <w:ins w:id="661" w:author="Eli Holmes" w:date="2020-04-19T17:45:00Z">
        <w:r w:rsidR="00F96F58">
          <w:t xml:space="preserve">out of sample </w:t>
        </w:r>
      </w:ins>
      <w:ins w:id="662" w:author="Eli Holmes" w:date="2020-04-18T17:45:00Z">
        <w:r w:rsidR="00DF17F9">
          <w:t xml:space="preserve">prediction errors by 10% </w:t>
        </w:r>
      </w:ins>
      <w:ins w:id="663" w:author="Eli Holmes" w:date="2020-04-19T17:45:00Z">
        <w:r w:rsidR="00F96F58">
          <w:t>to</w:t>
        </w:r>
      </w:ins>
      <w:ins w:id="664" w:author="Eli Holmes" w:date="2020-04-18T17:45:00Z">
        <w:r w:rsidR="00DF17F9">
          <w:t xml:space="preserve"> 20%.</w:t>
        </w:r>
      </w:ins>
      <w:ins w:id="665" w:author="Eli Holmes" w:date="2020-04-18T17:43:00Z">
        <w:r w:rsidR="00DF17F9">
          <w:t xml:space="preserve"> </w:t>
        </w:r>
      </w:ins>
      <w:ins w:id="666" w:author="Eli Holmes" w:date="2020-04-18T17:41:00Z">
        <w:r w:rsidR="00DF17F9">
          <w:t xml:space="preserve"> With chlorophyll data only available after 1997, the power of our tests was limited</w:t>
        </w:r>
      </w:ins>
      <w:ins w:id="667" w:author="Eli Holmes" w:date="2020-04-19T17:46:00Z">
        <w:r w:rsidR="00F96F58">
          <w:t xml:space="preserve">, </w:t>
        </w:r>
      </w:ins>
      <w:ins w:id="668" w:author="Eli Holmes" w:date="2020-04-18T17:42:00Z">
        <w:r w:rsidR="00DF17F9">
          <w:t>but this suggests that fall chlorophyll</w:t>
        </w:r>
      </w:ins>
      <w:ins w:id="669" w:author="Eli Holmes" w:date="2020-04-19T19:29:00Z">
        <w:r w:rsidR="0056224A">
          <w:t>-a</w:t>
        </w:r>
      </w:ins>
      <w:ins w:id="670" w:author="Eli Holmes" w:date="2020-04-18T17:42:00Z">
        <w:r w:rsidR="00DF17F9">
          <w:t xml:space="preserve"> concentration</w:t>
        </w:r>
      </w:ins>
      <w:ins w:id="671" w:author="Eli Holmes" w:date="2020-04-19T17:47:00Z">
        <w:r w:rsidR="00F96F58">
          <w:t xml:space="preserve">, when available, </w:t>
        </w:r>
      </w:ins>
      <w:ins w:id="672" w:author="Eli Holmes" w:date="2020-04-19T17:46:00Z">
        <w:r w:rsidR="00F96F58">
          <w:t>may prove useful for improving forecasts</w:t>
        </w:r>
      </w:ins>
      <w:ins w:id="673" w:author="Eli Holmes" w:date="2020-04-18T17:42:00Z">
        <w:r w:rsidR="00DF17F9">
          <w:t>.</w:t>
        </w:r>
      </w:ins>
    </w:p>
    <w:p w14:paraId="426042EE" w14:textId="1B6E3B43" w:rsidR="00AB5281" w:rsidRPr="003E2A48" w:rsidRDefault="00AB5281" w:rsidP="00DF17F9">
      <w:pPr>
        <w:pStyle w:val="BodyText"/>
        <w:spacing w:before="0" w:after="0" w:line="480" w:lineRule="auto"/>
        <w:pPrChange w:id="674" w:author="Eli Holmes" w:date="2020-04-18T17:47:00Z">
          <w:pPr>
            <w:pStyle w:val="BodyText"/>
            <w:spacing w:before="0" w:after="0" w:line="480" w:lineRule="auto"/>
            <w:ind w:firstLine="360"/>
          </w:pPr>
        </w:pPrChange>
      </w:pPr>
    </w:p>
    <w:p w14:paraId="5A757FBF" w14:textId="0407D95C" w:rsidR="000857EA" w:rsidRPr="0083719D" w:rsidRDefault="000857EA" w:rsidP="000857EA">
      <w:pPr>
        <w:pStyle w:val="BodyText"/>
        <w:spacing w:before="0" w:after="0" w:line="480" w:lineRule="auto"/>
        <w:rPr>
          <w:ins w:id="675" w:author="Eli Holmes" w:date="2020-04-18T14:58:00Z"/>
          <w:b/>
        </w:rPr>
      </w:pPr>
      <w:ins w:id="676" w:author="Eli Holmes" w:date="2020-04-18T14:58:00Z">
        <w:r w:rsidRPr="0083719D">
          <w:rPr>
            <w:b/>
          </w:rPr>
          <w:t>4.</w:t>
        </w:r>
      </w:ins>
      <w:ins w:id="677" w:author="Eli Holmes" w:date="2020-04-18T17:48:00Z">
        <w:r w:rsidR="00DF17F9">
          <w:rPr>
            <w:b/>
          </w:rPr>
          <w:t>5</w:t>
        </w:r>
      </w:ins>
      <w:ins w:id="678" w:author="Eli Holmes" w:date="2020-04-18T14:58:00Z">
        <w:r w:rsidRPr="0083719D">
          <w:rPr>
            <w:b/>
          </w:rPr>
          <w:t xml:space="preserve"> Oil sardine collapses</w:t>
        </w:r>
      </w:ins>
    </w:p>
    <w:p w14:paraId="68B29E8C" w14:textId="1FED74CA" w:rsidR="000857EA" w:rsidRDefault="000857EA" w:rsidP="000857EA">
      <w:pPr>
        <w:pStyle w:val="BodyText"/>
        <w:spacing w:before="0" w:after="0" w:line="480" w:lineRule="auto"/>
        <w:ind w:firstLine="720"/>
        <w:rPr>
          <w:ins w:id="679" w:author="Eli Holmes" w:date="2020-04-18T14:58:00Z"/>
        </w:rPr>
      </w:pPr>
      <w:ins w:id="680" w:author="Eli Holmes" w:date="2020-04-18T14:58:00Z">
        <w:r w:rsidRPr="003E2A48">
          <w:t>There were four years when Oct</w:t>
        </w:r>
        <w:r>
          <w:t>ober</w:t>
        </w:r>
        <w:r w:rsidRPr="003E2A48">
          <w:t>-Ma</w:t>
        </w:r>
        <w:r>
          <w:t>rch</w:t>
        </w:r>
        <w:r w:rsidRPr="003E2A48">
          <w:t xml:space="preserve"> oil sardine landings were much lower than expected based on prior catches: 1986, 1991, 1994 and 2013. The 2.5-year average SST explained the collapses in 1986 and 1991 (Figure 6</w:t>
        </w:r>
      </w:ins>
      <w:ins w:id="681" w:author="Eli Holmes" w:date="2020-04-19T19:30:00Z">
        <w:r w:rsidR="0056224A">
          <w:t>d</w:t>
        </w:r>
      </w:ins>
      <w:ins w:id="682" w:author="Eli Holmes" w:date="2020-04-18T14:58:00Z">
        <w:r w:rsidRPr="003E2A48">
          <w:t xml:space="preserve">). The largest collapse was in 1994 and the most recent, in our dataset, was 2013. The 2.5-year average SST did not </w:t>
        </w:r>
        <w:r>
          <w:t>successfully predict</w:t>
        </w:r>
        <w:r w:rsidRPr="003E2A48">
          <w:t xml:space="preserve"> the 1994 nor 2013 collapses</w:t>
        </w:r>
        <w:r>
          <w:t>; although the prediction error was reduced for both years, it was still large</w:t>
        </w:r>
        <w:r w:rsidRPr="003E2A48">
          <w:t>. The same pattern was seen for the Jul</w:t>
        </w:r>
        <w:r>
          <w:t>y</w:t>
        </w:r>
        <w:r w:rsidRPr="003E2A48">
          <w:t>-Sep</w:t>
        </w:r>
        <w:r>
          <w:t>tember</w:t>
        </w:r>
        <w:r w:rsidRPr="003E2A48">
          <w:t xml:space="preserve"> catch, with the exception that 1991 </w:t>
        </w:r>
      </w:ins>
      <w:ins w:id="683" w:author="Eli Holmes" w:date="2020-04-19T17:48:00Z">
        <w:r w:rsidR="00F96F58">
          <w:t>was not</w:t>
        </w:r>
      </w:ins>
      <w:ins w:id="684" w:author="Eli Holmes" w:date="2020-04-18T14:58:00Z">
        <w:r w:rsidRPr="003E2A48">
          <w:t xml:space="preserve"> unusually low</w:t>
        </w:r>
      </w:ins>
      <w:ins w:id="685" w:author="Eli Holmes" w:date="2020-04-19T19:30:00Z">
        <w:r w:rsidR="0056224A">
          <w:t xml:space="preserve"> (Figure 6b)</w:t>
        </w:r>
      </w:ins>
      <w:ins w:id="686" w:author="Eli Holmes" w:date="2020-04-18T14:58:00Z">
        <w:r w:rsidRPr="003E2A48">
          <w:t xml:space="preserve">. The 2.5-year </w:t>
        </w:r>
        <w:r w:rsidRPr="003E2A48">
          <w:lastRenderedPageBreak/>
          <w:t xml:space="preserve">average SST reduced the prediction error for </w:t>
        </w:r>
        <w:proofErr w:type="gramStart"/>
        <w:r w:rsidRPr="003E2A48">
          <w:t>1986, but</w:t>
        </w:r>
        <w:proofErr w:type="gramEnd"/>
        <w:r w:rsidRPr="003E2A48">
          <w:t xml:space="preserve"> did not (appreciably) for 1994 nor 2013. In fact, none of the covariates we tested explained the lower than expected 1994 catch</w:t>
        </w:r>
        <w:r>
          <w:t xml:space="preserve">; while only the precipitation over land in June-July </w:t>
        </w:r>
      </w:ins>
      <w:ins w:id="687" w:author="Eli Holmes" w:date="2020-04-19T19:31:00Z">
        <w:r w:rsidR="0056224A">
          <w:t>explained</w:t>
        </w:r>
      </w:ins>
      <w:ins w:id="688" w:author="Eli Holmes" w:date="2020-04-18T14:58:00Z">
        <w:r>
          <w:t xml:space="preserve"> the 2013 collapse (but not 1994, 1991, nor 1986)</w:t>
        </w:r>
        <w:r w:rsidRPr="003E2A48">
          <w:t xml:space="preserve">. The causes of the unusual </w:t>
        </w:r>
        <w:r>
          <w:t xml:space="preserve">1994 </w:t>
        </w:r>
        <w:r w:rsidRPr="003E2A48">
          <w:t>decline appear unrelated to the environmental factors we studied, suggesting either that other factors, biological or anthropogenic, drove th</w:t>
        </w:r>
        <w:r>
          <w:t>is</w:t>
        </w:r>
        <w:r w:rsidRPr="003E2A48">
          <w:t xml:space="preserve"> decline or that a particular combination of environmental factors </w:t>
        </w:r>
        <w:r>
          <w:t>was responsible</w:t>
        </w:r>
        <w:r w:rsidRPr="003E2A48">
          <w:t xml:space="preserve">. </w:t>
        </w:r>
      </w:ins>
    </w:p>
    <w:p w14:paraId="0B12BD53" w14:textId="1708A65D" w:rsidR="00CF5649" w:rsidDel="001D6F09" w:rsidRDefault="00CF5649" w:rsidP="001D6F09">
      <w:pPr>
        <w:pStyle w:val="BodyText"/>
        <w:spacing w:before="0" w:after="0" w:line="480" w:lineRule="auto"/>
        <w:rPr>
          <w:del w:id="689" w:author="Eli Holmes" w:date="2020-04-18T18:50:00Z"/>
        </w:rPr>
        <w:pPrChange w:id="690" w:author="Eli Holmes" w:date="2020-04-18T18:50:00Z">
          <w:pPr>
            <w:pStyle w:val="BodyText"/>
            <w:spacing w:before="0" w:after="0" w:line="480" w:lineRule="auto"/>
            <w:ind w:firstLine="360"/>
          </w:pPr>
        </w:pPrChange>
      </w:pPr>
    </w:p>
    <w:p w14:paraId="0219E558" w14:textId="1721C0C8" w:rsidR="00685AF2" w:rsidRPr="003E2A48" w:rsidRDefault="00685AF2" w:rsidP="001D6F09">
      <w:pPr>
        <w:pStyle w:val="BodyText"/>
        <w:spacing w:before="0" w:after="0" w:line="480" w:lineRule="auto"/>
        <w:pPrChange w:id="691" w:author="Eli Holmes" w:date="2020-04-18T18:50:00Z">
          <w:pPr>
            <w:pStyle w:val="BodyText"/>
            <w:spacing w:before="0" w:after="0" w:line="480" w:lineRule="auto"/>
            <w:ind w:firstLine="360"/>
          </w:pPr>
        </w:pPrChange>
      </w:pPr>
    </w:p>
    <w:p w14:paraId="7D4ADE75" w14:textId="4CC67013" w:rsidR="008062F9" w:rsidRPr="003E2A48" w:rsidRDefault="00185159" w:rsidP="00354701">
      <w:pPr>
        <w:pStyle w:val="Heading1"/>
        <w:spacing w:before="0" w:line="480" w:lineRule="auto"/>
        <w:rPr>
          <w:rFonts w:asciiTheme="minorHAnsi" w:hAnsiTheme="minorHAnsi"/>
          <w:color w:val="auto"/>
          <w:sz w:val="24"/>
          <w:szCs w:val="24"/>
        </w:rPr>
      </w:pPr>
      <w:bookmarkStart w:id="692" w:name="conclusions"/>
      <w:r>
        <w:rPr>
          <w:rFonts w:asciiTheme="minorHAnsi" w:hAnsiTheme="minorHAnsi"/>
          <w:color w:val="auto"/>
          <w:sz w:val="24"/>
          <w:szCs w:val="24"/>
        </w:rPr>
        <w:t xml:space="preserve">5 </w:t>
      </w:r>
      <w:r w:rsidRPr="003E2A48">
        <w:rPr>
          <w:rFonts w:asciiTheme="minorHAnsi" w:hAnsiTheme="minorHAnsi"/>
          <w:color w:val="auto"/>
          <w:sz w:val="24"/>
          <w:szCs w:val="24"/>
        </w:rPr>
        <w:t>CONCLUSIONS</w:t>
      </w:r>
      <w:bookmarkEnd w:id="692"/>
    </w:p>
    <w:p w14:paraId="3C4519A7" w14:textId="27BCBA97" w:rsidR="008062F9" w:rsidRPr="003E2A48" w:rsidRDefault="00973623" w:rsidP="00354701">
      <w:pPr>
        <w:pStyle w:val="FirstParagraph"/>
        <w:spacing w:before="0" w:after="0" w:line="480" w:lineRule="auto"/>
      </w:pPr>
      <w:r>
        <w:t>Satellite r</w:t>
      </w:r>
      <w:r w:rsidRPr="003E2A48">
        <w:t xml:space="preserve">emote </w:t>
      </w:r>
      <w:r w:rsidR="00806920" w:rsidRPr="003E2A48">
        <w:t>sensing can be used to detect changes in physical, biological</w:t>
      </w:r>
      <w:r>
        <w:t>,</w:t>
      </w:r>
      <w:r w:rsidR="00806920" w:rsidRPr="003E2A48">
        <w:t xml:space="preserve"> and chemical properties</w:t>
      </w:r>
      <w:r>
        <w:t xml:space="preserve"> of the ocean</w:t>
      </w:r>
      <w:r w:rsidR="00806920" w:rsidRPr="003E2A48">
        <w:t>, such as surface temperature, wind, surface height, surface waves, rainfall</w:t>
      </w:r>
      <w:r>
        <w:t>,</w:t>
      </w:r>
      <w:r w:rsidR="00806920" w:rsidRPr="003E2A48">
        <w:t xml:space="preserve"> and surface salinity, as well as ecosystem and water</w:t>
      </w:r>
      <w:r>
        <w:t>-</w:t>
      </w:r>
      <w:r w:rsidR="00806920" w:rsidRPr="003E2A48">
        <w:t xml:space="preserve">quality changes. Unlike in-situ </w:t>
      </w:r>
      <w:ins w:id="693" w:author="Eli Holmes" w:date="2020-04-19T17:51:00Z">
        <w:r w:rsidR="002650D9">
          <w:t xml:space="preserve">ocean </w:t>
        </w:r>
      </w:ins>
      <w:r w:rsidR="00806920" w:rsidRPr="003E2A48">
        <w:t>measurement</w:t>
      </w:r>
      <w:ins w:id="694" w:author="Eli Holmes" w:date="2020-04-19T17:51:00Z">
        <w:r w:rsidR="002650D9">
          <w:t>s</w:t>
        </w:r>
      </w:ins>
      <w:r w:rsidR="00806920" w:rsidRPr="003E2A48">
        <w:t xml:space="preserve">, </w:t>
      </w:r>
      <w:r>
        <w:t xml:space="preserve">remote sensing enables the rapid acquisition of </w:t>
      </w:r>
      <w:r w:rsidR="00806920" w:rsidRPr="003E2A48">
        <w:t>environmental measure</w:t>
      </w:r>
      <w:r>
        <w:t xml:space="preserve">ments </w:t>
      </w:r>
      <w:r w:rsidR="00806920" w:rsidRPr="003E2A48">
        <w:t>over large regions.</w:t>
      </w:r>
      <w:r w:rsidR="006014DA">
        <w:t xml:space="preserve"> In the case of the Indian oil sardine, h</w:t>
      </w:r>
      <w:r w:rsidR="00806920" w:rsidRPr="003E2A48">
        <w:t xml:space="preserve">owever, </w:t>
      </w:r>
      <w:r w:rsidR="006014DA">
        <w:t xml:space="preserve">the life history of the fish alone does not clarify </w:t>
      </w:r>
      <w:r w:rsidR="00806920" w:rsidRPr="003E2A48">
        <w:t xml:space="preserve">which environmental covariates </w:t>
      </w:r>
      <w:r w:rsidR="006014DA">
        <w:t xml:space="preserve">can </w:t>
      </w:r>
      <w:r w:rsidR="00806920" w:rsidRPr="003E2A48">
        <w:t xml:space="preserve">improve </w:t>
      </w:r>
      <w:r w:rsidR="006014DA">
        <w:t xml:space="preserve">landing </w:t>
      </w:r>
      <w:r w:rsidR="00806920" w:rsidRPr="003E2A48">
        <w:t xml:space="preserve">forecasts. </w:t>
      </w:r>
      <w:r w:rsidR="006014DA">
        <w:t>In this study, w</w:t>
      </w:r>
      <w:r w:rsidR="006014DA" w:rsidRPr="003E2A48">
        <w:t xml:space="preserve">e </w:t>
      </w:r>
      <w:r w:rsidR="00806920" w:rsidRPr="003E2A48">
        <w:t xml:space="preserve">tested many covariates that are known or have been postulated to </w:t>
      </w:r>
      <w:r w:rsidR="006014DA">
        <w:t>a</w:t>
      </w:r>
      <w:r w:rsidR="00806920" w:rsidRPr="003E2A48">
        <w:t>ffect sardine spawning, growth</w:t>
      </w:r>
      <w:r w:rsidR="006014DA">
        <w:t>,</w:t>
      </w:r>
      <w:r w:rsidR="00806920" w:rsidRPr="003E2A48">
        <w:t xml:space="preserve"> and survival. We found that the multiyear average </w:t>
      </w:r>
      <w:del w:id="695" w:author="Eli Holmes" w:date="2020-04-18T17:49:00Z">
        <w:r w:rsidR="00806920" w:rsidRPr="003E2A48" w:rsidDel="00DF17F9">
          <w:delText xml:space="preserve">nearshore </w:delText>
        </w:r>
      </w:del>
      <w:ins w:id="696" w:author="Eli Holmes" w:date="2020-04-18T17:49:00Z">
        <w:r w:rsidR="00DF17F9">
          <w:t>regional</w:t>
        </w:r>
        <w:r w:rsidR="00DF17F9" w:rsidRPr="003E2A48">
          <w:t xml:space="preserve"> </w:t>
        </w:r>
      </w:ins>
      <w:r w:rsidR="00806920" w:rsidRPr="003E2A48">
        <w:t xml:space="preserve">ocean temperature explained the most variability in landings and </w:t>
      </w:r>
      <w:r w:rsidR="006014DA">
        <w:t xml:space="preserve">best improved </w:t>
      </w:r>
      <w:r w:rsidR="00806920" w:rsidRPr="003E2A48">
        <w:t xml:space="preserve">out-of-sample prediction. This covariate is not tied to stages of the oil sardine life cycle as </w:t>
      </w:r>
      <w:r w:rsidR="006014DA">
        <w:t xml:space="preserve">directly as are </w:t>
      </w:r>
      <w:r w:rsidR="00806920" w:rsidRPr="003E2A48">
        <w:t xml:space="preserve">other covariates we tested, </w:t>
      </w:r>
      <w:del w:id="697" w:author="Eli Holmes" w:date="2020-04-19T17:49:00Z">
        <w:r w:rsidR="00636F50" w:rsidDel="00F96F58">
          <w:delText>al</w:delText>
        </w:r>
        <w:r w:rsidR="00806920" w:rsidRPr="003E2A48" w:rsidDel="00F96F58">
          <w:delText xml:space="preserve">though </w:delText>
        </w:r>
      </w:del>
      <w:ins w:id="698" w:author="Eli Holmes" w:date="2020-04-19T17:49:00Z">
        <w:r w:rsidR="00F96F58">
          <w:t>but</w:t>
        </w:r>
        <w:r w:rsidR="00F96F58" w:rsidRPr="003E2A48">
          <w:t xml:space="preserve"> </w:t>
        </w:r>
      </w:ins>
      <w:r w:rsidR="00806920" w:rsidRPr="003E2A48">
        <w:t>it does integrate multiple influences (</w:t>
      </w:r>
      <w:r w:rsidR="00636F50">
        <w:t xml:space="preserve">i.e., </w:t>
      </w:r>
      <w:r w:rsidR="00806920" w:rsidRPr="003E2A48">
        <w:t>upwelling strength and temperature)</w:t>
      </w:r>
      <w:ins w:id="699" w:author="Eli Holmes" w:date="2020-04-19T17:50:00Z">
        <w:r w:rsidR="00F96F58">
          <w:t xml:space="preserve"> over the average oil sardine life</w:t>
        </w:r>
        <w:r w:rsidR="002650D9">
          <w:t>span</w:t>
        </w:r>
      </w:ins>
      <w:r w:rsidR="00806920" w:rsidRPr="003E2A48">
        <w:t>.</w:t>
      </w:r>
      <w:ins w:id="700" w:author="Eli Holmes" w:date="2020-04-19T17:52:00Z">
        <w:r w:rsidR="002650D9">
          <w:t xml:space="preserve"> The </w:t>
        </w:r>
        <w:proofErr w:type="gramStart"/>
        <w:r w:rsidR="002650D9">
          <w:t>second best</w:t>
        </w:r>
        <w:proofErr w:type="gramEnd"/>
        <w:r w:rsidR="002650D9">
          <w:t xml:space="preserve"> covariate was the precipitation over land, not ocean, </w:t>
        </w:r>
      </w:ins>
      <w:ins w:id="701" w:author="Eli Holmes" w:date="2020-04-19T17:53:00Z">
        <w:r w:rsidR="002650D9">
          <w:t>with a negative effect of high rainfall leading to lower catch in the current season.</w:t>
        </w:r>
      </w:ins>
    </w:p>
    <w:p w14:paraId="14203579" w14:textId="7FFB3B48" w:rsidR="000753F6" w:rsidRDefault="00806920" w:rsidP="00AA3B73">
      <w:pPr>
        <w:pStyle w:val="BodyText"/>
        <w:spacing w:before="0" w:after="0" w:line="480" w:lineRule="auto"/>
        <w:ind w:firstLine="360"/>
        <w:rPr>
          <w:ins w:id="702" w:author="Eli Holmes" w:date="2020-04-18T17:55:00Z"/>
        </w:rPr>
      </w:pPr>
      <w:r w:rsidRPr="003E2A48">
        <w:lastRenderedPageBreak/>
        <w:t>The temperature of the Western Indian Ocean, of which the Southeast Arabian Sea is a part, has been increasing over the last century at a</w:t>
      </w:r>
      <w:r w:rsidR="00636F50">
        <w:t xml:space="preserve"> greater</w:t>
      </w:r>
      <w:r w:rsidRPr="003E2A48">
        <w:t xml:space="preserve"> rate than </w:t>
      </w:r>
      <w:r w:rsidR="00636F50">
        <w:t xml:space="preserve">in </w:t>
      </w:r>
      <w:r w:rsidRPr="003E2A48">
        <w:t>any other tropical ocean (Roxy</w:t>
      </w:r>
      <w:r w:rsidR="00685AF2">
        <w:t>,</w:t>
      </w:r>
      <w:r w:rsidR="00685AF2" w:rsidRPr="00685AF2">
        <w:t xml:space="preserve"> </w:t>
      </w:r>
      <w:r w:rsidR="00685AF2" w:rsidRPr="003E2A48">
        <w:t xml:space="preserve">Ritika, </w:t>
      </w:r>
      <w:proofErr w:type="spellStart"/>
      <w:r w:rsidR="00685AF2" w:rsidRPr="003E2A48">
        <w:t>Terray</w:t>
      </w:r>
      <w:proofErr w:type="spellEnd"/>
      <w:r w:rsidR="00685AF2" w:rsidRPr="003E2A48">
        <w:t>, &amp; Masson,</w:t>
      </w:r>
      <w:r w:rsidR="00685AF2">
        <w:t xml:space="preserve"> </w:t>
      </w:r>
      <w:r w:rsidRPr="003E2A48">
        <w:t>2014)</w:t>
      </w:r>
      <w:r w:rsidR="00636F50">
        <w:t>,</w:t>
      </w:r>
      <w:r w:rsidRPr="003E2A48">
        <w:t xml:space="preserve"> and warming has been most extreme during the summer monsoon months. This ocean climate change is affecting </w:t>
      </w:r>
      <w:r w:rsidR="00CE11E9">
        <w:t xml:space="preserve">the </w:t>
      </w:r>
      <w:r w:rsidRPr="003E2A48">
        <w:t>oil sardine distribution, with significant landings now occurring north of Goa (</w:t>
      </w:r>
      <w:proofErr w:type="spellStart"/>
      <w:r w:rsidRPr="003E2A48">
        <w:t>Vivekanandan</w:t>
      </w:r>
      <w:proofErr w:type="spellEnd"/>
      <w:r w:rsidR="00685AF2">
        <w:t xml:space="preserve">, </w:t>
      </w:r>
      <w:r w:rsidR="00685AF2" w:rsidRPr="003E2A48">
        <w:t xml:space="preserve">Rajagopalan, &amp; Pillai, </w:t>
      </w:r>
      <w:r w:rsidRPr="003E2A48">
        <w:t>2009). Continued warming is expected to affect the productivity of the region via multiple pathways, including</w:t>
      </w:r>
      <w:r w:rsidR="00CE11E9">
        <w:t xml:space="preserve"> </w:t>
      </w:r>
      <w:r w:rsidRPr="003E2A48">
        <w:t>direct effects of temperature change on the physiology and behavior of organisms and multiple indirect effects</w:t>
      </w:r>
      <w:r w:rsidR="00CE11E9">
        <w:t>,</w:t>
      </w:r>
      <w:r w:rsidR="00CE11E9" w:rsidRPr="00CE11E9">
        <w:t xml:space="preserve"> </w:t>
      </w:r>
      <w:r w:rsidR="00CE11E9" w:rsidRPr="003E2A48">
        <w:t>includ</w:t>
      </w:r>
      <w:r w:rsidR="00CE11E9">
        <w:t>ing</w:t>
      </w:r>
      <w:r w:rsidR="00CE11E9" w:rsidRPr="003E2A48">
        <w:t xml:space="preserve"> changes </w:t>
      </w:r>
      <w:r w:rsidR="00CE11E9">
        <w:t>in</w:t>
      </w:r>
      <w:r w:rsidR="00CE11E9" w:rsidRPr="003E2A48">
        <w:t xml:space="preserve"> salinity, oxygen concentrations, currents, wind patterns, ocean stratification</w:t>
      </w:r>
      <w:r w:rsidR="00CE11E9">
        <w:t>,</w:t>
      </w:r>
      <w:r w:rsidR="00CE11E9" w:rsidRPr="003E2A48">
        <w:t xml:space="preserve"> and upwelling spatial patterns, phenology, and intensity</w:t>
      </w:r>
      <w:r w:rsidRPr="003E2A48">
        <w:t xml:space="preserve"> (</w:t>
      </w:r>
      <w:proofErr w:type="spellStart"/>
      <w:r w:rsidRPr="003E2A48">
        <w:t>Moustahfid</w:t>
      </w:r>
      <w:proofErr w:type="spellEnd"/>
      <w:r w:rsidR="00685AF2">
        <w:t xml:space="preserve">, </w:t>
      </w:r>
      <w:proofErr w:type="spellStart"/>
      <w:r w:rsidR="00685AF2" w:rsidRPr="003E2A48">
        <w:t>Marsac</w:t>
      </w:r>
      <w:proofErr w:type="spellEnd"/>
      <w:r w:rsidR="00685AF2" w:rsidRPr="003E2A48">
        <w:t xml:space="preserve">, &amp; </w:t>
      </w:r>
      <w:proofErr w:type="spellStart"/>
      <w:r w:rsidR="00685AF2" w:rsidRPr="003E2A48">
        <w:t>Grangopadhyay</w:t>
      </w:r>
      <w:proofErr w:type="spellEnd"/>
      <w:r w:rsidR="00685AF2" w:rsidRPr="003E2A48">
        <w:t xml:space="preserve">, </w:t>
      </w:r>
      <w:r w:rsidRPr="003E2A48">
        <w:t xml:space="preserve">2018). </w:t>
      </w:r>
      <w:r w:rsidR="00CE11E9">
        <w:t>The i</w:t>
      </w:r>
      <w:r w:rsidR="00CE11E9" w:rsidRPr="003E2A48">
        <w:t>ncorporati</w:t>
      </w:r>
      <w:r w:rsidR="00CE11E9">
        <w:t>on of</w:t>
      </w:r>
      <w:r w:rsidR="00CE11E9" w:rsidRPr="003E2A48">
        <w:t xml:space="preserve"> </w:t>
      </w:r>
      <w:r w:rsidRPr="003E2A48">
        <w:t xml:space="preserve">environmental covariates into landings forecasts has the potential to improve </w:t>
      </w:r>
      <w:r w:rsidR="00CE11E9" w:rsidRPr="003E2A48">
        <w:t>fisher</w:t>
      </w:r>
      <w:r w:rsidR="00CE11E9">
        <w:t>y</w:t>
      </w:r>
      <w:r w:rsidR="00CE11E9" w:rsidRPr="003E2A48">
        <w:t xml:space="preserve"> </w:t>
      </w:r>
      <w:r w:rsidRPr="003E2A48">
        <w:t>management for small pelagic</w:t>
      </w:r>
      <w:r w:rsidR="00CE11E9">
        <w:t xml:space="preserve"> specie</w:t>
      </w:r>
      <w:r w:rsidRPr="003E2A48">
        <w:t>s</w:t>
      </w:r>
      <w:r w:rsidR="00CE11E9">
        <w:t>,</w:t>
      </w:r>
      <w:r w:rsidRPr="003E2A48">
        <w:t xml:space="preserve"> such as oil sardines</w:t>
      </w:r>
      <w:r w:rsidR="00CE11E9">
        <w:t>,</w:t>
      </w:r>
      <w:r w:rsidRPr="003E2A48">
        <w:t xml:space="preserve"> in the face of a changing ocean environment (</w:t>
      </w:r>
      <w:proofErr w:type="spellStart"/>
      <w:r w:rsidRPr="003E2A48">
        <w:t>Haltuch</w:t>
      </w:r>
      <w:proofErr w:type="spellEnd"/>
      <w:r w:rsidRPr="003E2A48">
        <w:t xml:space="preserve"> et al., 2019; </w:t>
      </w:r>
      <w:proofErr w:type="spellStart"/>
      <w:r w:rsidRPr="003E2A48">
        <w:t>Tommasi</w:t>
      </w:r>
      <w:proofErr w:type="spellEnd"/>
      <w:r w:rsidRPr="003E2A48">
        <w:t xml:space="preserve"> et al., 2016). However,</w:t>
      </w:r>
      <w:del w:id="703" w:author="Eli Holmes" w:date="2020-04-19T17:55:00Z">
        <w:r w:rsidRPr="003E2A48" w:rsidDel="002650D9">
          <w:delText xml:space="preserve"> </w:delText>
        </w:r>
        <w:r w:rsidR="00CE11E9" w:rsidDel="002650D9">
          <w:delText>the</w:delText>
        </w:r>
      </w:del>
      <w:r w:rsidR="00CE11E9">
        <w:t xml:space="preserve"> </w:t>
      </w:r>
      <w:r w:rsidRPr="003E2A48">
        <w:t xml:space="preserve">monitoring </w:t>
      </w:r>
      <w:r w:rsidR="00CE11E9">
        <w:t xml:space="preserve">of </w:t>
      </w:r>
      <w:del w:id="704" w:author="Eli Holmes" w:date="2020-04-19T17:55:00Z">
        <w:r w:rsidR="00CE11E9" w:rsidDel="002650D9">
          <w:delText xml:space="preserve">model </w:delText>
        </w:r>
      </w:del>
      <w:r w:rsidRPr="003E2A48">
        <w:t xml:space="preserve">covariate </w:t>
      </w:r>
      <w:del w:id="705" w:author="Eli Holmes" w:date="2020-04-19T17:55:00Z">
        <w:r w:rsidR="00CE11E9" w:rsidDel="002650D9">
          <w:delText xml:space="preserve">and overall forecast </w:delText>
        </w:r>
      </w:del>
      <w:r w:rsidRPr="003E2A48">
        <w:t xml:space="preserve">performance </w:t>
      </w:r>
      <w:ins w:id="706" w:author="Eli Holmes" w:date="2020-04-19T17:55:00Z">
        <w:r w:rsidR="002650D9">
          <w:t xml:space="preserve">in catch forecast models </w:t>
        </w:r>
      </w:ins>
      <w:r w:rsidR="00CE11E9">
        <w:t>is</w:t>
      </w:r>
      <w:r w:rsidRPr="003E2A48">
        <w:t xml:space="preserve"> crucial</w:t>
      </w:r>
      <w:r w:rsidR="00CE11E9">
        <w:t>,</w:t>
      </w:r>
      <w:r w:rsidRPr="003E2A48">
        <w:t xml:space="preserve"> as </w:t>
      </w:r>
      <w:commentRangeStart w:id="707"/>
      <w:r w:rsidRPr="003E2A48">
        <w:t>chang</w:t>
      </w:r>
      <w:r w:rsidR="00CE11E9">
        <w:t>es in the</w:t>
      </w:r>
      <w:r w:rsidRPr="003E2A48">
        <w:t xml:space="preserve"> ocean environment may </w:t>
      </w:r>
      <w:r w:rsidR="00CE11E9">
        <w:t>alter</w:t>
      </w:r>
      <w:r w:rsidRPr="003E2A48">
        <w:t xml:space="preserve"> association</w:t>
      </w:r>
      <w:r w:rsidR="00CE11E9">
        <w:t>s, such as that</w:t>
      </w:r>
      <w:r w:rsidRPr="003E2A48">
        <w:t xml:space="preserve"> </w:t>
      </w:r>
      <w:r w:rsidR="00CE11E9">
        <w:t xml:space="preserve">observed </w:t>
      </w:r>
      <w:del w:id="708" w:author="Eli Holmes" w:date="2020-04-19T19:33:00Z">
        <w:r w:rsidRPr="003E2A48" w:rsidDel="00722A32">
          <w:delText xml:space="preserve">between </w:delText>
        </w:r>
      </w:del>
      <w:del w:id="709" w:author="Eli Holmes" w:date="2020-04-18T17:51:00Z">
        <w:r w:rsidRPr="003E2A48" w:rsidDel="000753F6">
          <w:delText xml:space="preserve">landings and average </w:delText>
        </w:r>
        <w:r w:rsidR="00CE11E9" w:rsidDel="000753F6">
          <w:delText xml:space="preserve">SST </w:delText>
        </w:r>
      </w:del>
      <w:r w:rsidR="00CE11E9">
        <w:t xml:space="preserve">in this </w:t>
      </w:r>
      <w:commentRangeStart w:id="710"/>
      <w:r w:rsidR="00CE11E9">
        <w:t>study</w:t>
      </w:r>
      <w:ins w:id="711" w:author="Eli Holmes" w:date="2020-04-18T17:53:00Z">
        <w:r w:rsidR="000753F6">
          <w:t xml:space="preserve"> when we examined the covariate </w:t>
        </w:r>
      </w:ins>
      <w:ins w:id="712" w:author="Eli Holmes" w:date="2020-04-19T17:56:00Z">
        <w:r w:rsidR="002650D9">
          <w:t>explanatory power</w:t>
        </w:r>
      </w:ins>
      <w:ins w:id="713" w:author="Eli Holmes" w:date="2020-04-18T17:53:00Z">
        <w:r w:rsidR="000753F6">
          <w:t xml:space="preserve"> over the entire 1956 to 2015 catch time series</w:t>
        </w:r>
      </w:ins>
      <w:r w:rsidRPr="003E2A48">
        <w:t>.</w:t>
      </w:r>
      <w:commentRangeEnd w:id="710"/>
      <w:r w:rsidR="00CE11E9">
        <w:rPr>
          <w:rStyle w:val="CommentReference"/>
        </w:rPr>
        <w:commentReference w:id="710"/>
      </w:r>
      <w:commentRangeEnd w:id="707"/>
      <w:ins w:id="714" w:author="Eli Holmes" w:date="2020-04-18T17:51:00Z">
        <w:r w:rsidR="000753F6">
          <w:t xml:space="preserve"> </w:t>
        </w:r>
      </w:ins>
    </w:p>
    <w:p w14:paraId="41F5EBEB" w14:textId="3BD4B2FD" w:rsidR="008062F9" w:rsidRDefault="000753F6" w:rsidP="003E42D4">
      <w:pPr>
        <w:pStyle w:val="BodyText"/>
        <w:spacing w:before="0" w:after="0" w:line="480" w:lineRule="auto"/>
        <w:ind w:firstLine="360"/>
        <w:rPr>
          <w:ins w:id="715" w:author="Eli Holmes" w:date="2020-04-18T18:30:00Z"/>
        </w:rPr>
      </w:pPr>
      <w:ins w:id="716" w:author="Eli Holmes" w:date="2020-04-18T17:52:00Z">
        <w:r>
          <w:t xml:space="preserve">Our study </w:t>
        </w:r>
      </w:ins>
      <w:r w:rsidR="00AA3B73">
        <w:rPr>
          <w:rStyle w:val="CommentReference"/>
        </w:rPr>
        <w:commentReference w:id="707"/>
      </w:r>
      <w:ins w:id="717" w:author="Eli Holmes" w:date="2020-04-18T17:55:00Z">
        <w:r>
          <w:t xml:space="preserve">emphasizes a </w:t>
        </w:r>
      </w:ins>
      <w:ins w:id="718" w:author="Eli Holmes" w:date="2020-04-18T17:56:00Z">
        <w:r>
          <w:t>number of key points for developing catch forecast models</w:t>
        </w:r>
      </w:ins>
      <w:ins w:id="719" w:author="Eli Holmes" w:date="2020-04-18T17:57:00Z">
        <w:r>
          <w:t xml:space="preserve">. </w:t>
        </w:r>
      </w:ins>
      <w:ins w:id="720" w:author="Eli Holmes" w:date="2020-04-18T18:26:00Z">
        <w:r w:rsidR="003E42D4">
          <w:t>First,</w:t>
        </w:r>
      </w:ins>
      <w:ins w:id="721" w:author="Eli Holmes" w:date="2020-04-18T17:54:00Z">
        <w:r>
          <w:t xml:space="preserve"> non-linear </w:t>
        </w:r>
      </w:ins>
      <w:ins w:id="722" w:author="Eli Holmes" w:date="2020-04-18T17:55:00Z">
        <w:r>
          <w:t xml:space="preserve">effects </w:t>
        </w:r>
      </w:ins>
      <w:ins w:id="723" w:author="Eli Holmes" w:date="2020-04-18T17:57:00Z">
        <w:r>
          <w:t>are common</w:t>
        </w:r>
      </w:ins>
      <w:ins w:id="724" w:author="Eli Holmes" w:date="2020-04-18T18:00:00Z">
        <w:r>
          <w:t xml:space="preserve"> and important to include</w:t>
        </w:r>
      </w:ins>
      <w:ins w:id="725" w:author="Eli Holmes" w:date="2020-04-18T17:57:00Z">
        <w:r>
          <w:t xml:space="preserve">. All the informative covariates </w:t>
        </w:r>
      </w:ins>
      <w:ins w:id="726" w:author="Eli Holmes" w:date="2020-04-18T17:58:00Z">
        <w:r>
          <w:t>involved</w:t>
        </w:r>
      </w:ins>
      <w:ins w:id="727" w:author="Eli Holmes" w:date="2020-04-18T17:57:00Z">
        <w:r>
          <w:t xml:space="preserve"> a</w:t>
        </w:r>
      </w:ins>
      <w:ins w:id="728" w:author="Eli Holmes" w:date="2020-04-18T17:58:00Z">
        <w:r>
          <w:t xml:space="preserve"> non-linear effect </w:t>
        </w:r>
      </w:ins>
      <w:ins w:id="729" w:author="Eli Holmes" w:date="2020-04-18T17:59:00Z">
        <w:r>
          <w:t>curve which matched known</w:t>
        </w:r>
      </w:ins>
      <w:ins w:id="730" w:author="Eli Holmes" w:date="2020-04-18T18:00:00Z">
        <w:r>
          <w:t xml:space="preserve"> </w:t>
        </w:r>
      </w:ins>
      <w:ins w:id="731" w:author="Eli Holmes" w:date="2020-04-19T19:33:00Z">
        <w:r w:rsidR="00722A32">
          <w:t xml:space="preserve">covariate </w:t>
        </w:r>
      </w:ins>
      <w:ins w:id="732" w:author="Eli Holmes" w:date="2020-04-18T18:00:00Z">
        <w:r>
          <w:t xml:space="preserve">effects, e.g. a negative effect of a covariate at high levels. </w:t>
        </w:r>
      </w:ins>
      <w:ins w:id="733" w:author="Eli Holmes" w:date="2020-04-18T18:26:00Z">
        <w:r w:rsidR="003E42D4">
          <w:t>Second,</w:t>
        </w:r>
      </w:ins>
      <w:ins w:id="734" w:author="Eli Holmes" w:date="2020-04-18T18:03:00Z">
        <w:r w:rsidR="008B0E14">
          <w:t xml:space="preserve"> </w:t>
        </w:r>
      </w:ins>
      <w:ins w:id="735" w:author="Eli Holmes" w:date="2020-04-18T18:26:00Z">
        <w:r w:rsidR="003E42D4">
          <w:t>c</w:t>
        </w:r>
      </w:ins>
      <w:ins w:id="736" w:author="Eli Holmes" w:date="2020-04-18T18:12:00Z">
        <w:r w:rsidR="00F9375B">
          <w:t xml:space="preserve">ovariate effects change over </w:t>
        </w:r>
      </w:ins>
      <w:ins w:id="737" w:author="Eli Holmes" w:date="2020-04-18T18:13:00Z">
        <w:r w:rsidR="00F9375B">
          <w:t xml:space="preserve">time. Fisheries exist within complex multi-species ecological systems. </w:t>
        </w:r>
      </w:ins>
      <w:ins w:id="738" w:author="Eli Holmes" w:date="2020-04-18T18:14:00Z">
        <w:r w:rsidR="00F9375B">
          <w:t xml:space="preserve">Forecast models will need to </w:t>
        </w:r>
      </w:ins>
      <w:ins w:id="739" w:author="Eli Holmes" w:date="2020-04-19T19:34:00Z">
        <w:r w:rsidR="00722A32">
          <w:t>guard against changing effects</w:t>
        </w:r>
      </w:ins>
      <w:ins w:id="740" w:author="Eli Holmes" w:date="2020-04-18T18:14:00Z">
        <w:r w:rsidR="00F9375B">
          <w:t xml:space="preserve"> </w:t>
        </w:r>
      </w:ins>
      <w:ins w:id="741" w:author="Eli Holmes" w:date="2020-04-18T18:18:00Z">
        <w:r w:rsidR="00F9375B">
          <w:t xml:space="preserve">least the </w:t>
        </w:r>
      </w:ins>
      <w:ins w:id="742" w:author="Eli Holmes" w:date="2020-04-18T18:27:00Z">
        <w:r w:rsidR="003E42D4">
          <w:t xml:space="preserve">forecast </w:t>
        </w:r>
      </w:ins>
      <w:ins w:id="743" w:author="Eli Holmes" w:date="2020-04-18T18:18:00Z">
        <w:r w:rsidR="00F9375B">
          <w:t xml:space="preserve">model become </w:t>
        </w:r>
        <w:proofErr w:type="spellStart"/>
        <w:r w:rsidR="00F9375B">
          <w:t>dis</w:t>
        </w:r>
      </w:ins>
      <w:ins w:id="744" w:author="Eli Holmes" w:date="2020-04-18T18:14:00Z">
        <w:r w:rsidR="00F9375B">
          <w:t>informative</w:t>
        </w:r>
      </w:ins>
      <w:proofErr w:type="spellEnd"/>
      <w:ins w:id="745" w:author="Eli Holmes" w:date="2020-04-18T18:13:00Z">
        <w:r w:rsidR="00F9375B">
          <w:t xml:space="preserve">. </w:t>
        </w:r>
      </w:ins>
      <w:ins w:id="746" w:author="Eli Holmes" w:date="2020-04-18T18:26:00Z">
        <w:r w:rsidR="003E42D4">
          <w:t>Lastly</w:t>
        </w:r>
        <w:r w:rsidR="003E42D4">
          <w:t>)</w:t>
        </w:r>
        <w:r w:rsidR="003E42D4">
          <w:t xml:space="preserve"> </w:t>
        </w:r>
        <w:r w:rsidR="003E42D4">
          <w:t>M</w:t>
        </w:r>
        <w:r w:rsidR="003E42D4">
          <w:t>odel complexity comes at a price</w:t>
        </w:r>
        <w:r w:rsidR="003E42D4">
          <w:t xml:space="preserve"> particularly when the goal is forecasting</w:t>
        </w:r>
        <w:r w:rsidR="003E42D4">
          <w:t xml:space="preserve">. </w:t>
        </w:r>
      </w:ins>
      <w:ins w:id="747" w:author="Eli Holmes" w:date="2020-04-18T18:22:00Z">
        <w:r w:rsidR="003E42D4">
          <w:t xml:space="preserve"> </w:t>
        </w:r>
      </w:ins>
      <w:ins w:id="748" w:author="Eli Holmes" w:date="2020-04-18T18:27:00Z">
        <w:r w:rsidR="003E42D4">
          <w:t xml:space="preserve">Inclusion of </w:t>
        </w:r>
        <w:r w:rsidR="003E42D4">
          <w:lastRenderedPageBreak/>
          <w:t>o</w:t>
        </w:r>
      </w:ins>
      <w:ins w:id="749" w:author="Eli Holmes" w:date="2020-04-18T18:22:00Z">
        <w:r w:rsidR="003E42D4">
          <w:t xml:space="preserve">ut-of-sample forecast </w:t>
        </w:r>
        <w:r w:rsidR="003E42D4">
          <w:t xml:space="preserve">metrics </w:t>
        </w:r>
      </w:ins>
      <w:ins w:id="750" w:author="Eli Holmes" w:date="2020-04-18T18:27:00Z">
        <w:r w:rsidR="003E42D4">
          <w:t xml:space="preserve">is crucial as these </w:t>
        </w:r>
      </w:ins>
      <w:ins w:id="751" w:author="Eli Holmes" w:date="2020-04-18T18:22:00Z">
        <w:r w:rsidR="003E42D4">
          <w:t xml:space="preserve">can give a </w:t>
        </w:r>
        <w:r w:rsidR="003E42D4">
          <w:t xml:space="preserve">very </w:t>
        </w:r>
        <w:r w:rsidR="003E42D4">
          <w:t xml:space="preserve">different picture than the model fit metrics. Covariates </w:t>
        </w:r>
        <w:r w:rsidR="003E42D4">
          <w:t>that are supported</w:t>
        </w:r>
      </w:ins>
      <w:ins w:id="752" w:author="Eli Holmes" w:date="2020-04-19T19:35:00Z">
        <w:r w:rsidR="00722A32">
          <w:t xml:space="preserve"> by model fit</w:t>
        </w:r>
      </w:ins>
      <w:bookmarkStart w:id="753" w:name="_GoBack"/>
      <w:bookmarkEnd w:id="753"/>
      <w:ins w:id="754" w:author="Eli Holmes" w:date="2020-04-18T18:27:00Z">
        <w:r w:rsidR="003E42D4">
          <w:t>,</w:t>
        </w:r>
      </w:ins>
      <w:ins w:id="755" w:author="Eli Holmes" w:date="2020-04-18T18:22:00Z">
        <w:r w:rsidR="003E42D4">
          <w:t xml:space="preserve"> even using metrics that penalize extra complexity</w:t>
        </w:r>
      </w:ins>
      <w:ins w:id="756" w:author="Eli Holmes" w:date="2020-04-18T18:27:00Z">
        <w:r w:rsidR="003E42D4">
          <w:t xml:space="preserve">, </w:t>
        </w:r>
      </w:ins>
      <w:ins w:id="757" w:author="Eli Holmes" w:date="2020-04-18T18:22:00Z">
        <w:r w:rsidR="003E42D4">
          <w:t xml:space="preserve">may be </w:t>
        </w:r>
        <w:r w:rsidR="003E42D4">
          <w:t xml:space="preserve">still be </w:t>
        </w:r>
        <w:r w:rsidR="003E42D4">
          <w:t xml:space="preserve">uninformative or even </w:t>
        </w:r>
        <w:proofErr w:type="spellStart"/>
        <w:r w:rsidR="003E42D4">
          <w:t>disinformative</w:t>
        </w:r>
        <w:proofErr w:type="spellEnd"/>
        <w:r w:rsidR="003E42D4">
          <w:t xml:space="preserve"> for out-of-sample pred</w:t>
        </w:r>
        <w:r w:rsidR="003E42D4">
          <w:t>iction.</w:t>
        </w:r>
      </w:ins>
      <w:ins w:id="758" w:author="Eli Holmes" w:date="2020-04-18T18:23:00Z">
        <w:r w:rsidR="003E42D4">
          <w:t xml:space="preserve"> </w:t>
        </w:r>
      </w:ins>
      <w:ins w:id="759" w:author="Eli Holmes" w:date="2020-04-18T18:34:00Z">
        <w:r w:rsidR="004442FC">
          <w:t>Nonetheless, i</w:t>
        </w:r>
      </w:ins>
      <w:ins w:id="760" w:author="Eli Holmes" w:date="2020-04-18T18:32:00Z">
        <w:r w:rsidR="004442FC">
          <w:t>ncluding key environmental covariates</w:t>
        </w:r>
      </w:ins>
      <w:ins w:id="761" w:author="Eli Holmes" w:date="2020-04-18T18:37:00Z">
        <w:r w:rsidR="004442FC">
          <w:t xml:space="preserve"> </w:t>
        </w:r>
      </w:ins>
      <w:ins w:id="762" w:author="Eli Holmes" w:date="2020-04-18T18:32:00Z">
        <w:r w:rsidR="004442FC">
          <w:t xml:space="preserve">can </w:t>
        </w:r>
      </w:ins>
      <w:ins w:id="763" w:author="Eli Holmes" w:date="2020-04-18T18:33:00Z">
        <w:r w:rsidR="004442FC">
          <w:t xml:space="preserve">appreciably </w:t>
        </w:r>
      </w:ins>
      <w:ins w:id="764" w:author="Eli Holmes" w:date="2020-04-18T18:32:00Z">
        <w:r w:rsidR="004442FC">
          <w:t xml:space="preserve">improve </w:t>
        </w:r>
      </w:ins>
      <w:ins w:id="765" w:author="Eli Holmes" w:date="2020-04-18T18:34:00Z">
        <w:r w:rsidR="004442FC">
          <w:t>catch</w:t>
        </w:r>
      </w:ins>
      <w:ins w:id="766" w:author="Eli Holmes" w:date="2020-04-18T18:33:00Z">
        <w:r w:rsidR="004442FC">
          <w:t xml:space="preserve"> forecasts</w:t>
        </w:r>
      </w:ins>
      <w:ins w:id="767" w:author="Eli Holmes" w:date="2020-04-18T18:38:00Z">
        <w:r w:rsidR="004442FC">
          <w:t>,</w:t>
        </w:r>
      </w:ins>
      <w:ins w:id="768" w:author="Eli Holmes" w:date="2020-04-18T18:37:00Z">
        <w:r w:rsidR="004442FC">
          <w:t xml:space="preserve"> and </w:t>
        </w:r>
      </w:ins>
      <w:ins w:id="769" w:author="Eli Holmes" w:date="2020-04-18T18:38:00Z">
        <w:r w:rsidR="004442FC">
          <w:t xml:space="preserve">in particular, </w:t>
        </w:r>
      </w:ins>
      <w:ins w:id="770" w:author="Eli Holmes" w:date="2020-04-18T18:37:00Z">
        <w:r w:rsidR="004442FC">
          <w:t xml:space="preserve">the multiyear average sea surface temperature </w:t>
        </w:r>
      </w:ins>
      <w:ins w:id="771" w:author="Eli Holmes" w:date="2020-04-18T18:38:00Z">
        <w:r w:rsidR="004442FC">
          <w:t xml:space="preserve">has emerged as </w:t>
        </w:r>
      </w:ins>
      <w:ins w:id="772" w:author="Eli Holmes" w:date="2020-04-18T18:39:00Z">
        <w:r w:rsidR="004442FC">
          <w:t xml:space="preserve">an </w:t>
        </w:r>
      </w:ins>
      <w:ins w:id="773" w:author="Eli Holmes" w:date="2020-04-18T18:38:00Z">
        <w:r w:rsidR="004442FC">
          <w:t xml:space="preserve">informative </w:t>
        </w:r>
      </w:ins>
      <w:ins w:id="774" w:author="Eli Holmes" w:date="2020-04-18T18:39:00Z">
        <w:r w:rsidR="004442FC">
          <w:t xml:space="preserve">covariate </w:t>
        </w:r>
      </w:ins>
      <w:ins w:id="775" w:author="Eli Holmes" w:date="2020-04-18T18:38:00Z">
        <w:r w:rsidR="004442FC">
          <w:t xml:space="preserve">across </w:t>
        </w:r>
      </w:ins>
      <w:ins w:id="776" w:author="Eli Holmes" w:date="2020-04-19T17:57:00Z">
        <w:r w:rsidR="002650D9">
          <w:t>mul</w:t>
        </w:r>
      </w:ins>
      <w:ins w:id="777" w:author="Eli Holmes" w:date="2020-04-19T17:58:00Z">
        <w:r w:rsidR="002650D9">
          <w:t xml:space="preserve">tiple </w:t>
        </w:r>
      </w:ins>
      <w:ins w:id="778" w:author="Eli Holmes" w:date="2020-04-18T18:38:00Z">
        <w:r w:rsidR="004442FC">
          <w:t>studies on sardine species.</w:t>
        </w:r>
      </w:ins>
    </w:p>
    <w:p w14:paraId="5DCB1CEF" w14:textId="3AD70E62" w:rsidR="003E42D4" w:rsidRPr="003E2A48" w:rsidDel="002650D9" w:rsidRDefault="003E42D4" w:rsidP="003E42D4">
      <w:pPr>
        <w:pStyle w:val="BodyText"/>
        <w:spacing w:before="0" w:after="0" w:line="480" w:lineRule="auto"/>
        <w:ind w:firstLine="360"/>
        <w:rPr>
          <w:del w:id="779" w:author="Eli Holmes" w:date="2020-04-19T17:58:00Z"/>
        </w:rPr>
      </w:pPr>
    </w:p>
    <w:p w14:paraId="12685E75" w14:textId="77777777" w:rsidR="000558C7" w:rsidRPr="003E2A48" w:rsidRDefault="000558C7" w:rsidP="00354701">
      <w:pPr>
        <w:spacing w:after="0" w:line="480" w:lineRule="auto"/>
        <w:rPr>
          <w:rFonts w:eastAsiaTheme="majorEastAsia" w:cstheme="majorBidi"/>
          <w:b/>
          <w:bCs/>
        </w:rPr>
      </w:pPr>
      <w:bookmarkStart w:id="780" w:name="references"/>
      <w:r w:rsidRPr="003E2A48">
        <w:br w:type="page"/>
      </w:r>
    </w:p>
    <w:p w14:paraId="13C67D30" w14:textId="0BE736BA" w:rsidR="0069538F" w:rsidRPr="003E2A48" w:rsidRDefault="00185159" w:rsidP="00AA3B73">
      <w:pPr>
        <w:pStyle w:val="Heading1"/>
        <w:spacing w:before="0" w:line="480" w:lineRule="auto"/>
      </w:pPr>
      <w:r w:rsidRPr="003E2A48">
        <w:rPr>
          <w:rFonts w:asciiTheme="minorHAnsi" w:hAnsiTheme="minorHAnsi"/>
          <w:color w:val="auto"/>
          <w:sz w:val="24"/>
          <w:szCs w:val="24"/>
        </w:rPr>
        <w:lastRenderedPageBreak/>
        <w:t>REFERENCES</w:t>
      </w:r>
      <w:bookmarkStart w:id="781" w:name="ref-AlheitHagen1997"/>
      <w:bookmarkStart w:id="782" w:name="refs"/>
      <w:bookmarkEnd w:id="780"/>
    </w:p>
    <w:p w14:paraId="40BD5C99" w14:textId="77777777" w:rsidR="008062F9" w:rsidRPr="00CE477A" w:rsidRDefault="00806920" w:rsidP="00AA3B73">
      <w:pPr>
        <w:pStyle w:val="Bibliography"/>
        <w:spacing w:after="0" w:line="480" w:lineRule="auto"/>
        <w:ind w:left="360" w:hanging="360"/>
      </w:pPr>
      <w:proofErr w:type="spellStart"/>
      <w:r w:rsidRPr="00CE477A">
        <w:t>A</w:t>
      </w:r>
      <w:r w:rsidRPr="001A7D4A">
        <w:t>lheit</w:t>
      </w:r>
      <w:proofErr w:type="spellEnd"/>
      <w:r w:rsidRPr="001A7D4A">
        <w:t>, J., &amp; H</w:t>
      </w:r>
      <w:r w:rsidRPr="00C71234">
        <w:t xml:space="preserve">agen, E. (1997). Long-term climate forcing of European herring and sardine populations. </w:t>
      </w:r>
      <w:r w:rsidRPr="00685AF2">
        <w:rPr>
          <w:i/>
        </w:rPr>
        <w:t>Fisheries Oceanography</w:t>
      </w:r>
      <w:r w:rsidRPr="00685AF2">
        <w:t xml:space="preserve">, </w:t>
      </w:r>
      <w:r w:rsidRPr="00685AF2">
        <w:rPr>
          <w:i/>
        </w:rPr>
        <w:t>6</w:t>
      </w:r>
      <w:r w:rsidRPr="00685AF2">
        <w:t xml:space="preserve">(2), 130–139. </w:t>
      </w:r>
      <w:hyperlink r:id="rId10">
        <w:r w:rsidRPr="001A7D4A">
          <w:rPr>
            <w:rStyle w:val="Hyperlink"/>
            <w:color w:val="auto"/>
          </w:rPr>
          <w:t>https://doi.org</w:t>
        </w:r>
        <w:r w:rsidRPr="00C71234">
          <w:rPr>
            <w:rStyle w:val="Hyperlink"/>
            <w:color w:val="auto"/>
          </w:rPr>
          <w:t>/10.1046/j.1365-2419.1997.00035.x</w:t>
        </w:r>
      </w:hyperlink>
    </w:p>
    <w:p w14:paraId="3B964255" w14:textId="77777777" w:rsidR="008062F9" w:rsidRPr="00CE477A" w:rsidRDefault="00806920" w:rsidP="00AA3B73">
      <w:pPr>
        <w:pStyle w:val="Bibliography"/>
        <w:spacing w:after="0" w:line="480" w:lineRule="auto"/>
        <w:ind w:left="360" w:hanging="360"/>
      </w:pPr>
      <w:bookmarkStart w:id="783" w:name="ref-Alheitetal2012"/>
      <w:bookmarkEnd w:id="781"/>
      <w:proofErr w:type="spellStart"/>
      <w:r w:rsidRPr="001A7D4A">
        <w:t>Alheit</w:t>
      </w:r>
      <w:proofErr w:type="spellEnd"/>
      <w:r w:rsidRPr="001A7D4A">
        <w:t>, J.,</w:t>
      </w:r>
      <w:r w:rsidRPr="00C71234">
        <w:t xml:space="preserve"> </w:t>
      </w:r>
      <w:proofErr w:type="spellStart"/>
      <w:r w:rsidRPr="00C71234">
        <w:t>Pohlmann</w:t>
      </w:r>
      <w:proofErr w:type="spellEnd"/>
      <w:r w:rsidRPr="00C71234">
        <w:t xml:space="preserve">, T., </w:t>
      </w:r>
      <w:proofErr w:type="spellStart"/>
      <w:r w:rsidRPr="00C71234">
        <w:t>Casini</w:t>
      </w:r>
      <w:proofErr w:type="spellEnd"/>
      <w:r w:rsidRPr="00C71234">
        <w:t xml:space="preserve">, M., </w:t>
      </w:r>
      <w:proofErr w:type="spellStart"/>
      <w:r w:rsidRPr="00C71234">
        <w:t>Greve</w:t>
      </w:r>
      <w:proofErr w:type="spellEnd"/>
      <w:r w:rsidRPr="00C71234">
        <w:t xml:space="preserve">, W., Hinrichs, R., Mathis, M., … Wagner, C. (2012). Climate variability drives anchovies and </w:t>
      </w:r>
      <w:r w:rsidRPr="00685AF2">
        <w:t xml:space="preserve">sardines into the North and Baltic Seas. </w:t>
      </w:r>
      <w:r w:rsidRPr="00685AF2">
        <w:rPr>
          <w:i/>
        </w:rPr>
        <w:t>Progress in Oceanography</w:t>
      </w:r>
      <w:r w:rsidRPr="00685AF2">
        <w:t xml:space="preserve">, </w:t>
      </w:r>
      <w:r w:rsidRPr="00685AF2">
        <w:rPr>
          <w:i/>
        </w:rPr>
        <w:t>96</w:t>
      </w:r>
      <w:r w:rsidRPr="00685AF2">
        <w:t xml:space="preserve">(1), 128–139. </w:t>
      </w:r>
      <w:hyperlink r:id="rId11">
        <w:r w:rsidRPr="001A7D4A">
          <w:rPr>
            <w:rStyle w:val="Hyperlink"/>
            <w:color w:val="auto"/>
          </w:rPr>
          <w:t>https://doi.</w:t>
        </w:r>
        <w:r w:rsidRPr="00C71234">
          <w:rPr>
            <w:rStyle w:val="Hyperlink"/>
            <w:color w:val="auto"/>
          </w:rPr>
          <w:t>org/10.1016/j.pocean.2011.11.015</w:t>
        </w:r>
      </w:hyperlink>
    </w:p>
    <w:p w14:paraId="0E7B8E2C" w14:textId="77777777" w:rsidR="008062F9" w:rsidRPr="00685AF2" w:rsidRDefault="00806920" w:rsidP="00AA3B73">
      <w:pPr>
        <w:pStyle w:val="Bibliography"/>
        <w:spacing w:after="0" w:line="480" w:lineRule="auto"/>
        <w:ind w:left="360" w:hanging="360"/>
      </w:pPr>
      <w:bookmarkStart w:id="784" w:name="ref-Annigeri1969"/>
      <w:bookmarkEnd w:id="783"/>
      <w:proofErr w:type="spellStart"/>
      <w:r w:rsidRPr="001A7D4A">
        <w:t>Ann</w:t>
      </w:r>
      <w:r w:rsidRPr="00C71234">
        <w:t>igeri</w:t>
      </w:r>
      <w:proofErr w:type="spellEnd"/>
      <w:r w:rsidRPr="00C71234">
        <w:t xml:space="preserve">, G. G. (1969). Fishery and biology of the oil sardine at Karwar. </w:t>
      </w:r>
      <w:r w:rsidRPr="00685AF2">
        <w:rPr>
          <w:i/>
        </w:rPr>
        <w:t>Indian Journal of Fisheries</w:t>
      </w:r>
      <w:r w:rsidRPr="00685AF2">
        <w:t xml:space="preserve">, </w:t>
      </w:r>
      <w:r w:rsidRPr="00685AF2">
        <w:rPr>
          <w:i/>
        </w:rPr>
        <w:t>16</w:t>
      </w:r>
      <w:r w:rsidRPr="00685AF2">
        <w:t>(1/2), 35–50.</w:t>
      </w:r>
    </w:p>
    <w:p w14:paraId="3509F8EA" w14:textId="77777777" w:rsidR="008062F9" w:rsidRPr="00685AF2" w:rsidRDefault="00806920" w:rsidP="00AA3B73">
      <w:pPr>
        <w:pStyle w:val="Bibliography"/>
        <w:spacing w:after="0" w:line="480" w:lineRule="auto"/>
        <w:ind w:left="360" w:hanging="360"/>
      </w:pPr>
      <w:bookmarkStart w:id="785" w:name="ref-AntonyRaja1964"/>
      <w:bookmarkEnd w:id="784"/>
      <w:r w:rsidRPr="00685AF2">
        <w:t xml:space="preserve">Antony Raja, B. T. (1964). Some aspects of spawning biology of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11</w:t>
      </w:r>
      <w:r w:rsidRPr="00685AF2">
        <w:t>(1), 45–120.</w:t>
      </w:r>
    </w:p>
    <w:p w14:paraId="5A9EF50F" w14:textId="77777777" w:rsidR="008062F9" w:rsidRPr="00685AF2" w:rsidRDefault="00806920" w:rsidP="00AA3B73">
      <w:pPr>
        <w:pStyle w:val="Bibliography"/>
        <w:spacing w:after="0" w:line="480" w:lineRule="auto"/>
        <w:ind w:left="360" w:hanging="360"/>
      </w:pPr>
      <w:bookmarkStart w:id="786" w:name="ref-AntonyRaja1969"/>
      <w:bookmarkEnd w:id="785"/>
      <w:r w:rsidRPr="00685AF2">
        <w:t xml:space="preserve">Antony Raja, B. T. (1969). Indian oil sardine. </w:t>
      </w:r>
      <w:r w:rsidRPr="00685AF2">
        <w:rPr>
          <w:i/>
        </w:rPr>
        <w:t>CMFRI Bulletin</w:t>
      </w:r>
      <w:r w:rsidRPr="00685AF2">
        <w:t xml:space="preserve">, </w:t>
      </w:r>
      <w:r w:rsidRPr="00685AF2">
        <w:rPr>
          <w:i/>
        </w:rPr>
        <w:t>16</w:t>
      </w:r>
      <w:r w:rsidRPr="00685AF2">
        <w:t>, 1–142.</w:t>
      </w:r>
    </w:p>
    <w:p w14:paraId="1F2C284D" w14:textId="77777777" w:rsidR="008062F9" w:rsidRPr="00685AF2" w:rsidRDefault="00806920" w:rsidP="00AA3B73">
      <w:pPr>
        <w:pStyle w:val="Bibliography"/>
        <w:spacing w:after="0" w:line="480" w:lineRule="auto"/>
        <w:ind w:left="360" w:hanging="360"/>
      </w:pPr>
      <w:bookmarkStart w:id="787" w:name="ref-AntonyRaja1970"/>
      <w:bookmarkEnd w:id="786"/>
      <w:r w:rsidRPr="00685AF2">
        <w:t xml:space="preserve">Antony Raja, B. T. (1970). Estimation of age and growth of the Indian oil sardine, Sardinella </w:t>
      </w:r>
      <w:proofErr w:type="spellStart"/>
      <w:r w:rsidRPr="00685AF2">
        <w:t>longiceps</w:t>
      </w:r>
      <w:proofErr w:type="spellEnd"/>
      <w:r w:rsidRPr="00685AF2">
        <w:t xml:space="preserve"> Val. </w:t>
      </w:r>
      <w:r w:rsidRPr="00685AF2">
        <w:rPr>
          <w:i/>
        </w:rPr>
        <w:t>Indian Journal of Fisheries</w:t>
      </w:r>
      <w:r w:rsidRPr="00685AF2">
        <w:t xml:space="preserve">, </w:t>
      </w:r>
      <w:r w:rsidRPr="00685AF2">
        <w:rPr>
          <w:i/>
        </w:rPr>
        <w:t>17</w:t>
      </w:r>
      <w:r w:rsidRPr="00685AF2">
        <w:t>(1/2), 26–42.</w:t>
      </w:r>
    </w:p>
    <w:p w14:paraId="7C12E25E" w14:textId="77777777" w:rsidR="008062F9" w:rsidRPr="00685AF2" w:rsidRDefault="00806920" w:rsidP="00AA3B73">
      <w:pPr>
        <w:pStyle w:val="Bibliography"/>
        <w:spacing w:after="0" w:line="480" w:lineRule="auto"/>
        <w:ind w:left="360" w:hanging="360"/>
      </w:pPr>
      <w:bookmarkStart w:id="788" w:name="ref-AntonyRaja1974"/>
      <w:bookmarkEnd w:id="787"/>
      <w:r w:rsidRPr="00685AF2">
        <w:t xml:space="preserve">Antony Raja, B. T. (1974). Possible explanation for the fluctuation in abundance of the Indian oil sardine, Sardinella </w:t>
      </w:r>
      <w:proofErr w:type="spellStart"/>
      <w:r w:rsidRPr="00685AF2">
        <w:t>longiceps</w:t>
      </w:r>
      <w:proofErr w:type="spellEnd"/>
      <w:r w:rsidRPr="00685AF2">
        <w:t xml:space="preserve"> Valenciennes. </w:t>
      </w:r>
      <w:r w:rsidRPr="00685AF2">
        <w:rPr>
          <w:i/>
        </w:rPr>
        <w:t>Proceedings of the Indo-Pacific Fisheries Council</w:t>
      </w:r>
      <w:r w:rsidRPr="00685AF2">
        <w:t xml:space="preserve">, </w:t>
      </w:r>
      <w:r w:rsidRPr="00685AF2">
        <w:rPr>
          <w:i/>
        </w:rPr>
        <w:t>15</w:t>
      </w:r>
      <w:r w:rsidRPr="00685AF2">
        <w:t>(3), 241–252.</w:t>
      </w:r>
    </w:p>
    <w:p w14:paraId="7B832C87" w14:textId="77777777" w:rsidR="008062F9" w:rsidRPr="00685AF2" w:rsidRDefault="00806920" w:rsidP="00AA3B73">
      <w:pPr>
        <w:pStyle w:val="Bibliography"/>
        <w:spacing w:after="0" w:line="480" w:lineRule="auto"/>
        <w:ind w:left="360" w:hanging="360"/>
      </w:pPr>
      <w:bookmarkStart w:id="789" w:name="ref-Bakunetal2008"/>
      <w:bookmarkEnd w:id="788"/>
      <w:proofErr w:type="spellStart"/>
      <w:r w:rsidRPr="00685AF2">
        <w:t>Bakun</w:t>
      </w:r>
      <w:proofErr w:type="spellEnd"/>
      <w:r w:rsidRPr="00685AF2">
        <w:t xml:space="preserve">, A., Roy, C., &amp; </w:t>
      </w:r>
      <w:proofErr w:type="spellStart"/>
      <w:r w:rsidRPr="00685AF2">
        <w:t>Lluch</w:t>
      </w:r>
      <w:proofErr w:type="spellEnd"/>
      <w:r w:rsidRPr="00685AF2">
        <w:t xml:space="preserve">-Cota, S. (2008). Coastal upwelling and other processes regulating ecosystem productivity and fish production in the western Indian Ocean. In K. Sherman, E. N. </w:t>
      </w:r>
      <w:proofErr w:type="spellStart"/>
      <w:r w:rsidRPr="00685AF2">
        <w:t>Okemwa</w:t>
      </w:r>
      <w:proofErr w:type="spellEnd"/>
      <w:r w:rsidRPr="00685AF2">
        <w:t xml:space="preserve">, &amp; M. J. </w:t>
      </w:r>
      <w:proofErr w:type="spellStart"/>
      <w:r w:rsidRPr="00685AF2">
        <w:t>Ntiba</w:t>
      </w:r>
      <w:proofErr w:type="spellEnd"/>
      <w:r w:rsidRPr="00685AF2">
        <w:t xml:space="preserve"> (Eds.), </w:t>
      </w:r>
      <w:r w:rsidRPr="00685AF2">
        <w:rPr>
          <w:i/>
        </w:rPr>
        <w:t xml:space="preserve">Large marine ecosystems of the Indian </w:t>
      </w:r>
      <w:proofErr w:type="gramStart"/>
      <w:r w:rsidRPr="00685AF2">
        <w:rPr>
          <w:i/>
        </w:rPr>
        <w:t>ocean :</w:t>
      </w:r>
      <w:proofErr w:type="gramEnd"/>
      <w:r w:rsidRPr="00685AF2">
        <w:rPr>
          <w:i/>
        </w:rPr>
        <w:t xml:space="preserve"> Assessment, sustainability and management</w:t>
      </w:r>
      <w:r w:rsidRPr="00685AF2">
        <w:t xml:space="preserve"> (pp. 103–141). </w:t>
      </w:r>
      <w:proofErr w:type="spellStart"/>
      <w:r w:rsidRPr="00685AF2">
        <w:t>Londres</w:t>
      </w:r>
      <w:proofErr w:type="spellEnd"/>
      <w:r w:rsidRPr="00685AF2">
        <w:t>: Blackwell.</w:t>
      </w:r>
    </w:p>
    <w:p w14:paraId="725024F6" w14:textId="77777777" w:rsidR="008062F9" w:rsidRPr="00685AF2" w:rsidRDefault="00806920" w:rsidP="00AA3B73">
      <w:pPr>
        <w:pStyle w:val="Bibliography"/>
        <w:spacing w:after="0" w:line="480" w:lineRule="auto"/>
        <w:ind w:left="360" w:hanging="360"/>
      </w:pPr>
      <w:bookmarkStart w:id="790" w:name="ref-Bensam1964a"/>
      <w:bookmarkEnd w:id="789"/>
      <w:proofErr w:type="spellStart"/>
      <w:r w:rsidRPr="00685AF2">
        <w:lastRenderedPageBreak/>
        <w:t>Bensam</w:t>
      </w:r>
      <w:proofErr w:type="spellEnd"/>
      <w:r w:rsidRPr="00685AF2">
        <w:t xml:space="preserve">, P. (1964). Growth variations in the Indian oil sardine, Sardinella </w:t>
      </w:r>
      <w:proofErr w:type="spellStart"/>
      <w:r w:rsidRPr="00685AF2">
        <w:t>longiceps</w:t>
      </w:r>
      <w:proofErr w:type="spellEnd"/>
      <w:r w:rsidRPr="00685AF2">
        <w:t xml:space="preserve"> Valenciennes. </w:t>
      </w:r>
      <w:r w:rsidRPr="00685AF2">
        <w:rPr>
          <w:i/>
        </w:rPr>
        <w:t>Indian Journal of Fisheries</w:t>
      </w:r>
      <w:r w:rsidRPr="00685AF2">
        <w:t xml:space="preserve">, </w:t>
      </w:r>
      <w:r w:rsidRPr="00685AF2">
        <w:rPr>
          <w:i/>
        </w:rPr>
        <w:t xml:space="preserve">11 </w:t>
      </w:r>
      <w:proofErr w:type="gramStart"/>
      <w:r w:rsidRPr="00685AF2">
        <w:rPr>
          <w:i/>
        </w:rPr>
        <w:t>A</w:t>
      </w:r>
      <w:r w:rsidRPr="00685AF2">
        <w:t>(</w:t>
      </w:r>
      <w:proofErr w:type="gramEnd"/>
      <w:r w:rsidRPr="00685AF2">
        <w:t>2), 699–708.</w:t>
      </w:r>
    </w:p>
    <w:p w14:paraId="07A6DD31" w14:textId="77777777" w:rsidR="008062F9" w:rsidRPr="00CE477A" w:rsidRDefault="00806920" w:rsidP="00AA3B73">
      <w:pPr>
        <w:pStyle w:val="Bibliography"/>
        <w:spacing w:after="0" w:line="480" w:lineRule="auto"/>
        <w:ind w:left="360" w:hanging="360"/>
      </w:pPr>
      <w:bookmarkStart w:id="791" w:name="ref-Boyeretal2001"/>
      <w:bookmarkEnd w:id="790"/>
      <w:r w:rsidRPr="00685AF2">
        <w:t xml:space="preserve">Boyer, D. C., Boyer, H. J., Fossen, I., &amp; </w:t>
      </w:r>
      <w:proofErr w:type="spellStart"/>
      <w:r w:rsidRPr="00685AF2">
        <w:t>Kreiner</w:t>
      </w:r>
      <w:proofErr w:type="spellEnd"/>
      <w:r w:rsidRPr="00685AF2">
        <w:t xml:space="preserve">, A. (2001). Changes in abundance of the northern Benguela sardine stock during the decade 1990 to 2000 with comments on the relative importance of fishing and the environment. </w:t>
      </w:r>
      <w:r w:rsidRPr="00685AF2">
        <w:rPr>
          <w:i/>
        </w:rPr>
        <w:t>South African Journal of Marine Science</w:t>
      </w:r>
      <w:r w:rsidRPr="00685AF2">
        <w:t xml:space="preserve">, </w:t>
      </w:r>
      <w:r w:rsidRPr="00685AF2">
        <w:rPr>
          <w:i/>
        </w:rPr>
        <w:t>23</w:t>
      </w:r>
      <w:r w:rsidRPr="00685AF2">
        <w:t xml:space="preserve">(1), 67–84. </w:t>
      </w:r>
      <w:hyperlink r:id="rId12">
        <w:r w:rsidRPr="001A7D4A">
          <w:rPr>
            <w:rStyle w:val="Hyperlink"/>
            <w:color w:val="auto"/>
          </w:rPr>
          <w:t>https://doi.org/10.298</w:t>
        </w:r>
        <w:r w:rsidRPr="00C71234">
          <w:rPr>
            <w:rStyle w:val="Hyperlink"/>
            <w:color w:val="auto"/>
          </w:rPr>
          <w:t>9/025776101784528854</w:t>
        </w:r>
      </w:hyperlink>
    </w:p>
    <w:p w14:paraId="278062F7" w14:textId="77777777" w:rsidR="008062F9" w:rsidRPr="00685AF2" w:rsidRDefault="00806920" w:rsidP="00AA3B73">
      <w:pPr>
        <w:pStyle w:val="Bibliography"/>
        <w:spacing w:after="0" w:line="480" w:lineRule="auto"/>
        <w:ind w:left="360" w:hanging="360"/>
      </w:pPr>
      <w:bookmarkStart w:id="792" w:name="ref-Smitha2010"/>
      <w:bookmarkEnd w:id="791"/>
      <w:r w:rsidRPr="001A7D4A">
        <w:t>BR,</w:t>
      </w:r>
      <w:r w:rsidRPr="00C71234">
        <w:t xml:space="preserve"> S. (2010). </w:t>
      </w:r>
      <w:r w:rsidRPr="00C71234">
        <w:rPr>
          <w:i/>
        </w:rPr>
        <w:t>Coastal upwelling of the south eas</w:t>
      </w:r>
      <w:r w:rsidRPr="00685AF2">
        <w:rPr>
          <w:i/>
        </w:rPr>
        <w:t>tern Arabian Sea — an integrated approach</w:t>
      </w:r>
      <w:r w:rsidRPr="00685AF2">
        <w:t>. Kerala, India: PhD Thesis. Physical Oceanography. Cochin University of Science; Technology.</w:t>
      </w:r>
    </w:p>
    <w:p w14:paraId="0361601F" w14:textId="77777777" w:rsidR="008062F9" w:rsidRPr="00CE477A" w:rsidRDefault="00806920" w:rsidP="00AA3B73">
      <w:pPr>
        <w:pStyle w:val="Bibliography"/>
        <w:spacing w:after="0" w:line="480" w:lineRule="auto"/>
        <w:ind w:left="360" w:hanging="360"/>
      </w:pPr>
      <w:bookmarkStart w:id="793" w:name="ref-Smithaetal2008"/>
      <w:bookmarkEnd w:id="792"/>
      <w:r w:rsidRPr="00685AF2">
        <w:t xml:space="preserve">BR, S., </w:t>
      </w:r>
      <w:proofErr w:type="spellStart"/>
      <w:r w:rsidRPr="00685AF2">
        <w:t>Sanjeevan</w:t>
      </w:r>
      <w:proofErr w:type="spellEnd"/>
      <w:r w:rsidRPr="00685AF2">
        <w:t xml:space="preserve">, V. N., </w:t>
      </w:r>
      <w:proofErr w:type="spellStart"/>
      <w:r w:rsidRPr="00685AF2">
        <w:t>Vimalkumar</w:t>
      </w:r>
      <w:proofErr w:type="spellEnd"/>
      <w:r w:rsidRPr="00685AF2">
        <w:t xml:space="preserve">, K. G., &amp; </w:t>
      </w:r>
      <w:proofErr w:type="spellStart"/>
      <w:r w:rsidRPr="00685AF2">
        <w:t>Revichandran</w:t>
      </w:r>
      <w:proofErr w:type="spellEnd"/>
      <w:r w:rsidRPr="00685AF2">
        <w:t xml:space="preserve">, C. (2008). On the upwelling of the southern tip and along the west coast of India. </w:t>
      </w:r>
      <w:r w:rsidRPr="00685AF2">
        <w:rPr>
          <w:i/>
        </w:rPr>
        <w:t>Journal of Coastal Research</w:t>
      </w:r>
      <w:r w:rsidRPr="00685AF2">
        <w:t xml:space="preserve">, </w:t>
      </w:r>
      <w:r w:rsidRPr="00685AF2">
        <w:rPr>
          <w:i/>
        </w:rPr>
        <w:t>24</w:t>
      </w:r>
      <w:r w:rsidRPr="00685AF2">
        <w:t xml:space="preserve">(sp3), 95–102. </w:t>
      </w:r>
      <w:hyperlink r:id="rId13">
        <w:r w:rsidRPr="001A7D4A">
          <w:rPr>
            <w:rStyle w:val="Hyperlink"/>
            <w:color w:val="auto"/>
          </w:rPr>
          <w:t xml:space="preserve">https://doi.org/10.2112/06-0779.1 </w:t>
        </w:r>
      </w:hyperlink>
    </w:p>
    <w:p w14:paraId="49B13631" w14:textId="77777777" w:rsidR="008062F9" w:rsidRPr="00CE477A" w:rsidRDefault="00806920" w:rsidP="00AA3B73">
      <w:pPr>
        <w:pStyle w:val="Bibliography"/>
        <w:spacing w:after="0" w:line="480" w:lineRule="auto"/>
        <w:ind w:left="360" w:hanging="360"/>
      </w:pPr>
      <w:bookmarkStart w:id="794" w:name="ref-Chauhanetal2011"/>
      <w:bookmarkEnd w:id="793"/>
      <w:r w:rsidRPr="001A7D4A">
        <w:t xml:space="preserve">Chauhan, </w:t>
      </w:r>
      <w:r w:rsidRPr="00C71234">
        <w:t xml:space="preserve">O. S., Raghavan, B. R., Singh, K., </w:t>
      </w:r>
      <w:proofErr w:type="spellStart"/>
      <w:r w:rsidRPr="00C71234">
        <w:t>Rajawat</w:t>
      </w:r>
      <w:proofErr w:type="spellEnd"/>
      <w:r w:rsidRPr="00C71234">
        <w:t xml:space="preserve">, A. S., Kader, U., &amp; Nayak, </w:t>
      </w:r>
      <w:r w:rsidRPr="00685AF2">
        <w:t xml:space="preserve">S. (2011). Influence of orographically enhanced SW monsoon flux on coastal processes along the SE Arabian Sea. </w:t>
      </w:r>
      <w:r w:rsidRPr="00685AF2">
        <w:rPr>
          <w:i/>
        </w:rPr>
        <w:t>Journal of Geophysical Research. Oceans</w:t>
      </w:r>
      <w:r w:rsidRPr="00685AF2">
        <w:t xml:space="preserve">, </w:t>
      </w:r>
      <w:r w:rsidRPr="00685AF2">
        <w:rPr>
          <w:i/>
        </w:rPr>
        <w:t>116</w:t>
      </w:r>
      <w:r w:rsidRPr="00685AF2">
        <w:t xml:space="preserve">(12), C12037. </w:t>
      </w:r>
      <w:hyperlink r:id="rId14">
        <w:r w:rsidRPr="001A7D4A">
          <w:rPr>
            <w:rStyle w:val="Hyperlink"/>
            <w:color w:val="auto"/>
          </w:rPr>
          <w:t>https://doi.org</w:t>
        </w:r>
        <w:r w:rsidRPr="00C71234">
          <w:rPr>
            <w:rStyle w:val="Hyperlink"/>
            <w:color w:val="auto"/>
          </w:rPr>
          <w:t>/10.1029/2011JC007454</w:t>
        </w:r>
      </w:hyperlink>
    </w:p>
    <w:p w14:paraId="2E78C0BB" w14:textId="77777777" w:rsidR="008062F9" w:rsidRPr="00685AF2" w:rsidRDefault="00806920" w:rsidP="00AA3B73">
      <w:pPr>
        <w:pStyle w:val="Bibliography"/>
        <w:spacing w:after="0" w:line="480" w:lineRule="auto"/>
        <w:ind w:left="360" w:hanging="360"/>
      </w:pPr>
      <w:bookmarkStart w:id="795" w:name="ref-Checkleyetal2009"/>
      <w:bookmarkEnd w:id="794"/>
      <w:r w:rsidRPr="001A7D4A">
        <w:t>Checkle</w:t>
      </w:r>
      <w:r w:rsidRPr="00C71234">
        <w:t xml:space="preserve">y, D. M., </w:t>
      </w:r>
      <w:proofErr w:type="spellStart"/>
      <w:r w:rsidRPr="00C71234">
        <w:t>Alheit</w:t>
      </w:r>
      <w:proofErr w:type="spellEnd"/>
      <w:r w:rsidRPr="00C71234">
        <w:t xml:space="preserve">, J., Oozeki, Y., &amp; Roy, C. (2009). </w:t>
      </w:r>
      <w:r w:rsidRPr="00C71234">
        <w:rPr>
          <w:i/>
        </w:rPr>
        <w:t>Climate change and small pelagic fish</w:t>
      </w:r>
      <w:r w:rsidRPr="00685AF2">
        <w:t>. Cambridge: Cambridge University Press.</w:t>
      </w:r>
    </w:p>
    <w:p w14:paraId="698691FC" w14:textId="77777777" w:rsidR="008062F9" w:rsidRPr="003E2A48" w:rsidRDefault="00806920" w:rsidP="00AA3B73">
      <w:pPr>
        <w:pStyle w:val="Bibliography"/>
        <w:spacing w:after="0" w:line="480" w:lineRule="auto"/>
        <w:ind w:left="360" w:hanging="360"/>
      </w:pPr>
      <w:bookmarkStart w:id="796" w:name="ref-Checkleyetal2017"/>
      <w:bookmarkEnd w:id="795"/>
      <w:r w:rsidRPr="00685AF2">
        <w:t>Checkley, D. M</w:t>
      </w:r>
      <w:r w:rsidRPr="003E2A48">
        <w:t xml:space="preserve">., Asch, R. G., &amp; </w:t>
      </w:r>
      <w:proofErr w:type="spellStart"/>
      <w:r w:rsidRPr="003E2A48">
        <w:t>Rykaczewski</w:t>
      </w:r>
      <w:proofErr w:type="spellEnd"/>
      <w:r w:rsidRPr="003E2A48">
        <w:t xml:space="preserve">, R. R. (2017). Climate, anchovy, and sardine. </w:t>
      </w:r>
      <w:r w:rsidRPr="003E2A48">
        <w:rPr>
          <w:i/>
        </w:rPr>
        <w:t>Annual Review of Marine Science</w:t>
      </w:r>
      <w:r w:rsidRPr="003E2A48">
        <w:t xml:space="preserve">, </w:t>
      </w:r>
      <w:r w:rsidRPr="003E2A48">
        <w:rPr>
          <w:i/>
        </w:rPr>
        <w:t>9</w:t>
      </w:r>
      <w:r w:rsidRPr="003E2A48">
        <w:t xml:space="preserve">, 469–493. </w:t>
      </w:r>
      <w:hyperlink r:id="rId15">
        <w:r w:rsidRPr="003E2A48">
          <w:rPr>
            <w:rStyle w:val="Hyperlink"/>
            <w:color w:val="auto"/>
          </w:rPr>
          <w:t>https://doi.org/10.1146/annurev-marine-122414-033819</w:t>
        </w:r>
      </w:hyperlink>
    </w:p>
    <w:p w14:paraId="6A9B5865" w14:textId="77777777" w:rsidR="008062F9" w:rsidRPr="00685AF2" w:rsidRDefault="00806920" w:rsidP="00AA3B73">
      <w:pPr>
        <w:pStyle w:val="Bibliography"/>
        <w:spacing w:after="0" w:line="480" w:lineRule="auto"/>
        <w:ind w:left="360" w:hanging="360"/>
      </w:pPr>
      <w:bookmarkStart w:id="797" w:name="ref-Chidambaram1950"/>
      <w:bookmarkEnd w:id="796"/>
      <w:r w:rsidRPr="00CE477A">
        <w:lastRenderedPageBreak/>
        <w:t>Chidamb</w:t>
      </w:r>
      <w:r w:rsidRPr="001A7D4A">
        <w:t xml:space="preserve">aram, K. (1950). Studies on the length frequency of oil sardine, Sardinella </w:t>
      </w:r>
      <w:proofErr w:type="spellStart"/>
      <w:r w:rsidRPr="001A7D4A">
        <w:t>longice</w:t>
      </w:r>
      <w:r w:rsidRPr="00C71234">
        <w:t>ps</w:t>
      </w:r>
      <w:proofErr w:type="spellEnd"/>
      <w:r w:rsidRPr="00C71234">
        <w:t xml:space="preserve"> </w:t>
      </w:r>
      <w:proofErr w:type="spellStart"/>
      <w:r w:rsidRPr="00C71234">
        <w:t>Cuv</w:t>
      </w:r>
      <w:proofErr w:type="spellEnd"/>
      <w:r w:rsidRPr="00C71234">
        <w:t xml:space="preserve">. &amp; Val. And on certain factors influencing their appearance on the Calicut coast of the Madras Presidency. </w:t>
      </w:r>
      <w:r w:rsidRPr="00685AF2">
        <w:rPr>
          <w:i/>
        </w:rPr>
        <w:t>Proceedings of Indian Academy of Sciences</w:t>
      </w:r>
      <w:r w:rsidRPr="00685AF2">
        <w:t xml:space="preserve">, </w:t>
      </w:r>
      <w:r w:rsidRPr="00685AF2">
        <w:rPr>
          <w:i/>
        </w:rPr>
        <w:t>31</w:t>
      </w:r>
      <w:r w:rsidRPr="00685AF2">
        <w:t>, 352–286.</w:t>
      </w:r>
    </w:p>
    <w:p w14:paraId="649B1173" w14:textId="166EA29D" w:rsidR="008062F9" w:rsidRDefault="00806920">
      <w:pPr>
        <w:pStyle w:val="Bibliography"/>
        <w:spacing w:after="0" w:line="480" w:lineRule="auto"/>
        <w:ind w:left="360" w:hanging="360"/>
        <w:rPr>
          <w:rStyle w:val="Hyperlink"/>
          <w:color w:val="auto"/>
        </w:rPr>
      </w:pPr>
      <w:bookmarkStart w:id="798" w:name="ref-CohenStone1987"/>
      <w:bookmarkEnd w:id="797"/>
      <w:r w:rsidRPr="00685AF2">
        <w:t xml:space="preserve">Cohen, Y., &amp; Stone, N. (1987). Multivariate time series analysis of the Canadian fisheries system in Lake Superior. </w:t>
      </w:r>
      <w:r w:rsidRPr="00685AF2">
        <w:rPr>
          <w:i/>
        </w:rPr>
        <w:t>Canadian Journal of Fisheries and Aquatic Sciences</w:t>
      </w:r>
      <w:r w:rsidRPr="00685AF2">
        <w:t xml:space="preserve">, </w:t>
      </w:r>
      <w:r w:rsidRPr="00685AF2">
        <w:rPr>
          <w:i/>
        </w:rPr>
        <w:t>44</w:t>
      </w:r>
      <w:r w:rsidRPr="00685AF2">
        <w:t xml:space="preserve">(S2), 171–181. </w:t>
      </w:r>
      <w:hyperlink r:id="rId16">
        <w:r w:rsidRPr="001A7D4A">
          <w:rPr>
            <w:rStyle w:val="Hyperlink"/>
            <w:color w:val="auto"/>
          </w:rPr>
          <w:t>https:/</w:t>
        </w:r>
        <w:r w:rsidRPr="00C71234">
          <w:rPr>
            <w:rStyle w:val="Hyperlink"/>
            <w:color w:val="auto"/>
          </w:rPr>
          <w:t>/doi.org/10.1139/f87-321</w:t>
        </w:r>
      </w:hyperlink>
    </w:p>
    <w:p w14:paraId="2D6112DD" w14:textId="074BCAF3" w:rsidR="00AD464C" w:rsidRPr="00CE477A" w:rsidRDefault="00AD464C" w:rsidP="00AA3B73">
      <w:pPr>
        <w:pStyle w:val="Bibliography"/>
        <w:spacing w:after="0" w:line="480" w:lineRule="auto"/>
        <w:ind w:left="360" w:hanging="360"/>
      </w:pPr>
      <w:r>
        <w:t xml:space="preserve">Currie, J., </w:t>
      </w:r>
      <w:proofErr w:type="spellStart"/>
      <w:r>
        <w:t>Lengaigne</w:t>
      </w:r>
      <w:proofErr w:type="spellEnd"/>
      <w:r>
        <w:t xml:space="preserve">, M., </w:t>
      </w:r>
      <w:proofErr w:type="spellStart"/>
      <w:r>
        <w:t>Vialard</w:t>
      </w:r>
      <w:proofErr w:type="spellEnd"/>
      <w:r>
        <w:t xml:space="preserve">, J., Kaplan, D. M., </w:t>
      </w:r>
      <w:proofErr w:type="spellStart"/>
      <w:r>
        <w:t>Aumont</w:t>
      </w:r>
      <w:proofErr w:type="spellEnd"/>
      <w:r>
        <w:t xml:space="preserve">, O., Naqvi, S. W. A., &amp; Maury, O. Indian Ocean Dipole and El Nino/Southern Oscillation impacts on regional chlorophyll anomalies in the Indian Ocean. </w:t>
      </w:r>
      <w:proofErr w:type="spellStart"/>
      <w:r w:rsidRPr="00AA3B73">
        <w:rPr>
          <w:i/>
        </w:rPr>
        <w:t>Biogeosciences</w:t>
      </w:r>
      <w:proofErr w:type="spellEnd"/>
      <w:r w:rsidRPr="00AA3B73">
        <w:rPr>
          <w:i/>
        </w:rPr>
        <w:t xml:space="preserve"> 10</w:t>
      </w:r>
      <w:r w:rsidRPr="00AD464C">
        <w:t>(10)</w:t>
      </w:r>
      <w:r>
        <w:t xml:space="preserve">, </w:t>
      </w:r>
      <w:r w:rsidR="00F0595A">
        <w:t>6677-</w:t>
      </w:r>
      <w:r w:rsidR="00DE3E1D">
        <w:t xml:space="preserve">6698. </w:t>
      </w:r>
      <w:r>
        <w:t>https://doi.org/10.5194/bg-10-6677-2013</w:t>
      </w:r>
    </w:p>
    <w:p w14:paraId="2BF96529" w14:textId="77777777" w:rsidR="008062F9" w:rsidRPr="00CE477A" w:rsidRDefault="00806920" w:rsidP="00AA3B73">
      <w:pPr>
        <w:pStyle w:val="Bibliography"/>
        <w:spacing w:after="0" w:line="480" w:lineRule="auto"/>
        <w:ind w:left="360" w:hanging="360"/>
      </w:pPr>
      <w:bookmarkStart w:id="799" w:name="ref-Curyetal2000"/>
      <w:bookmarkEnd w:id="798"/>
      <w:proofErr w:type="spellStart"/>
      <w:r w:rsidRPr="001A7D4A">
        <w:t>Cury</w:t>
      </w:r>
      <w:proofErr w:type="spellEnd"/>
      <w:r w:rsidRPr="00C71234">
        <w:t xml:space="preserve">, P., </w:t>
      </w:r>
      <w:proofErr w:type="spellStart"/>
      <w:r w:rsidRPr="00C71234">
        <w:t>Bakun</w:t>
      </w:r>
      <w:proofErr w:type="spellEnd"/>
      <w:r w:rsidRPr="00C71234">
        <w:t xml:space="preserve">, A., Crawford, R. J. M., </w:t>
      </w:r>
      <w:proofErr w:type="spellStart"/>
      <w:r w:rsidRPr="00C71234">
        <w:t>Jarre</w:t>
      </w:r>
      <w:proofErr w:type="spellEnd"/>
      <w:r w:rsidRPr="00C71234">
        <w:t xml:space="preserve">, A., Quinones, R. A., Shannon, L. J., &amp; </w:t>
      </w:r>
      <w:proofErr w:type="spellStart"/>
      <w:r w:rsidRPr="00C71234">
        <w:t>Verheye</w:t>
      </w:r>
      <w:proofErr w:type="spellEnd"/>
      <w:r w:rsidRPr="00C71234">
        <w:t xml:space="preserve">, H. M. (2000). Small </w:t>
      </w:r>
      <w:proofErr w:type="spellStart"/>
      <w:r w:rsidRPr="00C71234">
        <w:t>pelagics</w:t>
      </w:r>
      <w:proofErr w:type="spellEnd"/>
      <w:r w:rsidRPr="00C71234">
        <w:t xml:space="preserve"> in upwelling systems: Patterns of interaction and structural changes in “wasp-waist” ecosystems. </w:t>
      </w:r>
      <w:r w:rsidRPr="00685AF2">
        <w:rPr>
          <w:i/>
        </w:rPr>
        <w:t>ICES Journal of Marine Science</w:t>
      </w:r>
      <w:r w:rsidRPr="00685AF2">
        <w:t xml:space="preserve">, </w:t>
      </w:r>
      <w:r w:rsidRPr="00685AF2">
        <w:rPr>
          <w:i/>
        </w:rPr>
        <w:t>57</w:t>
      </w:r>
      <w:r w:rsidRPr="00685AF2">
        <w:t xml:space="preserve">(3), 603–618. </w:t>
      </w:r>
      <w:hyperlink r:id="rId17">
        <w:r w:rsidRPr="001A7D4A">
          <w:rPr>
            <w:rStyle w:val="Hyperlink"/>
            <w:color w:val="auto"/>
          </w:rPr>
          <w:t>https://doi.org/10.1006/jmsc.2000.0712</w:t>
        </w:r>
      </w:hyperlink>
    </w:p>
    <w:p w14:paraId="19AA9D74" w14:textId="5DD86AE3" w:rsidR="008062F9" w:rsidRDefault="00806920" w:rsidP="00AA3B73">
      <w:pPr>
        <w:pStyle w:val="Bibliography"/>
        <w:spacing w:after="0" w:line="480" w:lineRule="auto"/>
        <w:ind w:left="360" w:hanging="360"/>
        <w:rPr>
          <w:ins w:id="800" w:author="Eli Holmes" w:date="2020-04-18T15:13:00Z"/>
          <w:rStyle w:val="Hyperlink"/>
          <w:color w:val="auto"/>
        </w:rPr>
      </w:pPr>
      <w:bookmarkStart w:id="801" w:name="ref-DasEdwin2018"/>
      <w:bookmarkEnd w:id="799"/>
      <w:r w:rsidRPr="001A7D4A">
        <w:t>Das, P.</w:t>
      </w:r>
      <w:r w:rsidRPr="00C71234">
        <w:t xml:space="preserve"> H. D., &amp; Edwin, L. (2018). Temporal changes in the ring seine fishery of Kerala, India. </w:t>
      </w:r>
      <w:r w:rsidRPr="00C71234">
        <w:rPr>
          <w:i/>
        </w:rPr>
        <w:t>I</w:t>
      </w:r>
      <w:r w:rsidRPr="00685AF2">
        <w:rPr>
          <w:i/>
        </w:rPr>
        <w:t>ndian Journal of Fisheries</w:t>
      </w:r>
      <w:r w:rsidRPr="00685AF2">
        <w:t xml:space="preserve">, </w:t>
      </w:r>
      <w:r w:rsidRPr="00685AF2">
        <w:rPr>
          <w:i/>
        </w:rPr>
        <w:t>65</w:t>
      </w:r>
      <w:r w:rsidRPr="00685AF2">
        <w:t xml:space="preserve">(1), 47–54. </w:t>
      </w:r>
      <w:hyperlink r:id="rId18">
        <w:r w:rsidRPr="001A7D4A">
          <w:rPr>
            <w:rStyle w:val="Hyperlink"/>
            <w:color w:val="auto"/>
          </w:rPr>
          <w:t>https://doi.org/10.21077/ijf.2018.65.1.69105-08</w:t>
        </w:r>
      </w:hyperlink>
    </w:p>
    <w:p w14:paraId="583949E0" w14:textId="31831810" w:rsidR="002075F4" w:rsidRDefault="002075F4" w:rsidP="002075F4">
      <w:pPr>
        <w:pStyle w:val="Bibliography"/>
        <w:spacing w:after="0" w:line="480" w:lineRule="auto"/>
        <w:ind w:left="360" w:hanging="360"/>
        <w:rPr>
          <w:ins w:id="802" w:author="Eli Holmes" w:date="2020-04-18T15:13:00Z"/>
        </w:rPr>
      </w:pPr>
      <w:proofErr w:type="spellStart"/>
      <w:ins w:id="803" w:author="Eli Holmes" w:date="2020-04-18T15:13:00Z">
        <w:r>
          <w:t>Deyle</w:t>
        </w:r>
        <w:proofErr w:type="spellEnd"/>
        <w:r>
          <w:t xml:space="preserve">, E. R., Fogarty, M., Hsieh, C., Kaufman, </w:t>
        </w:r>
      </w:ins>
      <w:ins w:id="804" w:author="Eli Holmes" w:date="2020-04-18T15:14:00Z">
        <w:r>
          <w:t>L.,</w:t>
        </w:r>
      </w:ins>
      <w:ins w:id="805" w:author="Eli Holmes" w:date="2020-04-18T15:13:00Z">
        <w:r>
          <w:t xml:space="preserve"> </w:t>
        </w:r>
        <w:proofErr w:type="spellStart"/>
        <w:r>
          <w:t>MacCall</w:t>
        </w:r>
        <w:proofErr w:type="spellEnd"/>
        <w:r>
          <w:t>, A</w:t>
        </w:r>
      </w:ins>
      <w:ins w:id="806" w:author="Eli Holmes" w:date="2020-04-18T15:14:00Z">
        <w:r>
          <w:t>.</w:t>
        </w:r>
      </w:ins>
      <w:ins w:id="807" w:author="Eli Holmes" w:date="2020-04-18T15:13:00Z">
        <w:r>
          <w:t xml:space="preserve"> D.</w:t>
        </w:r>
      </w:ins>
      <w:ins w:id="808" w:author="Eli Holmes" w:date="2020-04-18T15:14:00Z">
        <w:r>
          <w:t xml:space="preserve">, </w:t>
        </w:r>
      </w:ins>
      <w:ins w:id="809" w:author="Eli Holmes" w:date="2020-04-18T15:13:00Z">
        <w:r>
          <w:t>Munch, S</w:t>
        </w:r>
      </w:ins>
      <w:ins w:id="810" w:author="Eli Holmes" w:date="2020-04-18T15:14:00Z">
        <w:r>
          <w:t>.</w:t>
        </w:r>
      </w:ins>
      <w:ins w:id="811" w:author="Eli Holmes" w:date="2020-04-18T15:13:00Z">
        <w:r>
          <w:t xml:space="preserve"> B.</w:t>
        </w:r>
      </w:ins>
      <w:ins w:id="812" w:author="Eli Holmes" w:date="2020-04-18T15:14:00Z">
        <w:r>
          <w:t xml:space="preserve">, </w:t>
        </w:r>
      </w:ins>
      <w:proofErr w:type="spellStart"/>
      <w:ins w:id="813" w:author="Eli Holmes" w:date="2020-04-18T15:13:00Z">
        <w:r>
          <w:t>Perretti</w:t>
        </w:r>
        <w:proofErr w:type="spellEnd"/>
        <w:r>
          <w:t xml:space="preserve">, </w:t>
        </w:r>
      </w:ins>
      <w:ins w:id="814" w:author="Eli Holmes" w:date="2020-04-18T15:14:00Z">
        <w:r>
          <w:t>H.</w:t>
        </w:r>
      </w:ins>
      <w:ins w:id="815" w:author="Eli Holmes" w:date="2020-04-18T15:13:00Z">
        <w:r>
          <w:t xml:space="preserve"> Y</w:t>
        </w:r>
      </w:ins>
      <w:ins w:id="816" w:author="Eli Holmes" w:date="2020-04-18T15:14:00Z">
        <w:r>
          <w:t>., &amp;</w:t>
        </w:r>
      </w:ins>
      <w:ins w:id="817" w:author="Eli Holmes" w:date="2020-04-18T15:13:00Z">
        <w:r>
          <w:t xml:space="preserve"> Sugihara, </w:t>
        </w:r>
      </w:ins>
      <w:ins w:id="818" w:author="Eli Holmes" w:date="2020-04-18T15:15:00Z">
        <w:r>
          <w:t xml:space="preserve">G. (2013). </w:t>
        </w:r>
      </w:ins>
      <w:ins w:id="819" w:author="Eli Holmes" w:date="2020-04-18T15:13:00Z">
        <w:r>
          <w:t xml:space="preserve">Predicting climate effects on </w:t>
        </w:r>
      </w:ins>
      <w:ins w:id="820" w:author="Eli Holmes" w:date="2020-04-18T15:15:00Z">
        <w:r>
          <w:t>P</w:t>
        </w:r>
      </w:ins>
      <w:ins w:id="821" w:author="Eli Holmes" w:date="2020-04-18T15:13:00Z">
        <w:r>
          <w:t>acific sardine</w:t>
        </w:r>
      </w:ins>
      <w:ins w:id="822" w:author="Eli Holmes" w:date="2020-04-18T15:15:00Z">
        <w:r>
          <w:t xml:space="preserve">. </w:t>
        </w:r>
      </w:ins>
      <w:ins w:id="823" w:author="Eli Holmes" w:date="2020-04-18T15:13:00Z">
        <w:r w:rsidRPr="002075F4">
          <w:rPr>
            <w:i/>
            <w:rPrChange w:id="824" w:author="Eli Holmes" w:date="2020-04-18T15:18:00Z">
              <w:rPr/>
            </w:rPrChange>
          </w:rPr>
          <w:t>Proceedings of the National Academy of Science</w:t>
        </w:r>
      </w:ins>
      <w:ins w:id="825" w:author="Eli Holmes" w:date="2020-04-18T15:15:00Z">
        <w:r w:rsidRPr="002075F4">
          <w:rPr>
            <w:i/>
            <w:rPrChange w:id="826" w:author="Eli Holmes" w:date="2020-04-18T15:18:00Z">
              <w:rPr/>
            </w:rPrChange>
          </w:rPr>
          <w:t xml:space="preserve"> </w:t>
        </w:r>
      </w:ins>
      <w:ins w:id="827" w:author="Eli Holmes" w:date="2020-04-18T15:13:00Z">
        <w:r w:rsidRPr="002075F4">
          <w:rPr>
            <w:i/>
            <w:rPrChange w:id="828" w:author="Eli Holmes" w:date="2020-04-18T15:18:00Z">
              <w:rPr/>
            </w:rPrChange>
          </w:rPr>
          <w:t>110</w:t>
        </w:r>
      </w:ins>
      <w:ins w:id="829" w:author="Eli Holmes" w:date="2020-04-18T15:15:00Z">
        <w:r>
          <w:t>(</w:t>
        </w:r>
      </w:ins>
      <w:ins w:id="830" w:author="Eli Holmes" w:date="2020-04-18T15:13:00Z">
        <w:r>
          <w:t>16</w:t>
        </w:r>
      </w:ins>
      <w:ins w:id="831" w:author="Eli Holmes" w:date="2020-04-18T15:15:00Z">
        <w:r>
          <w:t>)</w:t>
        </w:r>
      </w:ins>
      <w:ins w:id="832" w:author="Eli Holmes" w:date="2020-04-18T15:16:00Z">
        <w:r>
          <w:t xml:space="preserve">, </w:t>
        </w:r>
      </w:ins>
      <w:ins w:id="833" w:author="Eli Holmes" w:date="2020-04-18T15:13:00Z">
        <w:r>
          <w:t>6430-6435</w:t>
        </w:r>
      </w:ins>
      <w:ins w:id="834" w:author="Eli Holmes" w:date="2020-04-18T15:16:00Z">
        <w:r>
          <w:t xml:space="preserve">. </w:t>
        </w:r>
      </w:ins>
      <w:ins w:id="835" w:author="Eli Holmes" w:date="2020-04-18T15:13:00Z">
        <w:r>
          <w:t>https://doi.org/10.1073/pnas.1215506110</w:t>
        </w:r>
      </w:ins>
    </w:p>
    <w:p w14:paraId="52897189" w14:textId="5D3AAD2A" w:rsidR="002075F4" w:rsidRPr="00CE477A" w:rsidDel="002075F4" w:rsidRDefault="002075F4" w:rsidP="002075F4">
      <w:pPr>
        <w:pStyle w:val="Bibliography"/>
        <w:spacing w:after="0" w:line="480" w:lineRule="auto"/>
        <w:rPr>
          <w:del w:id="836" w:author="Eli Holmes" w:date="2020-04-18T15:16:00Z"/>
        </w:rPr>
        <w:pPrChange w:id="837" w:author="Eli Holmes" w:date="2020-04-18T15:16:00Z">
          <w:pPr>
            <w:pStyle w:val="Bibliography"/>
            <w:spacing w:after="0" w:line="480" w:lineRule="auto"/>
            <w:ind w:left="360" w:hanging="360"/>
          </w:pPr>
        </w:pPrChange>
      </w:pPr>
    </w:p>
    <w:p w14:paraId="41673086" w14:textId="705C64C7" w:rsidR="008062F9" w:rsidRPr="00CE477A" w:rsidRDefault="00806920" w:rsidP="002075F4">
      <w:pPr>
        <w:pStyle w:val="Bibliography"/>
        <w:spacing w:after="0" w:line="480" w:lineRule="auto"/>
        <w:ind w:left="360" w:hanging="360"/>
      </w:pPr>
      <w:bookmarkStart w:id="838" w:name="ref-FarmerFroeschke2015"/>
      <w:bookmarkEnd w:id="801"/>
      <w:r w:rsidRPr="001A7D4A">
        <w:t>Farmer,</w:t>
      </w:r>
      <w:r w:rsidRPr="00C71234">
        <w:t xml:space="preserve"> N. A., &amp; </w:t>
      </w:r>
      <w:proofErr w:type="spellStart"/>
      <w:r w:rsidRPr="00C71234">
        <w:t>Froeschke</w:t>
      </w:r>
      <w:proofErr w:type="spellEnd"/>
      <w:r w:rsidRPr="00C71234">
        <w:t>, J. T. (2015). Forecasting for recreational fisheries manageme</w:t>
      </w:r>
      <w:r w:rsidRPr="00685AF2">
        <w:t xml:space="preserve">nt: What’s the catch? </w:t>
      </w:r>
      <w:r w:rsidRPr="00685AF2">
        <w:rPr>
          <w:i/>
        </w:rPr>
        <w:t>North American Journal of Fisheries Management</w:t>
      </w:r>
      <w:r w:rsidRPr="00685AF2">
        <w:t xml:space="preserve">, </w:t>
      </w:r>
      <w:r w:rsidRPr="00685AF2">
        <w:rPr>
          <w:i/>
        </w:rPr>
        <w:t>35</w:t>
      </w:r>
      <w:r w:rsidRPr="00685AF2">
        <w:t xml:space="preserve">(4), 720–735. </w:t>
      </w:r>
      <w:del w:id="839" w:author="Eli Holmes" w:date="2020-04-18T15:17:00Z">
        <w:r w:rsidR="00AE4D4A" w:rsidDel="002075F4">
          <w:fldChar w:fldCharType="begin"/>
        </w:r>
        <w:r w:rsidR="00AE4D4A" w:rsidDel="002075F4">
          <w:delInstrText xml:space="preserve"> HYPERLINK "https://doi.org/https://doi.org/10.1080/02755947.2015.1044628" \h </w:delInstrText>
        </w:r>
        <w:r w:rsidR="00AE4D4A" w:rsidDel="002075F4">
          <w:fldChar w:fldCharType="separate"/>
        </w:r>
        <w:r w:rsidRPr="002075F4" w:rsidDel="002075F4">
          <w:rPr>
            <w:rPrChange w:id="840" w:author="Eli Holmes" w:date="2020-04-18T15:17:00Z">
              <w:rPr>
                <w:rStyle w:val="Hyperlink"/>
                <w:color w:val="auto"/>
              </w:rPr>
            </w:rPrChange>
          </w:rPr>
          <w:delText>https://doi.org/10.1080/</w:delText>
        </w:r>
        <w:r w:rsidRPr="002075F4" w:rsidDel="002075F4">
          <w:rPr>
            <w:rPrChange w:id="841" w:author="Eli Holmes" w:date="2020-04-18T15:17:00Z">
              <w:rPr>
                <w:rStyle w:val="Hyperlink"/>
                <w:color w:val="auto"/>
              </w:rPr>
            </w:rPrChange>
          </w:rPr>
          <w:delText>0</w:delText>
        </w:r>
        <w:r w:rsidRPr="002075F4" w:rsidDel="002075F4">
          <w:rPr>
            <w:rPrChange w:id="842" w:author="Eli Holmes" w:date="2020-04-18T15:17:00Z">
              <w:rPr>
                <w:rStyle w:val="Hyperlink"/>
                <w:color w:val="auto"/>
              </w:rPr>
            </w:rPrChange>
          </w:rPr>
          <w:delText>2755947.2015.1044628</w:delText>
        </w:r>
        <w:r w:rsidR="00AE4D4A" w:rsidDel="002075F4">
          <w:rPr>
            <w:rStyle w:val="Hyperlink"/>
            <w:color w:val="auto"/>
          </w:rPr>
          <w:fldChar w:fldCharType="end"/>
        </w:r>
      </w:del>
      <w:ins w:id="843" w:author="Eli Holmes" w:date="2020-04-18T15:17:00Z">
        <w:r w:rsidR="002075F4" w:rsidRPr="002075F4">
          <w:rPr>
            <w:rPrChange w:id="844" w:author="Eli Holmes" w:date="2020-04-18T15:17:00Z">
              <w:rPr>
                <w:rStyle w:val="Hyperlink"/>
                <w:color w:val="auto"/>
              </w:rPr>
            </w:rPrChange>
          </w:rPr>
          <w:t>https://doi.org/10.1080/02755947.2015.1044628</w:t>
        </w:r>
      </w:ins>
    </w:p>
    <w:p w14:paraId="2EBD662A" w14:textId="77777777" w:rsidR="008062F9" w:rsidRPr="00CE477A" w:rsidRDefault="00806920" w:rsidP="00AA3B73">
      <w:pPr>
        <w:pStyle w:val="Bibliography"/>
        <w:spacing w:after="0" w:line="480" w:lineRule="auto"/>
        <w:ind w:left="360" w:hanging="360"/>
      </w:pPr>
      <w:bookmarkStart w:id="845" w:name="ref-Garza-Giletal2015"/>
      <w:bookmarkEnd w:id="838"/>
      <w:r w:rsidRPr="001A7D4A">
        <w:t>Garza-</w:t>
      </w:r>
      <w:r w:rsidRPr="00C71234">
        <w:t>Gil, M. D., Varela-</w:t>
      </w:r>
      <w:proofErr w:type="spellStart"/>
      <w:r w:rsidRPr="00C71234">
        <w:t>Lafuente</w:t>
      </w:r>
      <w:proofErr w:type="spellEnd"/>
      <w:r w:rsidRPr="00C71234">
        <w:t>, M., Caba</w:t>
      </w:r>
      <w:r w:rsidRPr="00685AF2">
        <w:t>llero-</w:t>
      </w:r>
      <w:proofErr w:type="spellStart"/>
      <w:r w:rsidRPr="00685AF2">
        <w:t>Míguez</w:t>
      </w:r>
      <w:proofErr w:type="spellEnd"/>
      <w:r w:rsidRPr="00685AF2">
        <w:t xml:space="preserve">, G., &amp; Torralba-Cano, J. (2015). A study on economic impact on the European sardine fishery due to continued global warming. In B. R. Singh (Ed.), </w:t>
      </w:r>
      <w:r w:rsidRPr="00685AF2">
        <w:rPr>
          <w:i/>
        </w:rPr>
        <w:t>Global warming: Causes, impacts and remedies</w:t>
      </w:r>
      <w:r w:rsidRPr="00685AF2">
        <w:t xml:space="preserve"> (pp. 115–136). </w:t>
      </w:r>
      <w:hyperlink r:id="rId19">
        <w:r w:rsidRPr="001A7D4A">
          <w:rPr>
            <w:rStyle w:val="Hyperlink"/>
            <w:color w:val="auto"/>
          </w:rPr>
          <w:t>https://www.doi.org/10.5772/58877</w:t>
        </w:r>
      </w:hyperlink>
    </w:p>
    <w:p w14:paraId="330518CC" w14:textId="77777777" w:rsidR="008062F9" w:rsidRPr="00CE477A" w:rsidRDefault="00806920" w:rsidP="00AA3B73">
      <w:pPr>
        <w:pStyle w:val="Bibliography"/>
        <w:spacing w:after="0" w:line="480" w:lineRule="auto"/>
        <w:ind w:left="360" w:hanging="360"/>
      </w:pPr>
      <w:bookmarkStart w:id="846" w:name="ref-Georgakarakosetal2006"/>
      <w:bookmarkEnd w:id="845"/>
      <w:proofErr w:type="spellStart"/>
      <w:r w:rsidRPr="001A7D4A">
        <w:t>Georg</w:t>
      </w:r>
      <w:r w:rsidRPr="00C71234">
        <w:t>akarakos</w:t>
      </w:r>
      <w:proofErr w:type="spellEnd"/>
      <w:r w:rsidRPr="00C71234">
        <w:t xml:space="preserve">, S., </w:t>
      </w:r>
      <w:proofErr w:type="spellStart"/>
      <w:r w:rsidRPr="00C71234">
        <w:t>Doutsoubas</w:t>
      </w:r>
      <w:proofErr w:type="spellEnd"/>
      <w:r w:rsidRPr="00C71234">
        <w:t xml:space="preserve">, D., &amp; </w:t>
      </w:r>
      <w:proofErr w:type="spellStart"/>
      <w:r w:rsidRPr="00C71234">
        <w:t>Valavanis</w:t>
      </w:r>
      <w:proofErr w:type="spellEnd"/>
      <w:r w:rsidRPr="00C71234">
        <w:t xml:space="preserve">, V. (2006). Time series analysis and forecasting techniques applied on loliginid and </w:t>
      </w:r>
      <w:proofErr w:type="spellStart"/>
      <w:r w:rsidRPr="00C71234">
        <w:t>ommastrephid</w:t>
      </w:r>
      <w:proofErr w:type="spellEnd"/>
      <w:r w:rsidRPr="00C71234">
        <w:t xml:space="preserve"> landings in Greek waters. </w:t>
      </w:r>
      <w:r w:rsidRPr="00685AF2">
        <w:rPr>
          <w:i/>
        </w:rPr>
        <w:t>Fisheries Research</w:t>
      </w:r>
      <w:r w:rsidRPr="00685AF2">
        <w:t xml:space="preserve">, </w:t>
      </w:r>
      <w:r w:rsidRPr="00685AF2">
        <w:rPr>
          <w:i/>
        </w:rPr>
        <w:t>78</w:t>
      </w:r>
      <w:r w:rsidRPr="00685AF2">
        <w:t xml:space="preserve">(1), 55–71. </w:t>
      </w:r>
      <w:hyperlink r:id="rId20">
        <w:r w:rsidRPr="001A7D4A">
          <w:rPr>
            <w:rStyle w:val="Hyperlink"/>
            <w:color w:val="auto"/>
          </w:rPr>
          <w:t>https://doi.org/10.1016/j.fishres.2005.12.003</w:t>
        </w:r>
      </w:hyperlink>
    </w:p>
    <w:p w14:paraId="65952525" w14:textId="77777777" w:rsidR="008062F9" w:rsidRPr="00CE477A" w:rsidRDefault="00806920" w:rsidP="00AA3B73">
      <w:pPr>
        <w:pStyle w:val="Bibliography"/>
        <w:spacing w:after="0" w:line="480" w:lineRule="auto"/>
        <w:ind w:left="360" w:hanging="360"/>
      </w:pPr>
      <w:bookmarkStart w:id="847" w:name="ref-Georgeetal2012"/>
      <w:bookmarkEnd w:id="846"/>
      <w:r w:rsidRPr="00CE477A">
        <w:t xml:space="preserve">George, G., </w:t>
      </w:r>
      <w:proofErr w:type="spellStart"/>
      <w:r w:rsidRPr="00CE477A">
        <w:t>M</w:t>
      </w:r>
      <w:r w:rsidRPr="001A7D4A">
        <w:t>eenakumari</w:t>
      </w:r>
      <w:proofErr w:type="spellEnd"/>
      <w:r w:rsidRPr="001A7D4A">
        <w:t xml:space="preserve">, B., Raman, M., Kumar, S., </w:t>
      </w:r>
      <w:proofErr w:type="spellStart"/>
      <w:r w:rsidRPr="001A7D4A">
        <w:t>Vethamony</w:t>
      </w:r>
      <w:proofErr w:type="spellEnd"/>
      <w:r w:rsidRPr="001A7D4A">
        <w:t xml:space="preserve">, P., Babu, M. T., &amp; </w:t>
      </w:r>
      <w:proofErr w:type="spellStart"/>
      <w:r w:rsidRPr="001A7D4A">
        <w:t>Verlecar</w:t>
      </w:r>
      <w:proofErr w:type="spellEnd"/>
      <w:r w:rsidRPr="001A7D4A">
        <w:t>, X. (2012). Remot</w:t>
      </w:r>
      <w:r w:rsidRPr="00C71234">
        <w:t>ely se</w:t>
      </w:r>
      <w:r w:rsidRPr="00685AF2">
        <w:t xml:space="preserve">nsed chlorophyll: A putative trophic link for explaining variability in Indian oil sardine stocks. </w:t>
      </w:r>
      <w:r w:rsidRPr="00685AF2">
        <w:rPr>
          <w:i/>
        </w:rPr>
        <w:t>Journal of Coastal Research</w:t>
      </w:r>
      <w:r w:rsidRPr="00685AF2">
        <w:t xml:space="preserve">, </w:t>
      </w:r>
      <w:r w:rsidRPr="00685AF2">
        <w:rPr>
          <w:i/>
        </w:rPr>
        <w:t>28</w:t>
      </w:r>
      <w:r w:rsidRPr="00685AF2">
        <w:t xml:space="preserve">(1A), 105–113. </w:t>
      </w:r>
      <w:hyperlink r:id="rId21">
        <w:r w:rsidRPr="001A7D4A">
          <w:rPr>
            <w:rStyle w:val="Hyperlink"/>
            <w:color w:val="auto"/>
          </w:rPr>
          <w:t>https://doi.org/10.2112</w:t>
        </w:r>
        <w:r w:rsidRPr="00C71234">
          <w:rPr>
            <w:rStyle w:val="Hyperlink"/>
            <w:color w:val="auto"/>
          </w:rPr>
          <w:t>/JCOAST</w:t>
        </w:r>
        <w:r w:rsidRPr="00685AF2">
          <w:rPr>
            <w:rStyle w:val="Hyperlink"/>
            <w:color w:val="auto"/>
          </w:rPr>
          <w:t>RES-D-10-00070.1</w:t>
        </w:r>
      </w:hyperlink>
    </w:p>
    <w:p w14:paraId="25BEF0E2" w14:textId="77777777" w:rsidR="008062F9" w:rsidRPr="00CE477A" w:rsidRDefault="00806920" w:rsidP="00AA3B73">
      <w:pPr>
        <w:pStyle w:val="Bibliography"/>
        <w:spacing w:after="0" w:line="480" w:lineRule="auto"/>
        <w:ind w:left="360" w:hanging="360"/>
      </w:pPr>
      <w:bookmarkStart w:id="848" w:name="ref-Guptaetal2016"/>
      <w:bookmarkEnd w:id="847"/>
      <w:r w:rsidRPr="001A7D4A">
        <w:t>Gupta</w:t>
      </w:r>
      <w:r w:rsidRPr="00C71234">
        <w:t xml:space="preserve">, G. V. M., </w:t>
      </w:r>
      <w:proofErr w:type="spellStart"/>
      <w:r w:rsidRPr="00C71234">
        <w:t>Sudheesh</w:t>
      </w:r>
      <w:proofErr w:type="spellEnd"/>
      <w:r w:rsidRPr="00C71234">
        <w:t xml:space="preserve">, V., </w:t>
      </w:r>
      <w:proofErr w:type="spellStart"/>
      <w:r w:rsidRPr="00C71234">
        <w:t>Sudharma</w:t>
      </w:r>
      <w:proofErr w:type="spellEnd"/>
      <w:r w:rsidRPr="00C71234">
        <w:t xml:space="preserve">, K. V., </w:t>
      </w:r>
      <w:proofErr w:type="spellStart"/>
      <w:r w:rsidRPr="00C71234">
        <w:t>Saravanane</w:t>
      </w:r>
      <w:proofErr w:type="spellEnd"/>
      <w:r w:rsidRPr="00C71234">
        <w:t xml:space="preserve">, N., </w:t>
      </w:r>
      <w:proofErr w:type="spellStart"/>
      <w:r w:rsidRPr="00C71234">
        <w:t>Dh</w:t>
      </w:r>
      <w:r w:rsidRPr="00685AF2">
        <w:t>anya</w:t>
      </w:r>
      <w:proofErr w:type="spellEnd"/>
      <w:r w:rsidRPr="00685AF2">
        <w:t xml:space="preserve">, V., </w:t>
      </w:r>
      <w:proofErr w:type="spellStart"/>
      <w:r w:rsidRPr="00685AF2">
        <w:t>Dhanya</w:t>
      </w:r>
      <w:proofErr w:type="spellEnd"/>
      <w:r w:rsidRPr="00685AF2">
        <w:t xml:space="preserve">, K. R., … Naqvi, S. W. A. (2016). Evolution to decay of upwelling and associated biogeochemistry over the southeastern Arabian Sea shelf. </w:t>
      </w:r>
      <w:r w:rsidRPr="00685AF2">
        <w:rPr>
          <w:i/>
        </w:rPr>
        <w:t xml:space="preserve">Journal of Geophysical Research: </w:t>
      </w:r>
      <w:proofErr w:type="spellStart"/>
      <w:r w:rsidRPr="00685AF2">
        <w:rPr>
          <w:i/>
        </w:rPr>
        <w:t>Biogeosciences</w:t>
      </w:r>
      <w:proofErr w:type="spellEnd"/>
      <w:r w:rsidRPr="00685AF2">
        <w:t xml:space="preserve">, </w:t>
      </w:r>
      <w:r w:rsidRPr="00685AF2">
        <w:rPr>
          <w:i/>
        </w:rPr>
        <w:t>121</w:t>
      </w:r>
      <w:r w:rsidRPr="00685AF2">
        <w:t xml:space="preserve">(1), 159–175. </w:t>
      </w:r>
      <w:hyperlink r:id="rId22">
        <w:r w:rsidRPr="001A7D4A">
          <w:rPr>
            <w:rStyle w:val="Hyperlink"/>
            <w:color w:val="auto"/>
          </w:rPr>
          <w:t>https://doi.org/10.1002/2015JG003163</w:t>
        </w:r>
      </w:hyperlink>
    </w:p>
    <w:p w14:paraId="292BCBEB" w14:textId="77777777" w:rsidR="008062F9" w:rsidRPr="003E2A48" w:rsidRDefault="00806920" w:rsidP="00AA3B73">
      <w:pPr>
        <w:pStyle w:val="Bibliography"/>
        <w:spacing w:after="0" w:line="480" w:lineRule="auto"/>
        <w:ind w:left="360" w:hanging="360"/>
      </w:pPr>
      <w:bookmarkStart w:id="849" w:name="ref-Habeebrehmanetal2008"/>
      <w:bookmarkEnd w:id="848"/>
      <w:proofErr w:type="spellStart"/>
      <w:r w:rsidRPr="001A7D4A">
        <w:t>Habeebr</w:t>
      </w:r>
      <w:r w:rsidRPr="00C71234">
        <w:t>ehman</w:t>
      </w:r>
      <w:proofErr w:type="spellEnd"/>
      <w:r w:rsidRPr="00685AF2">
        <w:t xml:space="preserve">, H., Prabhakaran, M. P., Jacob, J., Sabu, P., Jayalakshmi, K. J., </w:t>
      </w:r>
      <w:proofErr w:type="spellStart"/>
      <w:r w:rsidRPr="00685AF2">
        <w:t>Achuthankutty</w:t>
      </w:r>
      <w:proofErr w:type="spellEnd"/>
      <w:r w:rsidRPr="00685AF2">
        <w:t>, C. T</w:t>
      </w:r>
      <w:r w:rsidRPr="003E2A48">
        <w:t xml:space="preserve">., &amp; </w:t>
      </w:r>
      <w:proofErr w:type="spellStart"/>
      <w:r w:rsidRPr="003E2A48">
        <w:t>Revichandran</w:t>
      </w:r>
      <w:proofErr w:type="spellEnd"/>
      <w:r w:rsidRPr="003E2A48">
        <w:t xml:space="preserve">, C. (2008). Variability in biological responses influenced by upwelling events in the eastern Arabian Sea. </w:t>
      </w:r>
      <w:r w:rsidRPr="003E2A48">
        <w:rPr>
          <w:i/>
        </w:rPr>
        <w:t>Journal of Marine Systems</w:t>
      </w:r>
      <w:r w:rsidRPr="003E2A48">
        <w:t xml:space="preserve">, </w:t>
      </w:r>
      <w:r w:rsidRPr="003E2A48">
        <w:rPr>
          <w:i/>
        </w:rPr>
        <w:t>74</w:t>
      </w:r>
      <w:r w:rsidRPr="003E2A48">
        <w:t xml:space="preserve">(1-2), 545–560. </w:t>
      </w:r>
      <w:hyperlink r:id="rId23">
        <w:r w:rsidRPr="003E2A48">
          <w:rPr>
            <w:rStyle w:val="Hyperlink"/>
            <w:color w:val="auto"/>
          </w:rPr>
          <w:t>https://doi.org/10.1016/j.jmarsys.2008.04.002</w:t>
        </w:r>
      </w:hyperlink>
    </w:p>
    <w:p w14:paraId="103ACA98" w14:textId="77777777" w:rsidR="008062F9" w:rsidRPr="003E2A48" w:rsidRDefault="00806920" w:rsidP="00AA3B73">
      <w:pPr>
        <w:pStyle w:val="Bibliography"/>
        <w:spacing w:after="0" w:line="480" w:lineRule="auto"/>
        <w:ind w:left="360" w:hanging="360"/>
      </w:pPr>
      <w:bookmarkStart w:id="850" w:name="ref-Haltuchetal2019"/>
      <w:bookmarkEnd w:id="849"/>
      <w:proofErr w:type="spellStart"/>
      <w:r w:rsidRPr="003E2A48">
        <w:lastRenderedPageBreak/>
        <w:t>Haltuch</w:t>
      </w:r>
      <w:proofErr w:type="spellEnd"/>
      <w:r w:rsidRPr="003E2A48">
        <w:t xml:space="preserve">, M. A., Brooks, E. N., </w:t>
      </w:r>
      <w:proofErr w:type="spellStart"/>
      <w:r w:rsidRPr="003E2A48">
        <w:t>Brodziak</w:t>
      </w:r>
      <w:proofErr w:type="spellEnd"/>
      <w:r w:rsidRPr="003E2A48">
        <w:t xml:space="preserve">, J., Devine, J. A., Johnson, K. F., </w:t>
      </w:r>
      <w:proofErr w:type="spellStart"/>
      <w:r w:rsidRPr="003E2A48">
        <w:t>Klibansky</w:t>
      </w:r>
      <w:proofErr w:type="spellEnd"/>
      <w:r w:rsidRPr="003E2A48">
        <w:t xml:space="preserve">, N., … Wells, B. K. (2019). Unraveling the recruitment problem: A review of environmentally-informed forecasting and management strategy evaluation. </w:t>
      </w:r>
      <w:r w:rsidRPr="003E2A48">
        <w:rPr>
          <w:i/>
        </w:rPr>
        <w:t>Fisheries Research</w:t>
      </w:r>
      <w:r w:rsidRPr="003E2A48">
        <w:t xml:space="preserve">, </w:t>
      </w:r>
      <w:r w:rsidRPr="003E2A48">
        <w:rPr>
          <w:i/>
        </w:rPr>
        <w:t>217</w:t>
      </w:r>
      <w:r w:rsidRPr="003E2A48">
        <w:t xml:space="preserve">, 198–216. </w:t>
      </w:r>
      <w:hyperlink r:id="rId24">
        <w:r w:rsidRPr="003E2A48">
          <w:rPr>
            <w:rStyle w:val="Hyperlink"/>
            <w:color w:val="auto"/>
          </w:rPr>
          <w:t>https://doi.org/10.1016/j.fishres.2018.12.016</w:t>
        </w:r>
      </w:hyperlink>
    </w:p>
    <w:p w14:paraId="3A7AE2FD" w14:textId="77777777" w:rsidR="008062F9" w:rsidRPr="00CE477A" w:rsidRDefault="00806920" w:rsidP="00AA3B73">
      <w:pPr>
        <w:pStyle w:val="Bibliography"/>
        <w:spacing w:after="0" w:line="480" w:lineRule="auto"/>
        <w:ind w:left="360" w:hanging="360"/>
      </w:pPr>
      <w:bookmarkStart w:id="851" w:name="ref-Hansenetal2006"/>
      <w:bookmarkEnd w:id="850"/>
      <w:r w:rsidRPr="00CE477A">
        <w:t>Hanson,</w:t>
      </w:r>
      <w:r w:rsidRPr="001A7D4A">
        <w:t xml:space="preserve"> P. J., Vaughan, D. S., &amp; Narayan, S. (2006). Forecasting annual har</w:t>
      </w:r>
      <w:r w:rsidRPr="00C71234">
        <w:t xml:space="preserve">vests of Atlantic and Gulf menhaden. </w:t>
      </w:r>
      <w:r w:rsidRPr="00685AF2">
        <w:rPr>
          <w:i/>
        </w:rPr>
        <w:t>North American Journal of Fisheries Management</w:t>
      </w:r>
      <w:r w:rsidRPr="00685AF2">
        <w:t xml:space="preserve">, </w:t>
      </w:r>
      <w:r w:rsidRPr="00685AF2">
        <w:rPr>
          <w:i/>
        </w:rPr>
        <w:t>26</w:t>
      </w:r>
      <w:r w:rsidRPr="00685AF2">
        <w:t xml:space="preserve">(3), 753–764. </w:t>
      </w:r>
      <w:hyperlink r:id="rId25">
        <w:r w:rsidRPr="001A7D4A">
          <w:rPr>
            <w:rStyle w:val="Hyperlink"/>
            <w:color w:val="auto"/>
          </w:rPr>
          <w:t>https://doi.org/10.1577/M04-096.1</w:t>
        </w:r>
      </w:hyperlink>
    </w:p>
    <w:p w14:paraId="1762DF7A" w14:textId="77777777" w:rsidR="008062F9" w:rsidRPr="00CE477A" w:rsidRDefault="00806920" w:rsidP="00AA3B73">
      <w:pPr>
        <w:pStyle w:val="Bibliography"/>
        <w:spacing w:after="0" w:line="480" w:lineRule="auto"/>
        <w:ind w:left="360" w:hanging="360"/>
      </w:pPr>
      <w:bookmarkStart w:id="852" w:name="ref-Holmesetal2012"/>
      <w:bookmarkEnd w:id="851"/>
      <w:r w:rsidRPr="001A7D4A">
        <w:t>Holmes, E. E., W</w:t>
      </w:r>
      <w:r w:rsidRPr="00C71234">
        <w:t>ard, E. J., &amp; Wills, K. (2012). MARS</w:t>
      </w:r>
      <w:r w:rsidRPr="00685AF2">
        <w:t xml:space="preserve">S: Multivariate autoregressive state-space models for analyzing time-series data. </w:t>
      </w:r>
      <w:r w:rsidRPr="00685AF2">
        <w:rPr>
          <w:i/>
        </w:rPr>
        <w:t>R Journal</w:t>
      </w:r>
      <w:r w:rsidRPr="00685AF2">
        <w:t xml:space="preserve">, </w:t>
      </w:r>
      <w:r w:rsidRPr="00685AF2">
        <w:rPr>
          <w:i/>
        </w:rPr>
        <w:t>4</w:t>
      </w:r>
      <w:r w:rsidRPr="00685AF2">
        <w:t xml:space="preserve">(1), 11–19. </w:t>
      </w:r>
      <w:hyperlink r:id="rId26">
        <w:r w:rsidRPr="001A7D4A">
          <w:rPr>
            <w:rStyle w:val="Hyperlink"/>
            <w:color w:val="auto"/>
          </w:rPr>
          <w:t>https://doi.org/10.32614/RJ-2012-002</w:t>
        </w:r>
      </w:hyperlink>
    </w:p>
    <w:p w14:paraId="4723FD72" w14:textId="77777777" w:rsidR="008062F9" w:rsidRPr="00685AF2" w:rsidRDefault="00806920" w:rsidP="00AA3B73">
      <w:pPr>
        <w:pStyle w:val="Bibliography"/>
        <w:spacing w:after="0" w:line="480" w:lineRule="auto"/>
        <w:ind w:left="360" w:hanging="360"/>
      </w:pPr>
      <w:bookmarkStart w:id="853" w:name="ref-Hornell1910"/>
      <w:bookmarkEnd w:id="852"/>
      <w:r w:rsidRPr="00CE477A">
        <w:t>Horn</w:t>
      </w:r>
      <w:r w:rsidRPr="001A7D4A">
        <w:t>ell, J. (1910). Report on the results</w:t>
      </w:r>
      <w:r w:rsidRPr="00C71234">
        <w:t xml:space="preserve"> of a fishery cruise along the Malabar coast and to the Laccadive Islands in 1908. </w:t>
      </w:r>
      <w:r w:rsidRPr="00685AF2">
        <w:rPr>
          <w:i/>
        </w:rPr>
        <w:t>Madras Fishery Bulletin</w:t>
      </w:r>
      <w:r w:rsidRPr="00685AF2">
        <w:t xml:space="preserve">, </w:t>
      </w:r>
      <w:r w:rsidRPr="00685AF2">
        <w:rPr>
          <w:i/>
        </w:rPr>
        <w:t>4</w:t>
      </w:r>
      <w:r w:rsidRPr="00685AF2">
        <w:t>(4), 76–126.</w:t>
      </w:r>
    </w:p>
    <w:p w14:paraId="4ABEEC1C" w14:textId="77777777" w:rsidR="008062F9" w:rsidRPr="00685AF2" w:rsidRDefault="00806920" w:rsidP="00AA3B73">
      <w:pPr>
        <w:pStyle w:val="Bibliography"/>
        <w:spacing w:after="0" w:line="480" w:lineRule="auto"/>
        <w:ind w:left="360" w:hanging="360"/>
      </w:pPr>
      <w:bookmarkStart w:id="854" w:name="ref-HornellNayudu1923"/>
      <w:bookmarkEnd w:id="853"/>
      <w:r w:rsidRPr="00685AF2">
        <w:t xml:space="preserve">Hornell, J., &amp; </w:t>
      </w:r>
      <w:proofErr w:type="spellStart"/>
      <w:r w:rsidRPr="00685AF2">
        <w:t>Nayudu</w:t>
      </w:r>
      <w:proofErr w:type="spellEnd"/>
      <w:r w:rsidRPr="00685AF2">
        <w:t xml:space="preserve">, M. R. (1924). A contribution to the life history of the Indian sardine with notes on the plankton of the Malabar coast. </w:t>
      </w:r>
      <w:r w:rsidRPr="00685AF2">
        <w:rPr>
          <w:i/>
        </w:rPr>
        <w:t>Madras Fishery Bulletin</w:t>
      </w:r>
      <w:r w:rsidRPr="00685AF2">
        <w:t xml:space="preserve">, </w:t>
      </w:r>
      <w:r w:rsidRPr="00685AF2">
        <w:rPr>
          <w:i/>
        </w:rPr>
        <w:t>17</w:t>
      </w:r>
      <w:r w:rsidRPr="00685AF2">
        <w:t>(5), 129–197.</w:t>
      </w:r>
    </w:p>
    <w:p w14:paraId="1974C504" w14:textId="77777777" w:rsidR="008062F9" w:rsidRPr="00CE477A" w:rsidRDefault="00806920" w:rsidP="00AA3B73">
      <w:pPr>
        <w:pStyle w:val="Bibliography"/>
        <w:spacing w:after="0" w:line="480" w:lineRule="auto"/>
        <w:ind w:left="360" w:hanging="360"/>
      </w:pPr>
      <w:bookmarkStart w:id="855" w:name="ref-JacobsonMacCall1995"/>
      <w:bookmarkEnd w:id="854"/>
      <w:r w:rsidRPr="00685AF2">
        <w:t xml:space="preserve">Jacobson, L. D., &amp; </w:t>
      </w:r>
      <w:proofErr w:type="spellStart"/>
      <w:r w:rsidRPr="00685AF2">
        <w:t>MacCall</w:t>
      </w:r>
      <w:proofErr w:type="spellEnd"/>
      <w:r w:rsidRPr="00685AF2">
        <w:t>, A. D. (1995). Stock-recruitment models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52</w:t>
      </w:r>
      <w:r w:rsidRPr="00685AF2">
        <w:t xml:space="preserve">(3), 566–577. </w:t>
      </w:r>
      <w:hyperlink r:id="rId27">
        <w:r w:rsidRPr="001A7D4A">
          <w:rPr>
            <w:rStyle w:val="Hyperlink"/>
            <w:color w:val="auto"/>
          </w:rPr>
          <w:t>https://doi.org/10.1139/f95-057</w:t>
        </w:r>
      </w:hyperlink>
    </w:p>
    <w:p w14:paraId="2FB6F1F0" w14:textId="77777777" w:rsidR="008062F9" w:rsidRPr="00685AF2" w:rsidRDefault="00806920" w:rsidP="00AA3B73">
      <w:pPr>
        <w:pStyle w:val="Bibliography"/>
        <w:spacing w:after="0" w:line="480" w:lineRule="auto"/>
        <w:ind w:left="360" w:hanging="360"/>
      </w:pPr>
      <w:bookmarkStart w:id="856" w:name="ref-Jayaprakash2002"/>
      <w:bookmarkEnd w:id="855"/>
      <w:r w:rsidRPr="001A7D4A">
        <w:t>Jayap</w:t>
      </w:r>
      <w:r w:rsidRPr="00C71234">
        <w:t>rakash, A. A</w:t>
      </w:r>
      <w:r w:rsidRPr="00685AF2">
        <w:t xml:space="preserve">. (2002). Long term trends in rainfall, sea level and solar periodicity: A case study for forecast of Malabar sole and oil sardine fishery. </w:t>
      </w:r>
      <w:r w:rsidRPr="00685AF2">
        <w:rPr>
          <w:i/>
        </w:rPr>
        <w:t>Journal of the Marine Biological Association of India</w:t>
      </w:r>
      <w:r w:rsidRPr="00685AF2">
        <w:t xml:space="preserve">, </w:t>
      </w:r>
      <w:r w:rsidRPr="00685AF2">
        <w:rPr>
          <w:i/>
        </w:rPr>
        <w:t>44</w:t>
      </w:r>
      <w:r w:rsidRPr="00685AF2">
        <w:t>(1/2), 163–175.</w:t>
      </w:r>
    </w:p>
    <w:p w14:paraId="186C429B" w14:textId="77777777" w:rsidR="008062F9" w:rsidRPr="00685AF2" w:rsidRDefault="00806920" w:rsidP="00AA3B73">
      <w:pPr>
        <w:pStyle w:val="Bibliography"/>
        <w:spacing w:after="0" w:line="480" w:lineRule="auto"/>
        <w:ind w:left="360" w:hanging="360"/>
      </w:pPr>
      <w:bookmarkStart w:id="857" w:name="ref-JayaprakashPillai2000"/>
      <w:bookmarkEnd w:id="856"/>
      <w:r w:rsidRPr="00685AF2">
        <w:lastRenderedPageBreak/>
        <w:t xml:space="preserve">Jayaprakash, A. A., &amp; Pillai, N. G. K. (2000). The Indian oil </w:t>
      </w:r>
      <w:proofErr w:type="gramStart"/>
      <w:r w:rsidRPr="00685AF2">
        <w:t>sardine</w:t>
      </w:r>
      <w:proofErr w:type="gramEnd"/>
      <w:r w:rsidRPr="00685AF2">
        <w:t xml:space="preserve">. In V. N. Pillai &amp; N. G. Menon (Eds.), </w:t>
      </w:r>
      <w:r w:rsidRPr="00685AF2">
        <w:rPr>
          <w:i/>
        </w:rPr>
        <w:t>Marine fisheries research and management</w:t>
      </w:r>
      <w:r w:rsidRPr="00685AF2">
        <w:t xml:space="preserve"> (pp. 259–281). Kerala, India: Central Marine Fisheries Research Institute.</w:t>
      </w:r>
    </w:p>
    <w:p w14:paraId="0C43F38D" w14:textId="77777777" w:rsidR="008062F9" w:rsidRPr="00CE477A" w:rsidRDefault="00806920" w:rsidP="00AA3B73">
      <w:pPr>
        <w:pStyle w:val="Bibliography"/>
        <w:spacing w:after="0" w:line="480" w:lineRule="auto"/>
        <w:ind w:left="360" w:hanging="360"/>
      </w:pPr>
      <w:bookmarkStart w:id="858" w:name="ref-Jayarametal2010"/>
      <w:bookmarkEnd w:id="857"/>
      <w:r w:rsidRPr="00685AF2">
        <w:t xml:space="preserve">Jayaram, C., Chacko, N., Joseph, K. A., &amp; </w:t>
      </w:r>
      <w:proofErr w:type="spellStart"/>
      <w:r w:rsidRPr="00685AF2">
        <w:t>Balchand</w:t>
      </w:r>
      <w:proofErr w:type="spellEnd"/>
      <w:r w:rsidRPr="00685AF2">
        <w:t xml:space="preserve">, A. N. (2010). Interannual variability of upwelling indices in the southeastern Arabian Sea: A </w:t>
      </w:r>
      <w:proofErr w:type="gramStart"/>
      <w:r w:rsidRPr="00685AF2">
        <w:t>satellite based</w:t>
      </w:r>
      <w:proofErr w:type="gramEnd"/>
      <w:r w:rsidRPr="00685AF2">
        <w:t xml:space="preserve"> study. </w:t>
      </w:r>
      <w:r w:rsidRPr="00685AF2">
        <w:rPr>
          <w:i/>
        </w:rPr>
        <w:t>Ocean Science Journal</w:t>
      </w:r>
      <w:r w:rsidRPr="00685AF2">
        <w:t xml:space="preserve">, </w:t>
      </w:r>
      <w:r w:rsidRPr="00685AF2">
        <w:rPr>
          <w:i/>
        </w:rPr>
        <w:t>45</w:t>
      </w:r>
      <w:r w:rsidRPr="00685AF2">
        <w:t xml:space="preserve">(1), 27–40. </w:t>
      </w:r>
      <w:hyperlink r:id="rId28">
        <w:r w:rsidRPr="001A7D4A">
          <w:rPr>
            <w:rStyle w:val="Hyperlink"/>
            <w:color w:val="auto"/>
          </w:rPr>
          <w:t>https://doi.org/10.1007/s12601</w:t>
        </w:r>
        <w:r w:rsidRPr="00C71234">
          <w:rPr>
            <w:rStyle w:val="Hyperlink"/>
            <w:color w:val="auto"/>
          </w:rPr>
          <w:t>-010-0003-6</w:t>
        </w:r>
      </w:hyperlink>
    </w:p>
    <w:p w14:paraId="25E32764" w14:textId="77777777" w:rsidR="008062F9" w:rsidRPr="00CE477A" w:rsidRDefault="00806920" w:rsidP="00AA3B73">
      <w:pPr>
        <w:pStyle w:val="Bibliography"/>
        <w:spacing w:after="0" w:line="480" w:lineRule="auto"/>
        <w:ind w:left="360" w:hanging="360"/>
      </w:pPr>
      <w:bookmarkStart w:id="859" w:name="ref-Kripaetal2018"/>
      <w:bookmarkEnd w:id="858"/>
      <w:r w:rsidRPr="001A7D4A">
        <w:t>Krip</w:t>
      </w:r>
      <w:r w:rsidRPr="00C71234">
        <w:t>a</w:t>
      </w:r>
      <w:r w:rsidRPr="00685AF2">
        <w:t xml:space="preserve">, V., Mohamed, K. S., </w:t>
      </w:r>
      <w:proofErr w:type="spellStart"/>
      <w:r w:rsidRPr="00685AF2">
        <w:t>Koya</w:t>
      </w:r>
      <w:proofErr w:type="spellEnd"/>
      <w:r w:rsidRPr="00685AF2">
        <w:t xml:space="preserve">, K. P. S., </w:t>
      </w:r>
      <w:proofErr w:type="spellStart"/>
      <w:r w:rsidRPr="00685AF2">
        <w:t>Jeyabaskaran</w:t>
      </w:r>
      <w:proofErr w:type="spellEnd"/>
      <w:r w:rsidRPr="00685AF2">
        <w:t xml:space="preserve">, R., </w:t>
      </w:r>
      <w:proofErr w:type="spellStart"/>
      <w:r w:rsidRPr="00685AF2">
        <w:t>Prema</w:t>
      </w:r>
      <w:proofErr w:type="spellEnd"/>
      <w:r w:rsidRPr="00685AF2">
        <w:t xml:space="preserve">, D., Padua, S., … Vishnu, P. G. (2018). Overfishing and climate drives changes in biology and recruitment of the Indian oil sardine Sardinella </w:t>
      </w:r>
      <w:proofErr w:type="spellStart"/>
      <w:r w:rsidRPr="00685AF2">
        <w:t>longiceps</w:t>
      </w:r>
      <w:proofErr w:type="spellEnd"/>
      <w:r w:rsidRPr="00685AF2">
        <w:t xml:space="preserve"> in southeastern Arabian Sea. </w:t>
      </w:r>
      <w:r w:rsidRPr="00685AF2">
        <w:rPr>
          <w:i/>
        </w:rPr>
        <w:t>Frontiers in Marine Science</w:t>
      </w:r>
      <w:r w:rsidRPr="00685AF2">
        <w:t xml:space="preserve">, </w:t>
      </w:r>
      <w:r w:rsidRPr="00685AF2">
        <w:rPr>
          <w:i/>
        </w:rPr>
        <w:t>5</w:t>
      </w:r>
      <w:r w:rsidRPr="00685AF2">
        <w:t xml:space="preserve">, Article 443. </w:t>
      </w:r>
      <w:hyperlink r:id="rId29">
        <w:r w:rsidRPr="001A7D4A">
          <w:rPr>
            <w:rStyle w:val="Hyperlink"/>
            <w:color w:val="auto"/>
          </w:rPr>
          <w:t>https://doi.org/10.3389/fmars.2018.00443</w:t>
        </w:r>
      </w:hyperlink>
    </w:p>
    <w:p w14:paraId="166ADF87" w14:textId="77777777" w:rsidR="008062F9" w:rsidRPr="00685AF2" w:rsidRDefault="00806920" w:rsidP="00AA3B73">
      <w:pPr>
        <w:pStyle w:val="Bibliography"/>
        <w:spacing w:after="0" w:line="480" w:lineRule="auto"/>
        <w:ind w:left="360" w:hanging="360"/>
      </w:pPr>
      <w:bookmarkStart w:id="860" w:name="ref-Krishnakumaretal2008"/>
      <w:bookmarkEnd w:id="859"/>
      <w:r w:rsidRPr="001A7D4A">
        <w:t>Krishn</w:t>
      </w:r>
      <w:r w:rsidRPr="00C71234">
        <w:t>akumar, P. K., M</w:t>
      </w:r>
      <w:r w:rsidRPr="00685AF2">
        <w:t xml:space="preserve">ohamed, K. S., </w:t>
      </w:r>
      <w:proofErr w:type="spellStart"/>
      <w:r w:rsidRPr="00685AF2">
        <w:t>Asokan</w:t>
      </w:r>
      <w:proofErr w:type="spellEnd"/>
      <w:r w:rsidRPr="00685AF2">
        <w:t xml:space="preserve">, P. K., </w:t>
      </w:r>
      <w:proofErr w:type="spellStart"/>
      <w:r w:rsidRPr="00685AF2">
        <w:t>Sathianandan</w:t>
      </w:r>
      <w:proofErr w:type="spellEnd"/>
      <w:r w:rsidRPr="00685AF2">
        <w:t xml:space="preserve">, T. V., Zacharia, P. U., </w:t>
      </w:r>
      <w:proofErr w:type="spellStart"/>
      <w:r w:rsidRPr="00685AF2">
        <w:t>Abdurahiman</w:t>
      </w:r>
      <w:proofErr w:type="spellEnd"/>
      <w:r w:rsidRPr="00685AF2">
        <w:t xml:space="preserve">, K. P., … </w:t>
      </w:r>
      <w:proofErr w:type="spellStart"/>
      <w:r w:rsidRPr="00685AF2">
        <w:t>Durgekar</w:t>
      </w:r>
      <w:proofErr w:type="spellEnd"/>
      <w:r w:rsidRPr="00685AF2">
        <w:t xml:space="preserve">, N. R. (2008). How environmental parameters influenced fluctuations in oil sardine and mackerel fishery during 1926-2005 along the south-west coast of India? </w:t>
      </w:r>
      <w:r w:rsidRPr="00685AF2">
        <w:rPr>
          <w:i/>
        </w:rPr>
        <w:t>Marine Fisheries Information Service, Technical and Extension Series</w:t>
      </w:r>
      <w:r w:rsidRPr="00685AF2">
        <w:t xml:space="preserve">, </w:t>
      </w:r>
      <w:r w:rsidRPr="00685AF2">
        <w:rPr>
          <w:i/>
        </w:rPr>
        <w:t>198</w:t>
      </w:r>
      <w:r w:rsidRPr="00685AF2">
        <w:t>, 1–5.</w:t>
      </w:r>
    </w:p>
    <w:p w14:paraId="1D0DFA5D" w14:textId="77777777" w:rsidR="008062F9" w:rsidRPr="00CE477A" w:rsidRDefault="00806920" w:rsidP="00AA3B73">
      <w:pPr>
        <w:pStyle w:val="Bibliography"/>
        <w:spacing w:after="0" w:line="480" w:lineRule="auto"/>
        <w:ind w:left="360" w:hanging="360"/>
      </w:pPr>
      <w:bookmarkStart w:id="861" w:name="ref-Lawer2016"/>
      <w:bookmarkEnd w:id="860"/>
      <w:proofErr w:type="spellStart"/>
      <w:r w:rsidRPr="00685AF2">
        <w:t>Lawer</w:t>
      </w:r>
      <w:proofErr w:type="spellEnd"/>
      <w:r w:rsidRPr="00685AF2">
        <w:t xml:space="preserve">, E. A. (2016). Empirical modeling of annual fishery landings. </w:t>
      </w:r>
      <w:r w:rsidRPr="00685AF2">
        <w:rPr>
          <w:i/>
        </w:rPr>
        <w:t>Natural Resources</w:t>
      </w:r>
      <w:r w:rsidRPr="00685AF2">
        <w:t xml:space="preserve">, </w:t>
      </w:r>
      <w:r w:rsidRPr="00685AF2">
        <w:rPr>
          <w:i/>
        </w:rPr>
        <w:t>7</w:t>
      </w:r>
      <w:r w:rsidRPr="00685AF2">
        <w:t xml:space="preserve">(3), 193–204. </w:t>
      </w:r>
      <w:hyperlink r:id="rId30">
        <w:r w:rsidRPr="001A7D4A">
          <w:rPr>
            <w:rStyle w:val="Hyperlink"/>
            <w:color w:val="auto"/>
          </w:rPr>
          <w:t>http://dx.doi.org/10.4236/nr.2016.74018</w:t>
        </w:r>
      </w:hyperlink>
    </w:p>
    <w:p w14:paraId="3C4A7DBA" w14:textId="77777777" w:rsidR="008062F9" w:rsidRPr="00CE477A" w:rsidRDefault="00806920" w:rsidP="00AA3B73">
      <w:pPr>
        <w:pStyle w:val="Bibliography"/>
        <w:spacing w:after="0" w:line="480" w:lineRule="auto"/>
        <w:ind w:left="360" w:hanging="360"/>
      </w:pPr>
      <w:bookmarkStart w:id="862" w:name="ref-LindegrenCheckley2012"/>
      <w:bookmarkEnd w:id="861"/>
      <w:proofErr w:type="spellStart"/>
      <w:r w:rsidRPr="001A7D4A">
        <w:t>Lind</w:t>
      </w:r>
      <w:r w:rsidRPr="00C71234">
        <w:t>egren</w:t>
      </w:r>
      <w:proofErr w:type="spellEnd"/>
      <w:r w:rsidRPr="00C71234">
        <w:t>, M., &amp; Checkley, D. M. (2012). T</w:t>
      </w:r>
      <w:r w:rsidRPr="00685AF2">
        <w:t>emperature dependence of Pacific sardine (</w:t>
      </w:r>
      <w:proofErr w:type="spellStart"/>
      <w:r w:rsidRPr="00685AF2">
        <w:t>Sardinops</w:t>
      </w:r>
      <w:proofErr w:type="spellEnd"/>
      <w:r w:rsidRPr="00685AF2">
        <w:t xml:space="preserve"> </w:t>
      </w:r>
      <w:proofErr w:type="spellStart"/>
      <w:r w:rsidRPr="00685AF2">
        <w:t>sagax</w:t>
      </w:r>
      <w:proofErr w:type="spellEnd"/>
      <w:r w:rsidRPr="00685AF2">
        <w:t xml:space="preserve">) recruitment in the California Current Ecosystem revisited and revised. </w:t>
      </w:r>
      <w:r w:rsidRPr="00685AF2">
        <w:rPr>
          <w:i/>
        </w:rPr>
        <w:t>Canadian Journal of Fisheries and Aquatic Sciences</w:t>
      </w:r>
      <w:r w:rsidRPr="00685AF2">
        <w:t xml:space="preserve">, </w:t>
      </w:r>
      <w:r w:rsidRPr="00685AF2">
        <w:rPr>
          <w:i/>
        </w:rPr>
        <w:t>70</w:t>
      </w:r>
      <w:r w:rsidRPr="00685AF2">
        <w:t xml:space="preserve">(2), 245–252. </w:t>
      </w:r>
      <w:hyperlink r:id="rId31">
        <w:r w:rsidRPr="001A7D4A">
          <w:rPr>
            <w:rStyle w:val="Hyperlink"/>
            <w:color w:val="auto"/>
          </w:rPr>
          <w:t>https://doi.org/10.1139/cjfas-2012-0211</w:t>
        </w:r>
      </w:hyperlink>
    </w:p>
    <w:p w14:paraId="10C62E67" w14:textId="77777777" w:rsidR="008062F9" w:rsidRPr="00CE477A" w:rsidRDefault="00806920" w:rsidP="00AA3B73">
      <w:pPr>
        <w:pStyle w:val="Bibliography"/>
        <w:spacing w:after="0" w:line="480" w:lineRule="auto"/>
        <w:ind w:left="360" w:hanging="360"/>
      </w:pPr>
      <w:bookmarkStart w:id="863" w:name="ref-Lindegrenetal2013"/>
      <w:bookmarkEnd w:id="862"/>
      <w:proofErr w:type="spellStart"/>
      <w:r w:rsidRPr="001A7D4A">
        <w:t>Lind</w:t>
      </w:r>
      <w:r w:rsidRPr="00C71234">
        <w:t>egren</w:t>
      </w:r>
      <w:proofErr w:type="spellEnd"/>
      <w:r w:rsidRPr="00C71234">
        <w:t>, M</w:t>
      </w:r>
      <w:r w:rsidRPr="00685AF2">
        <w:t xml:space="preserve">., Checkley, D. M., </w:t>
      </w:r>
      <w:proofErr w:type="spellStart"/>
      <w:r w:rsidRPr="00685AF2">
        <w:t>Rouyer</w:t>
      </w:r>
      <w:proofErr w:type="spellEnd"/>
      <w:r w:rsidRPr="00685AF2">
        <w:t xml:space="preserve">, T., </w:t>
      </w:r>
      <w:proofErr w:type="spellStart"/>
      <w:r w:rsidRPr="00685AF2">
        <w:t>MacCall</w:t>
      </w:r>
      <w:proofErr w:type="spellEnd"/>
      <w:r w:rsidRPr="00685AF2">
        <w:t xml:space="preserve">, A. D., &amp; </w:t>
      </w:r>
      <w:proofErr w:type="spellStart"/>
      <w:r w:rsidRPr="00685AF2">
        <w:t>Stenseth</w:t>
      </w:r>
      <w:proofErr w:type="spellEnd"/>
      <w:r w:rsidRPr="00685AF2">
        <w:t xml:space="preserve">, N. C. (2013). Climate, fishing, and fluctuations of sardine and anchovy in the California Current. </w:t>
      </w:r>
      <w:r w:rsidRPr="00685AF2">
        <w:rPr>
          <w:i/>
        </w:rPr>
        <w:t xml:space="preserve">Proceedings of </w:t>
      </w:r>
      <w:r w:rsidRPr="00685AF2">
        <w:rPr>
          <w:i/>
        </w:rPr>
        <w:lastRenderedPageBreak/>
        <w:t>the National Academy of Sciences</w:t>
      </w:r>
      <w:r w:rsidRPr="00685AF2">
        <w:t xml:space="preserve">, </w:t>
      </w:r>
      <w:r w:rsidRPr="00685AF2">
        <w:rPr>
          <w:i/>
        </w:rPr>
        <w:t>110</w:t>
      </w:r>
      <w:r w:rsidRPr="00685AF2">
        <w:t xml:space="preserve">(33), 13672–13677. </w:t>
      </w:r>
      <w:hyperlink r:id="rId32">
        <w:r w:rsidRPr="001A7D4A">
          <w:rPr>
            <w:rStyle w:val="Hyperlink"/>
            <w:color w:val="auto"/>
          </w:rPr>
          <w:t>https://doi.org/10.1073/pnas.1305733110</w:t>
        </w:r>
      </w:hyperlink>
    </w:p>
    <w:p w14:paraId="1DEED320" w14:textId="77777777" w:rsidR="008062F9" w:rsidRPr="00CE477A" w:rsidRDefault="00806920" w:rsidP="00AA3B73">
      <w:pPr>
        <w:pStyle w:val="Bibliography"/>
        <w:spacing w:after="0" w:line="480" w:lineRule="auto"/>
        <w:ind w:left="360" w:hanging="360"/>
      </w:pPr>
      <w:bookmarkStart w:id="864" w:name="ref-Lloretetal2000"/>
      <w:bookmarkEnd w:id="863"/>
      <w:proofErr w:type="spellStart"/>
      <w:r w:rsidRPr="001A7D4A">
        <w:t>Llore</w:t>
      </w:r>
      <w:r w:rsidRPr="00C71234">
        <w:t>t</w:t>
      </w:r>
      <w:proofErr w:type="spellEnd"/>
      <w:r w:rsidRPr="00C71234">
        <w:t xml:space="preserve">, J., </w:t>
      </w:r>
      <w:proofErr w:type="spellStart"/>
      <w:r w:rsidRPr="00C71234">
        <w:t>Ll</w:t>
      </w:r>
      <w:r w:rsidRPr="00685AF2">
        <w:t>eonart</w:t>
      </w:r>
      <w:proofErr w:type="spellEnd"/>
      <w:r w:rsidRPr="00685AF2">
        <w:t xml:space="preserve">, J., &amp; Sole, I. (2000). Time series modelling of landings in Northwest Mediterranean Sea. </w:t>
      </w:r>
      <w:r w:rsidRPr="00685AF2">
        <w:rPr>
          <w:i/>
        </w:rPr>
        <w:t>ICES Journal of Marine Science</w:t>
      </w:r>
      <w:r w:rsidRPr="00685AF2">
        <w:t xml:space="preserve">, </w:t>
      </w:r>
      <w:r w:rsidRPr="00685AF2">
        <w:rPr>
          <w:i/>
        </w:rPr>
        <w:t>57</w:t>
      </w:r>
      <w:r w:rsidRPr="00685AF2">
        <w:t xml:space="preserve">(1), 171–184. </w:t>
      </w:r>
      <w:hyperlink r:id="rId33">
        <w:r w:rsidRPr="001A7D4A">
          <w:rPr>
            <w:rStyle w:val="Hyperlink"/>
            <w:color w:val="auto"/>
          </w:rPr>
          <w:t>https://doi.org/10.1006/jmsc.2000.0570</w:t>
        </w:r>
      </w:hyperlink>
    </w:p>
    <w:p w14:paraId="6E2644D2" w14:textId="77777777" w:rsidR="008062F9" w:rsidRPr="00CE477A" w:rsidRDefault="00806920" w:rsidP="00AA3B73">
      <w:pPr>
        <w:pStyle w:val="Bibliography"/>
        <w:spacing w:after="0" w:line="480" w:lineRule="auto"/>
        <w:ind w:left="360" w:hanging="360"/>
      </w:pPr>
      <w:bookmarkStart w:id="865" w:name="ref-LonghurstWooster1990"/>
      <w:bookmarkEnd w:id="864"/>
      <w:r w:rsidRPr="001A7D4A">
        <w:t>Longhurst, A.</w:t>
      </w:r>
      <w:r w:rsidRPr="00C71234">
        <w:t xml:space="preserve"> R., &amp; Wooster, W. S. (1990). Abundance of oil sardine (Sardinella </w:t>
      </w:r>
      <w:proofErr w:type="spellStart"/>
      <w:r w:rsidRPr="00C71234">
        <w:t>lo</w:t>
      </w:r>
      <w:r w:rsidRPr="00685AF2">
        <w:t>ngiceps</w:t>
      </w:r>
      <w:proofErr w:type="spellEnd"/>
      <w:r w:rsidRPr="00685AF2">
        <w:t xml:space="preserve">) and upwelling on the southwest coast of India. </w:t>
      </w:r>
      <w:r w:rsidRPr="00685AF2">
        <w:rPr>
          <w:i/>
        </w:rPr>
        <w:t>Canadian Journal of Fisheries and Aquatic Sciences</w:t>
      </w:r>
      <w:r w:rsidRPr="00685AF2">
        <w:t xml:space="preserve">, </w:t>
      </w:r>
      <w:r w:rsidRPr="00685AF2">
        <w:rPr>
          <w:i/>
        </w:rPr>
        <w:t>47</w:t>
      </w:r>
      <w:r w:rsidRPr="00685AF2">
        <w:t xml:space="preserve">(12), 2407–2419. </w:t>
      </w:r>
      <w:hyperlink r:id="rId34">
        <w:r w:rsidRPr="001A7D4A">
          <w:rPr>
            <w:rStyle w:val="Hyperlink"/>
            <w:color w:val="auto"/>
          </w:rPr>
          <w:t>https://doi.org/10.1139/f90-268</w:t>
        </w:r>
      </w:hyperlink>
    </w:p>
    <w:p w14:paraId="4D2B1018" w14:textId="77777777" w:rsidR="008062F9" w:rsidRPr="00CE477A" w:rsidRDefault="00806920" w:rsidP="00AA3B73">
      <w:pPr>
        <w:pStyle w:val="Bibliography"/>
        <w:spacing w:after="0" w:line="480" w:lineRule="auto"/>
        <w:ind w:left="360" w:hanging="360"/>
      </w:pPr>
      <w:bookmarkStart w:id="866" w:name="ref-Madhupratapetal2001"/>
      <w:bookmarkEnd w:id="865"/>
      <w:proofErr w:type="spellStart"/>
      <w:r w:rsidRPr="001A7D4A">
        <w:t>Madhuprata</w:t>
      </w:r>
      <w:r w:rsidRPr="00C71234">
        <w:t>p</w:t>
      </w:r>
      <w:proofErr w:type="spellEnd"/>
      <w:r w:rsidRPr="00C71234">
        <w:t>, M., Gopalakrishna</w:t>
      </w:r>
      <w:r w:rsidRPr="00685AF2">
        <w:t xml:space="preserve">n, T. C., </w:t>
      </w:r>
      <w:proofErr w:type="spellStart"/>
      <w:r w:rsidRPr="00685AF2">
        <w:t>Haridas</w:t>
      </w:r>
      <w:proofErr w:type="spellEnd"/>
      <w:r w:rsidRPr="00685AF2">
        <w:t xml:space="preserve">, P., &amp; Nair, K. K. C. (2001). Mesozooplankton biomass, composition and distribution in the Arabian Sea during the fall </w:t>
      </w:r>
      <w:proofErr w:type="spellStart"/>
      <w:r w:rsidRPr="00685AF2">
        <w:t>intermonsoon</w:t>
      </w:r>
      <w:proofErr w:type="spellEnd"/>
      <w:r w:rsidRPr="00685AF2">
        <w:t xml:space="preserve">: Implications of oxygen gradients. </w:t>
      </w:r>
      <w:r w:rsidRPr="00685AF2">
        <w:rPr>
          <w:i/>
        </w:rPr>
        <w:t>Deep Sea Research Part II: Topical Studies in Oceanography</w:t>
      </w:r>
      <w:r w:rsidRPr="00685AF2">
        <w:t xml:space="preserve">, </w:t>
      </w:r>
      <w:r w:rsidRPr="00685AF2">
        <w:rPr>
          <w:i/>
        </w:rPr>
        <w:t>48</w:t>
      </w:r>
      <w:r w:rsidRPr="00685AF2">
        <w:t xml:space="preserve">(6), 1345–1368. </w:t>
      </w:r>
      <w:hyperlink r:id="rId35">
        <w:r w:rsidRPr="001A7D4A">
          <w:rPr>
            <w:rStyle w:val="Hyperlink"/>
            <w:color w:val="auto"/>
          </w:rPr>
          <w:t>https://doi.org/10.1016/S0967-0645(00)00142-9</w:t>
        </w:r>
      </w:hyperlink>
    </w:p>
    <w:p w14:paraId="08154077" w14:textId="77777777" w:rsidR="008062F9" w:rsidRPr="00CE477A" w:rsidRDefault="00806920" w:rsidP="00AA3B73">
      <w:pPr>
        <w:pStyle w:val="Bibliography"/>
        <w:spacing w:after="0" w:line="480" w:lineRule="auto"/>
        <w:ind w:left="360" w:hanging="360"/>
      </w:pPr>
      <w:bookmarkStart w:id="867" w:name="ref-Madhupratapetal1994"/>
      <w:bookmarkEnd w:id="866"/>
      <w:proofErr w:type="spellStart"/>
      <w:r w:rsidRPr="001A7D4A">
        <w:t>Mad</w:t>
      </w:r>
      <w:r w:rsidRPr="00C71234">
        <w:t>hupratap</w:t>
      </w:r>
      <w:proofErr w:type="spellEnd"/>
      <w:r w:rsidRPr="00C71234">
        <w:t xml:space="preserve">, M., </w:t>
      </w:r>
      <w:proofErr w:type="spellStart"/>
      <w:r w:rsidRPr="00C71234">
        <w:t>Shetye</w:t>
      </w:r>
      <w:proofErr w:type="spellEnd"/>
      <w:r w:rsidRPr="00C71234">
        <w:t xml:space="preserve">, S. R., Nair, </w:t>
      </w:r>
      <w:r w:rsidRPr="00685AF2">
        <w:t xml:space="preserve">K. N. V., &amp; Nair, S. R. S. (1994). Oil sardine and Indian mackerel: Their fishery, problems and coastal oceanography. </w:t>
      </w:r>
      <w:r w:rsidRPr="00685AF2">
        <w:rPr>
          <w:i/>
        </w:rPr>
        <w:t>Current Science</w:t>
      </w:r>
      <w:r w:rsidRPr="00685AF2">
        <w:t xml:space="preserve">, </w:t>
      </w:r>
      <w:r w:rsidRPr="00685AF2">
        <w:rPr>
          <w:i/>
        </w:rPr>
        <w:t>66</w:t>
      </w:r>
      <w:r w:rsidRPr="00685AF2">
        <w:t xml:space="preserve">(5), 340–348. </w:t>
      </w:r>
      <w:hyperlink r:id="rId36">
        <w:r w:rsidRPr="001A7D4A">
          <w:rPr>
            <w:rStyle w:val="Hyperlink"/>
            <w:color w:val="auto"/>
          </w:rPr>
          <w:t>https://doi.org/10.1029/2004GL0196</w:t>
        </w:r>
        <w:r w:rsidRPr="00C71234">
          <w:rPr>
            <w:rStyle w:val="Hyperlink"/>
            <w:color w:val="auto"/>
          </w:rPr>
          <w:t>52</w:t>
        </w:r>
      </w:hyperlink>
    </w:p>
    <w:p w14:paraId="3256BD3E" w14:textId="77777777" w:rsidR="008062F9" w:rsidRPr="00CE477A" w:rsidRDefault="00806920" w:rsidP="00AA3B73">
      <w:pPr>
        <w:pStyle w:val="Bibliography"/>
        <w:spacing w:after="0" w:line="480" w:lineRule="auto"/>
        <w:ind w:left="360" w:hanging="360"/>
      </w:pPr>
      <w:bookmarkStart w:id="868" w:name="ref-McClatchieetal2010"/>
      <w:bookmarkEnd w:id="867"/>
      <w:proofErr w:type="spellStart"/>
      <w:r w:rsidRPr="001A7D4A">
        <w:t>McClatchie</w:t>
      </w:r>
      <w:proofErr w:type="spellEnd"/>
      <w:r w:rsidRPr="001A7D4A">
        <w:t xml:space="preserve">, S., </w:t>
      </w:r>
      <w:proofErr w:type="spellStart"/>
      <w:r w:rsidRPr="001A7D4A">
        <w:t>Goe</w:t>
      </w:r>
      <w:r w:rsidRPr="00C71234">
        <w:t>ricke</w:t>
      </w:r>
      <w:proofErr w:type="spellEnd"/>
      <w:r w:rsidRPr="00C71234">
        <w:t xml:space="preserve">, R., </w:t>
      </w:r>
      <w:proofErr w:type="spellStart"/>
      <w:r w:rsidRPr="00C71234">
        <w:t>Auad</w:t>
      </w:r>
      <w:proofErr w:type="spellEnd"/>
      <w:r w:rsidRPr="00C71234">
        <w:t xml:space="preserve">, G., &amp; Hill, K. (2010). Re-assessment of the </w:t>
      </w:r>
      <w:r w:rsidRPr="00685AF2">
        <w:t>stock–recruit and temperature–recruit relationships for Pacific sardine (</w:t>
      </w:r>
      <w:proofErr w:type="spellStart"/>
      <w:r w:rsidRPr="00685AF2">
        <w:t>Sardinops</w:t>
      </w:r>
      <w:proofErr w:type="spellEnd"/>
      <w:r w:rsidRPr="00685AF2">
        <w:t xml:space="preserve"> </w:t>
      </w:r>
      <w:proofErr w:type="spellStart"/>
      <w:r w:rsidRPr="00685AF2">
        <w:t>sagax</w:t>
      </w:r>
      <w:proofErr w:type="spellEnd"/>
      <w:r w:rsidRPr="00685AF2">
        <w:t xml:space="preserve">). </w:t>
      </w:r>
      <w:r w:rsidRPr="00685AF2">
        <w:rPr>
          <w:i/>
        </w:rPr>
        <w:t>Canadian Journal of Fisheries and Aquatic Sciences</w:t>
      </w:r>
      <w:r w:rsidRPr="00685AF2">
        <w:t xml:space="preserve">, </w:t>
      </w:r>
      <w:r w:rsidRPr="00685AF2">
        <w:rPr>
          <w:i/>
        </w:rPr>
        <w:t>67</w:t>
      </w:r>
      <w:r w:rsidRPr="00685AF2">
        <w:t xml:space="preserve">(11), 1782–1790. </w:t>
      </w:r>
      <w:hyperlink r:id="rId37">
        <w:r w:rsidRPr="001A7D4A">
          <w:rPr>
            <w:rStyle w:val="Hyperlink"/>
            <w:color w:val="auto"/>
          </w:rPr>
          <w:t>https://doi.org/10.1139/F10-</w:t>
        </w:r>
        <w:r w:rsidRPr="00C71234">
          <w:rPr>
            <w:rStyle w:val="Hyperlink"/>
            <w:color w:val="auto"/>
          </w:rPr>
          <w:t>101</w:t>
        </w:r>
      </w:hyperlink>
    </w:p>
    <w:p w14:paraId="44A6CD36" w14:textId="77777777" w:rsidR="008062F9" w:rsidRPr="00685AF2" w:rsidRDefault="00806920" w:rsidP="00AA3B73">
      <w:pPr>
        <w:pStyle w:val="Bibliography"/>
        <w:spacing w:after="0" w:line="480" w:lineRule="auto"/>
        <w:ind w:left="360" w:hanging="360"/>
      </w:pPr>
      <w:bookmarkStart w:id="869" w:name="ref-Mendelssohn1981"/>
      <w:bookmarkEnd w:id="868"/>
      <w:r w:rsidRPr="001A7D4A">
        <w:t>Mendelssoh</w:t>
      </w:r>
      <w:r w:rsidRPr="00C71234">
        <w:t>n, R. (1981). Using Box</w:t>
      </w:r>
      <w:r w:rsidRPr="00685AF2">
        <w:t xml:space="preserve">-Jenkins models to forecast fishery dynamics: Identification, estimation and checking. </w:t>
      </w:r>
      <w:r w:rsidRPr="00685AF2">
        <w:rPr>
          <w:i/>
        </w:rPr>
        <w:t>Fishery Bulletin</w:t>
      </w:r>
      <w:r w:rsidRPr="00685AF2">
        <w:t xml:space="preserve">, </w:t>
      </w:r>
      <w:r w:rsidRPr="00685AF2">
        <w:rPr>
          <w:i/>
        </w:rPr>
        <w:t>78</w:t>
      </w:r>
      <w:r w:rsidRPr="00685AF2">
        <w:t>(4), 887–896.</w:t>
      </w:r>
    </w:p>
    <w:p w14:paraId="4E1B7AB7" w14:textId="77777777" w:rsidR="008062F9" w:rsidRPr="003E2A48" w:rsidRDefault="00806920" w:rsidP="00AA3B73">
      <w:pPr>
        <w:pStyle w:val="Bibliography"/>
        <w:spacing w:after="0" w:line="480" w:lineRule="auto"/>
        <w:ind w:left="360" w:hanging="360"/>
      </w:pPr>
      <w:bookmarkStart w:id="870" w:name="ref-Menonetal2019"/>
      <w:bookmarkEnd w:id="869"/>
      <w:r w:rsidRPr="00685AF2">
        <w:lastRenderedPageBreak/>
        <w:t xml:space="preserve">Menon, N. N., Sankar, S., Smitha, A., George, G., Shalin, S., </w:t>
      </w:r>
      <w:proofErr w:type="spellStart"/>
      <w:r w:rsidRPr="00685AF2">
        <w:t>Sathyendranath</w:t>
      </w:r>
      <w:proofErr w:type="spellEnd"/>
      <w:r w:rsidRPr="00685AF2">
        <w:t>, S., &amp; Platt, T. (2019). Satellite chlorophyll concentration as an aid to understanding the dynamics of Indian</w:t>
      </w:r>
      <w:r w:rsidRPr="003E2A48">
        <w:t xml:space="preserve"> oil sardine in the southeastern Arabian Sea. </w:t>
      </w:r>
      <w:r w:rsidRPr="003E2A48">
        <w:rPr>
          <w:i/>
        </w:rPr>
        <w:t>Marine Ecology Progress Series</w:t>
      </w:r>
      <w:r w:rsidRPr="003E2A48">
        <w:t xml:space="preserve">, </w:t>
      </w:r>
      <w:r w:rsidRPr="003E2A48">
        <w:rPr>
          <w:i/>
        </w:rPr>
        <w:t>617-618</w:t>
      </w:r>
      <w:r w:rsidRPr="003E2A48">
        <w:t xml:space="preserve">, 137–147. </w:t>
      </w:r>
      <w:hyperlink r:id="rId38">
        <w:r w:rsidRPr="003E2A48">
          <w:rPr>
            <w:rStyle w:val="Hyperlink"/>
            <w:color w:val="auto"/>
          </w:rPr>
          <w:t>https://doi.org/10.3354/meps12806</w:t>
        </w:r>
      </w:hyperlink>
    </w:p>
    <w:p w14:paraId="0F3FA01E" w14:textId="77777777" w:rsidR="008062F9" w:rsidRPr="003E2A48" w:rsidRDefault="00806920" w:rsidP="00AA3B73">
      <w:pPr>
        <w:pStyle w:val="Bibliography"/>
        <w:spacing w:after="0" w:line="480" w:lineRule="auto"/>
        <w:ind w:left="360" w:hanging="360"/>
      </w:pPr>
      <w:bookmarkStart w:id="871" w:name="ref-Moustahfidetal2018"/>
      <w:bookmarkEnd w:id="870"/>
      <w:proofErr w:type="spellStart"/>
      <w:r w:rsidRPr="003E2A48">
        <w:t>Moustahfid</w:t>
      </w:r>
      <w:proofErr w:type="spellEnd"/>
      <w:r w:rsidRPr="003E2A48">
        <w:t xml:space="preserve">, H., </w:t>
      </w:r>
      <w:proofErr w:type="spellStart"/>
      <w:r w:rsidRPr="003E2A48">
        <w:t>Marsac</w:t>
      </w:r>
      <w:proofErr w:type="spellEnd"/>
      <w:r w:rsidRPr="003E2A48">
        <w:t xml:space="preserve">, F., &amp; </w:t>
      </w:r>
      <w:proofErr w:type="spellStart"/>
      <w:r w:rsidRPr="003E2A48">
        <w:t>Grangopadhyay</w:t>
      </w:r>
      <w:proofErr w:type="spellEnd"/>
      <w:r w:rsidRPr="003E2A48">
        <w:t xml:space="preserve">, A. (2018). Climate change impacts, vulnerabilities and adaptations: Western Indian ocean marine fisheries. In M. </w:t>
      </w:r>
      <w:proofErr w:type="spellStart"/>
      <w:r w:rsidRPr="003E2A48">
        <w:t>Barange</w:t>
      </w:r>
      <w:proofErr w:type="spellEnd"/>
      <w:r w:rsidRPr="003E2A48">
        <w:t xml:space="preserve">, T. </w:t>
      </w:r>
      <w:proofErr w:type="spellStart"/>
      <w:r w:rsidRPr="003E2A48">
        <w:t>Bahri</w:t>
      </w:r>
      <w:proofErr w:type="spellEnd"/>
      <w:r w:rsidRPr="003E2A48">
        <w:t xml:space="preserve">, M. C. M. Beveridge, K. L. Cochrane, S. </w:t>
      </w:r>
      <w:proofErr w:type="spellStart"/>
      <w:r w:rsidRPr="003E2A48">
        <w:t>Funge</w:t>
      </w:r>
      <w:proofErr w:type="spellEnd"/>
      <w:r w:rsidRPr="003E2A48">
        <w:t xml:space="preserve">-Smith, &amp; F. </w:t>
      </w:r>
      <w:proofErr w:type="spellStart"/>
      <w:r w:rsidRPr="003E2A48">
        <w:t>Poulain</w:t>
      </w:r>
      <w:proofErr w:type="spellEnd"/>
      <w:r w:rsidRPr="003E2A48">
        <w:t xml:space="preserve"> (Eds.), </w:t>
      </w:r>
      <w:r w:rsidRPr="003E2A48">
        <w:rPr>
          <w:i/>
        </w:rPr>
        <w:t>Impacts of climate change on fisheries and aquaculture: Synthesis of current knowledge, adaptation and mitigation options</w:t>
      </w:r>
      <w:r w:rsidRPr="003E2A48">
        <w:t xml:space="preserve"> (pp. 251–280). Rome: FAO Fisheries; Aquaculture Technical Paper No. 627.</w:t>
      </w:r>
    </w:p>
    <w:p w14:paraId="16EE4604" w14:textId="77777777" w:rsidR="008062F9" w:rsidRPr="00685AF2" w:rsidRDefault="00806920" w:rsidP="00AA3B73">
      <w:pPr>
        <w:pStyle w:val="Bibliography"/>
        <w:spacing w:after="0" w:line="480" w:lineRule="auto"/>
        <w:ind w:left="360" w:hanging="360"/>
      </w:pPr>
      <w:bookmarkStart w:id="872" w:name="ref-MurtyEdelman1966"/>
      <w:bookmarkEnd w:id="871"/>
      <w:proofErr w:type="spellStart"/>
      <w:r w:rsidRPr="00CE477A">
        <w:t>Murty</w:t>
      </w:r>
      <w:proofErr w:type="spellEnd"/>
      <w:r w:rsidRPr="001A7D4A">
        <w:t xml:space="preserve">, A. V. S., &amp; Edelman, M. S. </w:t>
      </w:r>
      <w:r w:rsidRPr="00C71234">
        <w:t>(1966). On the relation between the in</w:t>
      </w:r>
      <w:r w:rsidRPr="00685AF2">
        <w:t xml:space="preserve">tensity of the south-west monsoon and the oil-sardine fishery of India. </w:t>
      </w:r>
      <w:r w:rsidRPr="00685AF2">
        <w:rPr>
          <w:i/>
        </w:rPr>
        <w:t>Indian Journal of Fisheries</w:t>
      </w:r>
      <w:r w:rsidRPr="00685AF2">
        <w:t xml:space="preserve">, </w:t>
      </w:r>
      <w:r w:rsidRPr="00685AF2">
        <w:rPr>
          <w:i/>
        </w:rPr>
        <w:t>13</w:t>
      </w:r>
      <w:r w:rsidRPr="00685AF2">
        <w:t>(1/2), 142–149.</w:t>
      </w:r>
    </w:p>
    <w:p w14:paraId="4E00B3E3" w14:textId="77777777" w:rsidR="008062F9" w:rsidRPr="00CE477A" w:rsidRDefault="00806920" w:rsidP="00AA3B73">
      <w:pPr>
        <w:pStyle w:val="Bibliography"/>
        <w:spacing w:after="0" w:line="480" w:lineRule="auto"/>
        <w:ind w:left="360" w:hanging="360"/>
      </w:pPr>
      <w:bookmarkStart w:id="873" w:name="ref-Naiduetal1999"/>
      <w:bookmarkEnd w:id="872"/>
      <w:r w:rsidRPr="00685AF2">
        <w:t xml:space="preserve">Naidu, P. D., Kumar, M. R. R., &amp; Babu, V. R. (1999). Time and space variations of monsoonal upwelling along the west and east coasts of India. </w:t>
      </w:r>
      <w:r w:rsidRPr="00685AF2">
        <w:rPr>
          <w:i/>
        </w:rPr>
        <w:t>Continental Shelf Research</w:t>
      </w:r>
      <w:r w:rsidRPr="00685AF2">
        <w:t xml:space="preserve">, </w:t>
      </w:r>
      <w:r w:rsidRPr="00685AF2">
        <w:rPr>
          <w:i/>
        </w:rPr>
        <w:t>19</w:t>
      </w:r>
      <w:r w:rsidRPr="00685AF2">
        <w:t xml:space="preserve">(4), 559–572. </w:t>
      </w:r>
      <w:hyperlink r:id="rId39">
        <w:r w:rsidRPr="001A7D4A">
          <w:rPr>
            <w:rStyle w:val="Hyperlink"/>
            <w:color w:val="auto"/>
          </w:rPr>
          <w:t>http</w:t>
        </w:r>
        <w:r w:rsidRPr="00C71234">
          <w:rPr>
            <w:rStyle w:val="Hyperlink"/>
            <w:color w:val="auto"/>
          </w:rPr>
          <w:t>s://doi.org/10.1016/S0278-4343(98)00104-6</w:t>
        </w:r>
      </w:hyperlink>
    </w:p>
    <w:p w14:paraId="0C01DA4B" w14:textId="77777777" w:rsidR="008062F9" w:rsidRPr="00CE477A" w:rsidRDefault="00806920" w:rsidP="00AA3B73">
      <w:pPr>
        <w:pStyle w:val="Bibliography"/>
        <w:spacing w:after="0" w:line="480" w:lineRule="auto"/>
        <w:ind w:left="360" w:hanging="360"/>
      </w:pPr>
      <w:bookmarkStart w:id="874" w:name="ref-Nairetal2016"/>
      <w:bookmarkEnd w:id="873"/>
      <w:r w:rsidRPr="001A7D4A">
        <w:t>Nair, P. G., Jose</w:t>
      </w:r>
      <w:r w:rsidRPr="00C71234">
        <w:t xml:space="preserve">ph, S., Kripa, V., </w:t>
      </w:r>
      <w:proofErr w:type="spellStart"/>
      <w:r w:rsidRPr="00C71234">
        <w:t>Remya</w:t>
      </w:r>
      <w:proofErr w:type="spellEnd"/>
      <w:r w:rsidRPr="00685AF2">
        <w:t xml:space="preserve">, R., &amp; Pillai, V. N. (2016). Growth and maturity of Indian oil sardine Sardinella </w:t>
      </w:r>
      <w:proofErr w:type="spellStart"/>
      <w:r w:rsidRPr="00685AF2">
        <w:t>longiceps</w:t>
      </w:r>
      <w:proofErr w:type="spellEnd"/>
      <w:r w:rsidRPr="00685AF2">
        <w:t xml:space="preserve"> (Valenciennes, 1847) along southwest coast of India. </w:t>
      </w:r>
      <w:r w:rsidRPr="00685AF2">
        <w:rPr>
          <w:i/>
        </w:rPr>
        <w:t>Journal of Marine Biological Association of India</w:t>
      </w:r>
      <w:r w:rsidRPr="00685AF2">
        <w:t xml:space="preserve">, </w:t>
      </w:r>
      <w:r w:rsidRPr="00685AF2">
        <w:rPr>
          <w:i/>
        </w:rPr>
        <w:t>58</w:t>
      </w:r>
      <w:r w:rsidRPr="00685AF2">
        <w:t xml:space="preserve">(1), 64–68. </w:t>
      </w:r>
      <w:hyperlink r:id="rId40">
        <w:r w:rsidRPr="001A7D4A">
          <w:rPr>
            <w:rStyle w:val="Hyperlink"/>
            <w:color w:val="auto"/>
          </w:rPr>
          <w:t>https://doi.org/10.6024/jmbai.2016.58.1.1899-07</w:t>
        </w:r>
      </w:hyperlink>
    </w:p>
    <w:p w14:paraId="3E202605" w14:textId="77777777" w:rsidR="008062F9" w:rsidRPr="00685AF2" w:rsidRDefault="00806920" w:rsidP="00AA3B73">
      <w:pPr>
        <w:pStyle w:val="Bibliography"/>
        <w:spacing w:after="0" w:line="480" w:lineRule="auto"/>
        <w:ind w:left="360" w:hanging="360"/>
      </w:pPr>
      <w:bookmarkStart w:id="875" w:name="ref-Nair1952"/>
      <w:bookmarkEnd w:id="874"/>
      <w:r w:rsidRPr="001A7D4A">
        <w:t>Nai</w:t>
      </w:r>
      <w:r w:rsidRPr="00C71234">
        <w:t xml:space="preserve">r, R. V. (1952). Studies on the revival of the Indian oil sardine fishery. </w:t>
      </w:r>
      <w:r w:rsidRPr="00685AF2">
        <w:rPr>
          <w:i/>
        </w:rPr>
        <w:t>Proceedings of Indo-Pacific Fisheries Council</w:t>
      </w:r>
      <w:r w:rsidRPr="00685AF2">
        <w:t xml:space="preserve">, </w:t>
      </w:r>
      <w:r w:rsidRPr="00685AF2">
        <w:rPr>
          <w:i/>
        </w:rPr>
        <w:t>2</w:t>
      </w:r>
      <w:r w:rsidRPr="00685AF2">
        <w:t>, 1–15.</w:t>
      </w:r>
    </w:p>
    <w:p w14:paraId="725F5F30" w14:textId="77777777" w:rsidR="008062F9" w:rsidRPr="00685AF2" w:rsidRDefault="00806920" w:rsidP="00AA3B73">
      <w:pPr>
        <w:pStyle w:val="Bibliography"/>
        <w:spacing w:after="0" w:line="480" w:lineRule="auto"/>
        <w:ind w:left="360" w:hanging="360"/>
      </w:pPr>
      <w:bookmarkStart w:id="876" w:name="ref-Nair1959"/>
      <w:bookmarkEnd w:id="875"/>
      <w:r w:rsidRPr="00685AF2">
        <w:lastRenderedPageBreak/>
        <w:t xml:space="preserve">Nair, R. V. (1959). Notes on the spawning habits and early life-history of the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&amp; Val. </w:t>
      </w:r>
      <w:r w:rsidRPr="00685AF2">
        <w:rPr>
          <w:i/>
        </w:rPr>
        <w:t>Indian Journal of Fisheries</w:t>
      </w:r>
      <w:r w:rsidRPr="00685AF2">
        <w:t xml:space="preserve">, </w:t>
      </w:r>
      <w:r w:rsidRPr="00685AF2">
        <w:rPr>
          <w:i/>
        </w:rPr>
        <w:t>6</w:t>
      </w:r>
      <w:r w:rsidRPr="00685AF2">
        <w:t>(2), 342–359.</w:t>
      </w:r>
    </w:p>
    <w:p w14:paraId="4FD39851" w14:textId="77777777" w:rsidR="008062F9" w:rsidRPr="00685AF2" w:rsidRDefault="00806920" w:rsidP="00AA3B73">
      <w:pPr>
        <w:pStyle w:val="Bibliography"/>
        <w:spacing w:after="0" w:line="480" w:lineRule="auto"/>
        <w:ind w:left="360" w:hanging="360"/>
      </w:pPr>
      <w:bookmarkStart w:id="877" w:name="ref-NairSubrahmanyan1955"/>
      <w:bookmarkEnd w:id="876"/>
      <w:r w:rsidRPr="00685AF2">
        <w:t xml:space="preserve">Nair, R. V., &amp; </w:t>
      </w:r>
      <w:proofErr w:type="spellStart"/>
      <w:r w:rsidRPr="00685AF2">
        <w:t>Subrahmanyan</w:t>
      </w:r>
      <w:proofErr w:type="spellEnd"/>
      <w:r w:rsidRPr="00685AF2">
        <w:t xml:space="preserve">, R. (1955). The diatom, </w:t>
      </w:r>
      <w:proofErr w:type="spellStart"/>
      <w:r w:rsidRPr="00685AF2">
        <w:t>Fragilaria</w:t>
      </w:r>
      <w:proofErr w:type="spellEnd"/>
      <w:r w:rsidRPr="00685AF2">
        <w:t xml:space="preserve"> </w:t>
      </w:r>
      <w:proofErr w:type="spellStart"/>
      <w:r w:rsidRPr="00685AF2">
        <w:t>oceanica</w:t>
      </w:r>
      <w:proofErr w:type="spellEnd"/>
      <w:r w:rsidRPr="00685AF2">
        <w:t xml:space="preserve"> Cleve, an indicator of abundance of the Indian oil sardine, Sardinella </w:t>
      </w:r>
      <w:proofErr w:type="spellStart"/>
      <w:r w:rsidRPr="00685AF2">
        <w:t>longiceps</w:t>
      </w:r>
      <w:proofErr w:type="spellEnd"/>
      <w:r w:rsidRPr="00685AF2">
        <w:t xml:space="preserve"> </w:t>
      </w:r>
      <w:proofErr w:type="spellStart"/>
      <w:r w:rsidRPr="00685AF2">
        <w:t>Cuv</w:t>
      </w:r>
      <w:proofErr w:type="spellEnd"/>
      <w:r w:rsidRPr="00685AF2">
        <w:t xml:space="preserve">. And Val. </w:t>
      </w:r>
      <w:r w:rsidRPr="00685AF2">
        <w:rPr>
          <w:i/>
        </w:rPr>
        <w:t>Current Science</w:t>
      </w:r>
      <w:r w:rsidRPr="00685AF2">
        <w:t xml:space="preserve">, </w:t>
      </w:r>
      <w:r w:rsidRPr="00685AF2">
        <w:rPr>
          <w:i/>
        </w:rPr>
        <w:t>24</w:t>
      </w:r>
      <w:r w:rsidRPr="00685AF2">
        <w:t>(2), 41–42.</w:t>
      </w:r>
    </w:p>
    <w:p w14:paraId="03873A37" w14:textId="77777777" w:rsidR="008062F9" w:rsidRPr="00685AF2" w:rsidRDefault="00806920" w:rsidP="00AA3B73">
      <w:pPr>
        <w:pStyle w:val="Bibliography"/>
        <w:spacing w:after="0" w:line="480" w:lineRule="auto"/>
        <w:ind w:left="360" w:hanging="360"/>
      </w:pPr>
      <w:bookmarkStart w:id="878" w:name="ref-NobelSathianandan1991"/>
      <w:bookmarkEnd w:id="877"/>
      <w:r w:rsidRPr="00685AF2">
        <w:t xml:space="preserve">Nobel, A., &amp; </w:t>
      </w:r>
      <w:proofErr w:type="spellStart"/>
      <w:r w:rsidRPr="00685AF2">
        <w:t>Sathianandan</w:t>
      </w:r>
      <w:proofErr w:type="spellEnd"/>
      <w:r w:rsidRPr="00685AF2">
        <w:t xml:space="preserve">, T. V. (1991). Trend analysis in all-India mackerel catches using ARIMA models. </w:t>
      </w:r>
      <w:r w:rsidRPr="00685AF2">
        <w:rPr>
          <w:i/>
        </w:rPr>
        <w:t>Indian Journal of Fisheries</w:t>
      </w:r>
      <w:r w:rsidRPr="00685AF2">
        <w:t xml:space="preserve">, </w:t>
      </w:r>
      <w:r w:rsidRPr="00685AF2">
        <w:rPr>
          <w:i/>
        </w:rPr>
        <w:t>38</w:t>
      </w:r>
      <w:r w:rsidRPr="00685AF2">
        <w:t>(2), 119–122.</w:t>
      </w:r>
    </w:p>
    <w:p w14:paraId="75D0FAD6" w14:textId="77777777" w:rsidR="008062F9" w:rsidRPr="003E2A48" w:rsidRDefault="00806920" w:rsidP="00AA3B73">
      <w:pPr>
        <w:pStyle w:val="Bibliography"/>
        <w:spacing w:after="0" w:line="480" w:lineRule="auto"/>
        <w:ind w:left="360" w:hanging="360"/>
      </w:pPr>
      <w:bookmarkStart w:id="879" w:name="ref-Pillai1991"/>
      <w:bookmarkEnd w:id="878"/>
      <w:r w:rsidRPr="00685AF2">
        <w:t>Pillai, V. N. (1991). Salinity a</w:t>
      </w:r>
      <w:r w:rsidRPr="003E2A48">
        <w:t xml:space="preserve">nd thermal characteristics of the coastal waters off southwest coast of India and their relation to major pelagic fisheries of the region. </w:t>
      </w:r>
      <w:r w:rsidRPr="003E2A48">
        <w:rPr>
          <w:i/>
        </w:rPr>
        <w:t>Journal of the Marine Biological Association of India</w:t>
      </w:r>
      <w:r w:rsidRPr="003E2A48">
        <w:t xml:space="preserve">, </w:t>
      </w:r>
      <w:r w:rsidRPr="003E2A48">
        <w:rPr>
          <w:i/>
        </w:rPr>
        <w:t>33</w:t>
      </w:r>
      <w:r w:rsidRPr="003E2A48">
        <w:t>(1/2), 115–133.</w:t>
      </w:r>
    </w:p>
    <w:p w14:paraId="6D33E00C" w14:textId="77777777" w:rsidR="008062F9" w:rsidRPr="00CE477A" w:rsidRDefault="00806920" w:rsidP="00AA3B73">
      <w:pPr>
        <w:pStyle w:val="Bibliography"/>
        <w:spacing w:after="0" w:line="480" w:lineRule="auto"/>
        <w:ind w:left="360" w:hanging="360"/>
      </w:pPr>
      <w:bookmarkStart w:id="880" w:name="ref-Piontkovskietal2015"/>
      <w:bookmarkEnd w:id="879"/>
      <w:proofErr w:type="spellStart"/>
      <w:r w:rsidRPr="00CE477A">
        <w:t>Piontk</w:t>
      </w:r>
      <w:r w:rsidRPr="001A7D4A">
        <w:t>ovski</w:t>
      </w:r>
      <w:proofErr w:type="spellEnd"/>
      <w:r w:rsidRPr="001A7D4A">
        <w:t xml:space="preserve">, S., Al </w:t>
      </w:r>
      <w:proofErr w:type="spellStart"/>
      <w:r w:rsidRPr="001A7D4A">
        <w:t>Oufi</w:t>
      </w:r>
      <w:proofErr w:type="spellEnd"/>
      <w:r w:rsidRPr="001A7D4A">
        <w:t xml:space="preserve">, H., &amp; Al </w:t>
      </w:r>
      <w:proofErr w:type="spellStart"/>
      <w:r w:rsidRPr="001A7D4A">
        <w:t>Jufaily</w:t>
      </w:r>
      <w:proofErr w:type="spellEnd"/>
      <w:r w:rsidRPr="00C71234">
        <w:t xml:space="preserve">, S. (2014). Seasonal and interannual changes of Indian oil sardine, Sardinella </w:t>
      </w:r>
      <w:proofErr w:type="spellStart"/>
      <w:r w:rsidRPr="00C71234">
        <w:t>longiceps</w:t>
      </w:r>
      <w:proofErr w:type="spellEnd"/>
      <w:r w:rsidRPr="00C71234">
        <w:t xml:space="preserve">, landings in the governorate of Muscat (the Sea of Oman). </w:t>
      </w:r>
      <w:r w:rsidRPr="00685AF2">
        <w:rPr>
          <w:i/>
        </w:rPr>
        <w:t>Marine Fisheries Review</w:t>
      </w:r>
      <w:r w:rsidRPr="00685AF2">
        <w:t xml:space="preserve">, </w:t>
      </w:r>
      <w:r w:rsidRPr="00685AF2">
        <w:rPr>
          <w:i/>
        </w:rPr>
        <w:t>76</w:t>
      </w:r>
      <w:r w:rsidRPr="00685AF2">
        <w:t xml:space="preserve">(3), 50–59. </w:t>
      </w:r>
      <w:hyperlink r:id="rId41">
        <w:r w:rsidRPr="001A7D4A">
          <w:rPr>
            <w:rStyle w:val="Hyperlink"/>
            <w:color w:val="auto"/>
          </w:rPr>
          <w:t>https://dx.doi.org/10.7755/MFR.76.3.3</w:t>
        </w:r>
      </w:hyperlink>
    </w:p>
    <w:p w14:paraId="7A271362" w14:textId="77777777" w:rsidR="008062F9" w:rsidRPr="00CE477A" w:rsidRDefault="00806920" w:rsidP="00AA3B73">
      <w:pPr>
        <w:pStyle w:val="Bibliography"/>
        <w:spacing w:after="0" w:line="480" w:lineRule="auto"/>
        <w:ind w:left="360" w:hanging="360"/>
      </w:pPr>
      <w:bookmarkStart w:id="881" w:name="ref-PitchaikaniLipton2012"/>
      <w:bookmarkEnd w:id="880"/>
      <w:proofErr w:type="spellStart"/>
      <w:r w:rsidRPr="001A7D4A">
        <w:t>Pitchaikani</w:t>
      </w:r>
      <w:proofErr w:type="spellEnd"/>
      <w:r w:rsidRPr="001A7D4A">
        <w:t>, J.</w:t>
      </w:r>
      <w:r w:rsidRPr="00C71234">
        <w:t xml:space="preserve"> S., &amp; Lipton, A. P. (2012). Impact of environmental variables on pelagic fish landings: Special emphasis on Indian</w:t>
      </w:r>
      <w:r w:rsidRPr="00685AF2">
        <w:t xml:space="preserve"> oil sardine off </w:t>
      </w:r>
      <w:proofErr w:type="spellStart"/>
      <w:r w:rsidRPr="00685AF2">
        <w:t>Tiruchendur</w:t>
      </w:r>
      <w:proofErr w:type="spellEnd"/>
      <w:r w:rsidRPr="00685AF2">
        <w:t xml:space="preserve"> coast, Gulf of </w:t>
      </w:r>
      <w:proofErr w:type="spellStart"/>
      <w:r w:rsidRPr="00685AF2">
        <w:t>Mannar</w:t>
      </w:r>
      <w:proofErr w:type="spellEnd"/>
      <w:r w:rsidRPr="00685AF2">
        <w:t xml:space="preserve">. </w:t>
      </w:r>
      <w:r w:rsidRPr="00685AF2">
        <w:rPr>
          <w:i/>
        </w:rPr>
        <w:t>Journal of Oceanography and Marine Science</w:t>
      </w:r>
      <w:r w:rsidRPr="00685AF2">
        <w:t xml:space="preserve">, </w:t>
      </w:r>
      <w:r w:rsidRPr="00685AF2">
        <w:rPr>
          <w:i/>
        </w:rPr>
        <w:t>3</w:t>
      </w:r>
      <w:r w:rsidRPr="00685AF2">
        <w:t xml:space="preserve">(3), 56–67. </w:t>
      </w:r>
      <w:hyperlink r:id="rId42">
        <w:r w:rsidRPr="001A7D4A">
          <w:rPr>
            <w:rStyle w:val="Hyperlink"/>
            <w:color w:val="auto"/>
          </w:rPr>
          <w:t>https://doi.org/10.5897/JOMS</w:t>
        </w:r>
      </w:hyperlink>
    </w:p>
    <w:p w14:paraId="481F8D83" w14:textId="77777777" w:rsidR="008062F9" w:rsidRPr="00685AF2" w:rsidRDefault="00806920" w:rsidP="00AA3B73">
      <w:pPr>
        <w:pStyle w:val="Bibliography"/>
        <w:spacing w:after="0" w:line="480" w:lineRule="auto"/>
        <w:ind w:left="360" w:hanging="360"/>
      </w:pPr>
      <w:bookmarkStart w:id="882" w:name="ref-PrabhuDhulkhed1967"/>
      <w:bookmarkEnd w:id="881"/>
      <w:r w:rsidRPr="001A7D4A">
        <w:t xml:space="preserve">Prabhu, M. S., &amp; </w:t>
      </w:r>
      <w:proofErr w:type="spellStart"/>
      <w:r w:rsidRPr="001A7D4A">
        <w:t>Dhul</w:t>
      </w:r>
      <w:r w:rsidRPr="00C71234">
        <w:t>khed</w:t>
      </w:r>
      <w:proofErr w:type="spellEnd"/>
      <w:r w:rsidRPr="00C71234">
        <w:t>, M. H. (1967). On the occurr</w:t>
      </w:r>
      <w:r w:rsidRPr="00685AF2">
        <w:t xml:space="preserve">ence of small-sized oil sardine Sardinella </w:t>
      </w:r>
      <w:proofErr w:type="spellStart"/>
      <w:r w:rsidRPr="00685AF2">
        <w:t>longiceps</w:t>
      </w:r>
      <w:proofErr w:type="spellEnd"/>
      <w:r w:rsidRPr="00685AF2">
        <w:t xml:space="preserve"> Val. </w:t>
      </w:r>
      <w:r w:rsidRPr="00685AF2">
        <w:rPr>
          <w:i/>
        </w:rPr>
        <w:t>Current Science</w:t>
      </w:r>
      <w:r w:rsidRPr="00685AF2">
        <w:t xml:space="preserve">, </w:t>
      </w:r>
      <w:r w:rsidRPr="00685AF2">
        <w:rPr>
          <w:i/>
        </w:rPr>
        <w:t>35</w:t>
      </w:r>
      <w:r w:rsidRPr="00685AF2">
        <w:t>(15), 410–411.</w:t>
      </w:r>
    </w:p>
    <w:p w14:paraId="7D84BE9E" w14:textId="77777777" w:rsidR="008062F9" w:rsidRPr="00685AF2" w:rsidRDefault="00806920" w:rsidP="00AA3B73">
      <w:pPr>
        <w:pStyle w:val="Bibliography"/>
        <w:spacing w:after="0" w:line="480" w:lineRule="auto"/>
        <w:ind w:left="360" w:hanging="360"/>
      </w:pPr>
      <w:bookmarkStart w:id="883" w:name="ref-PrabhuDhulkhed1970"/>
      <w:bookmarkEnd w:id="882"/>
      <w:r w:rsidRPr="00685AF2">
        <w:t xml:space="preserve">Prabhu, M. S., &amp; </w:t>
      </w:r>
      <w:proofErr w:type="spellStart"/>
      <w:r w:rsidRPr="00685AF2">
        <w:t>Dhulkhed</w:t>
      </w:r>
      <w:proofErr w:type="spellEnd"/>
      <w:r w:rsidRPr="00685AF2">
        <w:t xml:space="preserve">, M. H. (1970). The oil sardine fishery in the Mangalore zone during the seasons 1963-64 and 1967-68. </w:t>
      </w:r>
      <w:r w:rsidRPr="00685AF2">
        <w:rPr>
          <w:i/>
        </w:rPr>
        <w:t>Indian Journal of Fisheries</w:t>
      </w:r>
      <w:r w:rsidRPr="00685AF2">
        <w:t xml:space="preserve">, </w:t>
      </w:r>
      <w:r w:rsidRPr="00685AF2">
        <w:rPr>
          <w:i/>
        </w:rPr>
        <w:t>17</w:t>
      </w:r>
      <w:r w:rsidRPr="00685AF2">
        <w:t>(1/2), 57–75.</w:t>
      </w:r>
    </w:p>
    <w:p w14:paraId="6891A00B" w14:textId="77777777" w:rsidR="008062F9" w:rsidRPr="00CE477A" w:rsidRDefault="00806920" w:rsidP="00AA3B73">
      <w:pPr>
        <w:pStyle w:val="Bibliography"/>
        <w:spacing w:after="0" w:line="480" w:lineRule="auto"/>
        <w:ind w:left="360" w:hanging="360"/>
      </w:pPr>
      <w:bookmarkStart w:id="884" w:name="ref-Pristaetal2011"/>
      <w:bookmarkEnd w:id="883"/>
      <w:proofErr w:type="spellStart"/>
      <w:r w:rsidRPr="00685AF2">
        <w:lastRenderedPageBreak/>
        <w:t>Prista</w:t>
      </w:r>
      <w:proofErr w:type="spellEnd"/>
      <w:r w:rsidRPr="00685AF2">
        <w:t xml:space="preserve">, N., Diawara, N., Costa, M. J., &amp; Jones, C. (2011). Use of SARIMA models to assess data-poor fisheries: A case study with a sciaenid fishery off Portugal. </w:t>
      </w:r>
      <w:r w:rsidRPr="00685AF2">
        <w:rPr>
          <w:i/>
        </w:rPr>
        <w:t>Fisheries Bulletin</w:t>
      </w:r>
      <w:r w:rsidRPr="00685AF2">
        <w:t xml:space="preserve">, </w:t>
      </w:r>
      <w:r w:rsidRPr="00685AF2">
        <w:rPr>
          <w:i/>
        </w:rPr>
        <w:t>109</w:t>
      </w:r>
      <w:r w:rsidRPr="00685AF2">
        <w:t xml:space="preserve">(2), 170–185. </w:t>
      </w:r>
      <w:hyperlink r:id="rId43">
        <w:r w:rsidRPr="001A7D4A">
          <w:rPr>
            <w:rStyle w:val="Hyperlink"/>
            <w:color w:val="auto"/>
          </w:rPr>
          <w:t>https://doi.org/10.7755/FB</w:t>
        </w:r>
      </w:hyperlink>
    </w:p>
    <w:p w14:paraId="35B5AE86" w14:textId="77777777" w:rsidR="008062F9" w:rsidRPr="00CE477A" w:rsidRDefault="00806920" w:rsidP="00AA3B73">
      <w:pPr>
        <w:pStyle w:val="Bibliography"/>
        <w:spacing w:after="0" w:line="480" w:lineRule="auto"/>
        <w:ind w:left="360" w:hanging="360"/>
      </w:pPr>
      <w:bookmarkStart w:id="885" w:name="ref-Raghavanetal2010"/>
      <w:bookmarkEnd w:id="884"/>
      <w:r w:rsidRPr="001A7D4A">
        <w:t>Ragha</w:t>
      </w:r>
      <w:r w:rsidRPr="00C71234">
        <w:t xml:space="preserve">van, B. R., Deepthi, T., Ashwini, S., </w:t>
      </w:r>
      <w:proofErr w:type="spellStart"/>
      <w:r w:rsidRPr="00C71234">
        <w:t>S</w:t>
      </w:r>
      <w:r w:rsidRPr="00685AF2">
        <w:t>hylini</w:t>
      </w:r>
      <w:proofErr w:type="spellEnd"/>
      <w:r w:rsidRPr="00685AF2">
        <w:t xml:space="preserve">, S. K., </w:t>
      </w:r>
      <w:proofErr w:type="spellStart"/>
      <w:r w:rsidRPr="00685AF2">
        <w:t>Kumarswami</w:t>
      </w:r>
      <w:proofErr w:type="spellEnd"/>
      <w:r w:rsidRPr="00685AF2">
        <w:t xml:space="preserve">, M., Kumar, S., &amp; </w:t>
      </w:r>
      <w:proofErr w:type="spellStart"/>
      <w:r w:rsidRPr="00685AF2">
        <w:t>Lotliker</w:t>
      </w:r>
      <w:proofErr w:type="spellEnd"/>
      <w:r w:rsidRPr="00685AF2">
        <w:t xml:space="preserve">, A. A. (2010). Spring inter monsoon algal blooms in the Eastern Arabian Sea: Shallow marine encounter off Karwar and </w:t>
      </w:r>
      <w:proofErr w:type="spellStart"/>
      <w:r w:rsidRPr="00685AF2">
        <w:t>Kumbla</w:t>
      </w:r>
      <w:proofErr w:type="spellEnd"/>
      <w:r w:rsidRPr="00685AF2">
        <w:t xml:space="preserve"> coast using a hyperspectral radiometer. </w:t>
      </w:r>
      <w:r w:rsidRPr="00685AF2">
        <w:rPr>
          <w:i/>
        </w:rPr>
        <w:t>International Journal of Earth Sciences and Engineering</w:t>
      </w:r>
      <w:r w:rsidRPr="00685AF2">
        <w:t xml:space="preserve">, </w:t>
      </w:r>
      <w:r w:rsidRPr="00685AF2">
        <w:rPr>
          <w:i/>
        </w:rPr>
        <w:t>3</w:t>
      </w:r>
      <w:r w:rsidRPr="00685AF2">
        <w:t xml:space="preserve">(6), 827–832. </w:t>
      </w:r>
      <w:hyperlink r:id="rId44">
        <w:r w:rsidRPr="001A7D4A">
          <w:rPr>
            <w:rStyle w:val="Hyperlink"/>
            <w:color w:val="auto"/>
          </w:rPr>
          <w:t>https://doi.org/10.21276/ijee</w:t>
        </w:r>
      </w:hyperlink>
    </w:p>
    <w:p w14:paraId="15F50D12" w14:textId="77777777" w:rsidR="008062F9" w:rsidRPr="003E2A48" w:rsidRDefault="00806920" w:rsidP="00AA3B73">
      <w:pPr>
        <w:pStyle w:val="Bibliography"/>
        <w:spacing w:after="0" w:line="480" w:lineRule="auto"/>
        <w:ind w:left="360" w:hanging="360"/>
      </w:pPr>
      <w:bookmarkStart w:id="886" w:name="ref-Rohitetal2018"/>
      <w:bookmarkEnd w:id="885"/>
      <w:r w:rsidRPr="001A7D4A">
        <w:t xml:space="preserve">Rohit, P., </w:t>
      </w:r>
      <w:proofErr w:type="spellStart"/>
      <w:r w:rsidRPr="001A7D4A">
        <w:t>Si</w:t>
      </w:r>
      <w:r w:rsidRPr="00C71234">
        <w:t>vadas</w:t>
      </w:r>
      <w:proofErr w:type="spellEnd"/>
      <w:r w:rsidRPr="00C71234">
        <w:t xml:space="preserve">, M., </w:t>
      </w:r>
      <w:proofErr w:type="spellStart"/>
      <w:r w:rsidRPr="00C71234">
        <w:t>Abdussamad</w:t>
      </w:r>
      <w:proofErr w:type="spellEnd"/>
      <w:r w:rsidRPr="00C71234">
        <w:t xml:space="preserve">, E. M., </w:t>
      </w:r>
      <w:proofErr w:type="spellStart"/>
      <w:r w:rsidRPr="00C71234">
        <w:t>R</w:t>
      </w:r>
      <w:r w:rsidRPr="00685AF2">
        <w:t>ethinam</w:t>
      </w:r>
      <w:proofErr w:type="spellEnd"/>
      <w:r w:rsidRPr="00685AF2">
        <w:t xml:space="preserve">, A. M. M., </w:t>
      </w:r>
      <w:proofErr w:type="spellStart"/>
      <w:r w:rsidRPr="00685AF2">
        <w:t>Koya</w:t>
      </w:r>
      <w:proofErr w:type="spellEnd"/>
      <w:r w:rsidRPr="00685AF2">
        <w:t xml:space="preserve">, K. P. S., Ganga, U., … </w:t>
      </w:r>
      <w:proofErr w:type="spellStart"/>
      <w:r w:rsidRPr="00685AF2">
        <w:t>Supraba</w:t>
      </w:r>
      <w:proofErr w:type="spellEnd"/>
      <w:r w:rsidRPr="00685AF2">
        <w:t xml:space="preserve">, V. (2018). </w:t>
      </w:r>
      <w:r w:rsidRPr="00685AF2">
        <w:rPr>
          <w:i/>
        </w:rPr>
        <w:t>Enigmatic Indian oil sardine: An insight</w:t>
      </w:r>
      <w:r w:rsidRPr="00685AF2">
        <w:t>. CMFRI Special Publication No. 130.</w:t>
      </w:r>
      <w:r w:rsidRPr="003E2A48">
        <w:t xml:space="preserve"> p156. ICAR-Central Marine Fisheries Research Institute.</w:t>
      </w:r>
    </w:p>
    <w:p w14:paraId="75031C77" w14:textId="77777777" w:rsidR="008062F9" w:rsidRPr="003E2A48" w:rsidRDefault="00806920" w:rsidP="00AA3B73">
      <w:pPr>
        <w:pStyle w:val="Bibliography"/>
        <w:spacing w:after="0" w:line="480" w:lineRule="auto"/>
        <w:ind w:left="360" w:hanging="360"/>
      </w:pPr>
      <w:bookmarkStart w:id="887" w:name="ref-Roxyetal2014"/>
      <w:bookmarkEnd w:id="886"/>
      <w:r w:rsidRPr="003E2A48">
        <w:t xml:space="preserve">Roxy, M. K., Ritika, K., </w:t>
      </w:r>
      <w:proofErr w:type="spellStart"/>
      <w:r w:rsidRPr="003E2A48">
        <w:t>Terray</w:t>
      </w:r>
      <w:proofErr w:type="spellEnd"/>
      <w:r w:rsidRPr="003E2A48">
        <w:t xml:space="preserve">, P., &amp; Masson, S. (2014). The curious case of Indian Ocean warming. </w:t>
      </w:r>
      <w:r w:rsidRPr="003E2A48">
        <w:rPr>
          <w:i/>
        </w:rPr>
        <w:t>Journal of Climate</w:t>
      </w:r>
      <w:r w:rsidRPr="003E2A48">
        <w:t xml:space="preserve">, </w:t>
      </w:r>
      <w:r w:rsidRPr="003E2A48">
        <w:rPr>
          <w:i/>
        </w:rPr>
        <w:t>27</w:t>
      </w:r>
      <w:r w:rsidRPr="003E2A48">
        <w:t xml:space="preserve">(22), 8501–8509. </w:t>
      </w:r>
      <w:hyperlink r:id="rId45">
        <w:r w:rsidRPr="003E2A48">
          <w:rPr>
            <w:rStyle w:val="Hyperlink"/>
            <w:color w:val="auto"/>
          </w:rPr>
          <w:t>https://doi.org/10.1175/JCLI-D-14-00471.1</w:t>
        </w:r>
      </w:hyperlink>
    </w:p>
    <w:p w14:paraId="1367F286" w14:textId="77777777" w:rsidR="008062F9" w:rsidRPr="00CE477A" w:rsidRDefault="00806920" w:rsidP="00AA3B73">
      <w:pPr>
        <w:pStyle w:val="Bibliography"/>
        <w:spacing w:after="0" w:line="480" w:lineRule="auto"/>
        <w:ind w:left="360" w:hanging="360"/>
      </w:pPr>
      <w:bookmarkStart w:id="888" w:name="ref-RykaczewskiCheckley2008"/>
      <w:bookmarkEnd w:id="887"/>
      <w:proofErr w:type="spellStart"/>
      <w:r w:rsidRPr="00CE477A">
        <w:t>Rykaczewski</w:t>
      </w:r>
      <w:proofErr w:type="spellEnd"/>
      <w:r w:rsidRPr="001A7D4A">
        <w:t>, R. R., &amp; Checkley, D. M. (2008). Influen</w:t>
      </w:r>
      <w:r w:rsidRPr="00C71234">
        <w:t>ce of ocean winds of the pelagic ecosyst</w:t>
      </w:r>
      <w:r w:rsidRPr="00685AF2">
        <w:t xml:space="preserve">em in upwelling regions. </w:t>
      </w:r>
      <w:r w:rsidRPr="00685AF2">
        <w:rPr>
          <w:i/>
        </w:rPr>
        <w:t>Proceedings of the National Academy of Science</w:t>
      </w:r>
      <w:r w:rsidRPr="00685AF2">
        <w:t xml:space="preserve">, </w:t>
      </w:r>
      <w:r w:rsidRPr="00685AF2">
        <w:rPr>
          <w:i/>
        </w:rPr>
        <w:t>105</w:t>
      </w:r>
      <w:r w:rsidRPr="00685AF2">
        <w:t xml:space="preserve">(6), 1965–1970. </w:t>
      </w:r>
      <w:hyperlink r:id="rId46">
        <w:r w:rsidRPr="001A7D4A">
          <w:rPr>
            <w:rStyle w:val="Hyperlink"/>
            <w:color w:val="auto"/>
          </w:rPr>
          <w:t>https://doi.org/10.1073/pnas.0711777105</w:t>
        </w:r>
      </w:hyperlink>
    </w:p>
    <w:p w14:paraId="15CFCABC" w14:textId="77777777" w:rsidR="008062F9" w:rsidRPr="00CE477A" w:rsidRDefault="00806920" w:rsidP="00AA3B73">
      <w:pPr>
        <w:pStyle w:val="Bibliography"/>
        <w:spacing w:after="0" w:line="480" w:lineRule="auto"/>
        <w:ind w:left="360" w:hanging="360"/>
      </w:pPr>
      <w:bookmarkStart w:id="889" w:name="ref-Schaafetal1975"/>
      <w:bookmarkEnd w:id="888"/>
      <w:r w:rsidRPr="001A7D4A">
        <w:t>Schaaf,</w:t>
      </w:r>
      <w:r w:rsidRPr="00C71234">
        <w:t xml:space="preserve"> W</w:t>
      </w:r>
      <w:r w:rsidRPr="00685AF2">
        <w:t xml:space="preserve">. E., Sykes, J. E., &amp; </w:t>
      </w:r>
      <w:proofErr w:type="spellStart"/>
      <w:r w:rsidRPr="00685AF2">
        <w:t>Chapoton</w:t>
      </w:r>
      <w:proofErr w:type="spellEnd"/>
      <w:r w:rsidRPr="00685AF2">
        <w:t xml:space="preserve">, R. B. (1975). Forecasts of Atlantic and Gulf menhaden catches based on the historical relation of catch and fishing effort. </w:t>
      </w:r>
      <w:r w:rsidRPr="00685AF2">
        <w:rPr>
          <w:i/>
        </w:rPr>
        <w:t>Marine Fisheries Review</w:t>
      </w:r>
      <w:r w:rsidRPr="00685AF2">
        <w:t xml:space="preserve">, </w:t>
      </w:r>
      <w:r w:rsidRPr="00685AF2">
        <w:rPr>
          <w:i/>
        </w:rPr>
        <w:t>37</w:t>
      </w:r>
      <w:r w:rsidRPr="00685AF2">
        <w:t xml:space="preserve">(10), 5–9. </w:t>
      </w:r>
      <w:hyperlink r:id="rId47">
        <w:r w:rsidRPr="001A7D4A">
          <w:rPr>
            <w:rStyle w:val="Hyperlink"/>
            <w:color w:val="auto"/>
          </w:rPr>
          <w:t>https://doi.org/10.7755/MFR</w:t>
        </w:r>
      </w:hyperlink>
    </w:p>
    <w:p w14:paraId="5FA14FC8" w14:textId="77777777" w:rsidR="008062F9" w:rsidRPr="00CE477A" w:rsidRDefault="00806920" w:rsidP="00AA3B73">
      <w:pPr>
        <w:pStyle w:val="Bibliography"/>
        <w:spacing w:after="0" w:line="480" w:lineRule="auto"/>
        <w:ind w:left="360" w:hanging="360"/>
      </w:pPr>
      <w:bookmarkStart w:id="890" w:name="ref-Schwartzloseetal2010"/>
      <w:bookmarkEnd w:id="889"/>
      <w:proofErr w:type="spellStart"/>
      <w:r w:rsidRPr="001A7D4A">
        <w:t>Schwar</w:t>
      </w:r>
      <w:r w:rsidRPr="00C71234">
        <w:t>tzlose</w:t>
      </w:r>
      <w:proofErr w:type="spellEnd"/>
      <w:r w:rsidRPr="00C71234">
        <w:t xml:space="preserve">, R. A., </w:t>
      </w:r>
      <w:proofErr w:type="spellStart"/>
      <w:r w:rsidRPr="00C71234">
        <w:t>Alheit</w:t>
      </w:r>
      <w:proofErr w:type="spellEnd"/>
      <w:r w:rsidRPr="00C71234">
        <w:t xml:space="preserve">, J., </w:t>
      </w:r>
      <w:proofErr w:type="spellStart"/>
      <w:r w:rsidRPr="00C71234">
        <w:t>Bakun</w:t>
      </w:r>
      <w:proofErr w:type="spellEnd"/>
      <w:r w:rsidRPr="00C71234">
        <w:t>, A., Baumgartner</w:t>
      </w:r>
      <w:r w:rsidRPr="00685AF2">
        <w:t xml:space="preserve">, T. R., Cloete, R., Crawford, R. J. M., … </w:t>
      </w:r>
      <w:proofErr w:type="spellStart"/>
      <w:r w:rsidRPr="00685AF2">
        <w:t>Zuzunaga</w:t>
      </w:r>
      <w:proofErr w:type="spellEnd"/>
      <w:r w:rsidRPr="00685AF2">
        <w:t xml:space="preserve">, J. Z. (2010). Worldwide large-scale fluctuations of sardine and anchovy </w:t>
      </w:r>
      <w:r w:rsidRPr="00685AF2">
        <w:lastRenderedPageBreak/>
        <w:t xml:space="preserve">populations. </w:t>
      </w:r>
      <w:r w:rsidRPr="00685AF2">
        <w:rPr>
          <w:i/>
        </w:rPr>
        <w:t>South African Journal of Marine Science</w:t>
      </w:r>
      <w:r w:rsidRPr="00685AF2">
        <w:t xml:space="preserve">, </w:t>
      </w:r>
      <w:r w:rsidRPr="00685AF2">
        <w:rPr>
          <w:i/>
        </w:rPr>
        <w:t>21</w:t>
      </w:r>
      <w:r w:rsidRPr="00685AF2">
        <w:t xml:space="preserve">(1), 289–347. </w:t>
      </w:r>
      <w:hyperlink r:id="rId48">
        <w:r w:rsidRPr="001A7D4A">
          <w:rPr>
            <w:rStyle w:val="Hyperlink"/>
            <w:color w:val="auto"/>
          </w:rPr>
          <w:t>https://doi.org/10.2989/025776199784125962</w:t>
        </w:r>
      </w:hyperlink>
    </w:p>
    <w:p w14:paraId="4A7EA26B" w14:textId="77777777" w:rsidR="008062F9" w:rsidRPr="00685AF2" w:rsidRDefault="00806920" w:rsidP="00AA3B73">
      <w:pPr>
        <w:pStyle w:val="Bibliography"/>
        <w:spacing w:after="0" w:line="480" w:lineRule="auto"/>
        <w:ind w:left="360" w:hanging="360"/>
      </w:pPr>
      <w:bookmarkStart w:id="891" w:name="ref-Srinath1998"/>
      <w:bookmarkEnd w:id="890"/>
      <w:r w:rsidRPr="001A7D4A">
        <w:t>Srina</w:t>
      </w:r>
      <w:r w:rsidRPr="00C71234">
        <w:t xml:space="preserve">th, M. (1998). Exploratory analysis on the predictability of oil sardine landings in Kerala. </w:t>
      </w:r>
      <w:r w:rsidRPr="00685AF2">
        <w:rPr>
          <w:i/>
        </w:rPr>
        <w:t>Indian Journal of Fisheries</w:t>
      </w:r>
      <w:r w:rsidRPr="00685AF2">
        <w:t xml:space="preserve">, </w:t>
      </w:r>
      <w:r w:rsidRPr="00685AF2">
        <w:rPr>
          <w:i/>
        </w:rPr>
        <w:t>45</w:t>
      </w:r>
      <w:r w:rsidRPr="00685AF2">
        <w:t>(4), 363–374.</w:t>
      </w:r>
    </w:p>
    <w:p w14:paraId="7729B8E3" w14:textId="77777777" w:rsidR="008062F9" w:rsidRPr="00685AF2" w:rsidRDefault="00806920" w:rsidP="00AA3B73">
      <w:pPr>
        <w:pStyle w:val="Bibliography"/>
        <w:spacing w:after="0" w:line="480" w:lineRule="auto"/>
        <w:ind w:left="360" w:hanging="360"/>
      </w:pPr>
      <w:bookmarkStart w:id="892" w:name="ref-Srinathetal2005"/>
      <w:bookmarkEnd w:id="891"/>
      <w:r w:rsidRPr="00685AF2">
        <w:t xml:space="preserve">Srinath, M., Kuriakose, S., &amp; Mini, K. G. (2005). Methodology for estimation of marine fish landings in India. In </w:t>
      </w:r>
      <w:r w:rsidRPr="00685AF2">
        <w:rPr>
          <w:i/>
        </w:rPr>
        <w:t>CMFRI Special Publications No. 86. p57.</w:t>
      </w:r>
      <w:r w:rsidRPr="00685AF2">
        <w:t xml:space="preserve"> Central Marine Fisheries Research Institute.</w:t>
      </w:r>
    </w:p>
    <w:p w14:paraId="16A6CA63" w14:textId="77777777" w:rsidR="008062F9" w:rsidRPr="003E2A48" w:rsidRDefault="00806920" w:rsidP="00AA3B73">
      <w:pPr>
        <w:pStyle w:val="Bibliography"/>
        <w:spacing w:after="0" w:line="480" w:lineRule="auto"/>
        <w:ind w:left="360" w:hanging="360"/>
      </w:pPr>
      <w:bookmarkStart w:id="893" w:name="ref-StergiouChristou1996"/>
      <w:bookmarkEnd w:id="892"/>
      <w:r w:rsidRPr="00685AF2">
        <w:t>Stergiou, K. I., &amp; Chris</w:t>
      </w:r>
      <w:r w:rsidRPr="003E2A48">
        <w:t xml:space="preserve">tou, E. D. (1996). Modeling and forecasting annual fisheries </w:t>
      </w:r>
      <w:proofErr w:type="gramStart"/>
      <w:r w:rsidRPr="003E2A48">
        <w:t>catches</w:t>
      </w:r>
      <w:proofErr w:type="gramEnd"/>
      <w:r w:rsidRPr="003E2A48">
        <w:t xml:space="preserve">: Comparison of regression, univariate and </w:t>
      </w:r>
      <w:proofErr w:type="spellStart"/>
      <w:r w:rsidRPr="003E2A48">
        <w:t>mulivariate</w:t>
      </w:r>
      <w:proofErr w:type="spellEnd"/>
      <w:r w:rsidRPr="003E2A48">
        <w:t xml:space="preserve"> time series methods. </w:t>
      </w:r>
      <w:r w:rsidRPr="003E2A48">
        <w:rPr>
          <w:i/>
        </w:rPr>
        <w:t>Fisheries Research</w:t>
      </w:r>
      <w:r w:rsidRPr="003E2A48">
        <w:t xml:space="preserve">, </w:t>
      </w:r>
      <w:r w:rsidRPr="003E2A48">
        <w:rPr>
          <w:i/>
        </w:rPr>
        <w:t>25</w:t>
      </w:r>
      <w:r w:rsidRPr="003E2A48">
        <w:t xml:space="preserve">(2), 105–138. </w:t>
      </w:r>
      <w:hyperlink r:id="rId49">
        <w:r w:rsidRPr="003E2A48">
          <w:rPr>
            <w:rStyle w:val="Hyperlink"/>
            <w:color w:val="auto"/>
          </w:rPr>
          <w:t>https://doi.org/10.1016/0165-7836(95)00389-4</w:t>
        </w:r>
      </w:hyperlink>
    </w:p>
    <w:p w14:paraId="17AEFD6D" w14:textId="77777777" w:rsidR="008062F9" w:rsidRPr="00685AF2" w:rsidRDefault="00806920" w:rsidP="00AA3B73">
      <w:pPr>
        <w:pStyle w:val="Bibliography"/>
        <w:spacing w:after="0" w:line="480" w:lineRule="auto"/>
        <w:ind w:left="360" w:hanging="360"/>
      </w:pPr>
      <w:bookmarkStart w:id="894" w:name="ref-Suprabaetal2016"/>
      <w:bookmarkEnd w:id="893"/>
      <w:proofErr w:type="spellStart"/>
      <w:r w:rsidRPr="00CE477A">
        <w:t>Supraba</w:t>
      </w:r>
      <w:proofErr w:type="spellEnd"/>
      <w:r w:rsidRPr="001A7D4A">
        <w:t xml:space="preserve">, V., </w:t>
      </w:r>
      <w:proofErr w:type="spellStart"/>
      <w:r w:rsidRPr="001A7D4A">
        <w:t>Dineshbabu</w:t>
      </w:r>
      <w:proofErr w:type="spellEnd"/>
      <w:r w:rsidRPr="001A7D4A">
        <w:t>, A. P., Thoma</w:t>
      </w:r>
      <w:r w:rsidRPr="00C71234">
        <w:t xml:space="preserve">s, S., Rohit, P., Rajesh, K. M., &amp; Zacharia, P. U. (2016). Climate influence on oil sardine and Indian mackerel in southeastern Arabian Sea. </w:t>
      </w:r>
      <w:r w:rsidRPr="00685AF2">
        <w:rPr>
          <w:i/>
        </w:rPr>
        <w:t>International Journal of Development Research</w:t>
      </w:r>
      <w:r w:rsidRPr="00685AF2">
        <w:t xml:space="preserve">, </w:t>
      </w:r>
      <w:r w:rsidRPr="00685AF2">
        <w:rPr>
          <w:i/>
        </w:rPr>
        <w:t>6</w:t>
      </w:r>
      <w:r w:rsidRPr="00685AF2">
        <w:t>(8), 9152–9159.</w:t>
      </w:r>
    </w:p>
    <w:p w14:paraId="2F3D00B0" w14:textId="77777777" w:rsidR="008062F9" w:rsidRPr="00CE477A" w:rsidRDefault="00806920" w:rsidP="00AA3B73">
      <w:pPr>
        <w:pStyle w:val="Bibliography"/>
        <w:spacing w:after="0" w:line="480" w:lineRule="auto"/>
        <w:ind w:left="360" w:hanging="360"/>
      </w:pPr>
      <w:bookmarkStart w:id="895" w:name="ref-Takasukaetal2007"/>
      <w:bookmarkEnd w:id="894"/>
      <w:proofErr w:type="spellStart"/>
      <w:r w:rsidRPr="00685AF2">
        <w:t>Takasuka</w:t>
      </w:r>
      <w:proofErr w:type="spellEnd"/>
      <w:r w:rsidRPr="00685AF2">
        <w:t xml:space="preserve">, A., Oozeki, Y., &amp; Aoki, I. (2007). Optimal growth temperature hypothesis: Why do anchovy flourish and sardine collapse or vice versa under the same ocean regime? </w:t>
      </w:r>
      <w:r w:rsidRPr="00685AF2">
        <w:rPr>
          <w:i/>
        </w:rPr>
        <w:t>Canadian Journal of Fisheries and Aquatic Sciences</w:t>
      </w:r>
      <w:r w:rsidRPr="00685AF2">
        <w:t xml:space="preserve">, </w:t>
      </w:r>
      <w:r w:rsidRPr="00685AF2">
        <w:rPr>
          <w:i/>
        </w:rPr>
        <w:t>64</w:t>
      </w:r>
      <w:r w:rsidRPr="00685AF2">
        <w:t xml:space="preserve">(5), 768–776. </w:t>
      </w:r>
      <w:hyperlink r:id="rId50">
        <w:r w:rsidRPr="001A7D4A">
          <w:rPr>
            <w:rStyle w:val="Hyperlink"/>
            <w:color w:val="auto"/>
          </w:rPr>
          <w:t>h</w:t>
        </w:r>
        <w:r w:rsidRPr="00C71234">
          <w:rPr>
            <w:rStyle w:val="Hyperlink"/>
            <w:color w:val="auto"/>
          </w:rPr>
          <w:t>ttps://doi.org/10.1139/f07-052</w:t>
        </w:r>
      </w:hyperlink>
    </w:p>
    <w:p w14:paraId="52501B5B" w14:textId="77777777" w:rsidR="008062F9" w:rsidRPr="003E2A48" w:rsidRDefault="00806920" w:rsidP="00AA3B73">
      <w:pPr>
        <w:pStyle w:val="Bibliography"/>
        <w:spacing w:after="0" w:line="480" w:lineRule="auto"/>
        <w:ind w:left="360" w:hanging="360"/>
      </w:pPr>
      <w:bookmarkStart w:id="896" w:name="ref-Thara2011"/>
      <w:bookmarkEnd w:id="895"/>
      <w:proofErr w:type="spellStart"/>
      <w:r w:rsidRPr="001A7D4A">
        <w:t>Thara</w:t>
      </w:r>
      <w:proofErr w:type="spellEnd"/>
      <w:r w:rsidRPr="001A7D4A">
        <w:t>, K</w:t>
      </w:r>
      <w:r w:rsidRPr="00C71234">
        <w:t>. J. (2011).</w:t>
      </w:r>
      <w:r w:rsidRPr="003E2A48">
        <w:t xml:space="preserve"> </w:t>
      </w:r>
      <w:r w:rsidRPr="003E2A48">
        <w:rPr>
          <w:i/>
        </w:rPr>
        <w:t>Response of eastern Arabian Sea to extreme climatic events with special reference to selected pelagic fishes</w:t>
      </w:r>
      <w:r w:rsidRPr="003E2A48">
        <w:t>. Kerala, India: PhD Thesis. Department of Physical Oceanography. Cochin University of Science; Technology.</w:t>
      </w:r>
    </w:p>
    <w:p w14:paraId="66364D78" w14:textId="77777777" w:rsidR="008062F9" w:rsidRPr="00CE477A" w:rsidRDefault="00806920" w:rsidP="00AA3B73">
      <w:pPr>
        <w:pStyle w:val="Bibliography"/>
        <w:spacing w:after="0" w:line="480" w:lineRule="auto"/>
        <w:ind w:left="360" w:hanging="360"/>
      </w:pPr>
      <w:bookmarkStart w:id="897" w:name="ref-Tommasietal2016"/>
      <w:bookmarkEnd w:id="896"/>
      <w:proofErr w:type="spellStart"/>
      <w:r w:rsidRPr="003E2A48">
        <w:t>Tommasi</w:t>
      </w:r>
      <w:proofErr w:type="spellEnd"/>
      <w:r w:rsidRPr="003E2A48">
        <w:t xml:space="preserve">, D., Stock, C. A., </w:t>
      </w:r>
      <w:proofErr w:type="spellStart"/>
      <w:r w:rsidRPr="003E2A48">
        <w:t>Pegion</w:t>
      </w:r>
      <w:proofErr w:type="spellEnd"/>
      <w:r w:rsidRPr="003E2A48">
        <w:t xml:space="preserve">, K., </w:t>
      </w:r>
      <w:proofErr w:type="spellStart"/>
      <w:r w:rsidRPr="003E2A48">
        <w:t>Vecchi</w:t>
      </w:r>
      <w:proofErr w:type="spellEnd"/>
      <w:r w:rsidRPr="003E2A48">
        <w:t xml:space="preserve">, G. A., </w:t>
      </w:r>
      <w:proofErr w:type="spellStart"/>
      <w:r w:rsidRPr="003E2A48">
        <w:t>Methot</w:t>
      </w:r>
      <w:proofErr w:type="spellEnd"/>
      <w:r w:rsidRPr="003E2A48">
        <w:t>, R. D., Alexander, M. A., &amp; Checkley, D. M. (2016). Improved management of small pelagic fisheries through seasonal climate pre</w:t>
      </w:r>
      <w:r w:rsidRPr="00CE477A">
        <w:t xml:space="preserve">diction. </w:t>
      </w:r>
      <w:r w:rsidRPr="001A7D4A">
        <w:rPr>
          <w:i/>
        </w:rPr>
        <w:t>Ecological Applications</w:t>
      </w:r>
      <w:r w:rsidRPr="00C71234">
        <w:t xml:space="preserve">, </w:t>
      </w:r>
      <w:r w:rsidRPr="00685AF2">
        <w:rPr>
          <w:i/>
        </w:rPr>
        <w:t>27</w:t>
      </w:r>
      <w:r w:rsidRPr="00685AF2">
        <w:t xml:space="preserve">(2), 378–388. </w:t>
      </w:r>
      <w:hyperlink r:id="rId51">
        <w:r w:rsidRPr="001A7D4A">
          <w:rPr>
            <w:rStyle w:val="Hyperlink"/>
            <w:color w:val="auto"/>
          </w:rPr>
          <w:t>https://doi.org/10.1002/eap.1458</w:t>
        </w:r>
      </w:hyperlink>
    </w:p>
    <w:p w14:paraId="4C46E583" w14:textId="77777777" w:rsidR="008062F9" w:rsidRPr="00CE477A" w:rsidRDefault="00806920" w:rsidP="00AA3B73">
      <w:pPr>
        <w:pStyle w:val="Bibliography"/>
        <w:spacing w:after="0" w:line="480" w:lineRule="auto"/>
        <w:ind w:left="360" w:hanging="360"/>
      </w:pPr>
      <w:bookmarkStart w:id="898" w:name="ref-Vallivattathillametal2017"/>
      <w:bookmarkEnd w:id="897"/>
      <w:proofErr w:type="spellStart"/>
      <w:r w:rsidRPr="001A7D4A">
        <w:lastRenderedPageBreak/>
        <w:t>Vallivat</w:t>
      </w:r>
      <w:r w:rsidRPr="00C71234">
        <w:t>tathillam</w:t>
      </w:r>
      <w:proofErr w:type="spellEnd"/>
      <w:r w:rsidRPr="00C71234">
        <w:t xml:space="preserve">, P., </w:t>
      </w:r>
      <w:proofErr w:type="spellStart"/>
      <w:r w:rsidRPr="00C71234">
        <w:t>Iyyappan</w:t>
      </w:r>
      <w:proofErr w:type="spellEnd"/>
      <w:r w:rsidRPr="00C71234">
        <w:t xml:space="preserve">, S., </w:t>
      </w:r>
      <w:proofErr w:type="spellStart"/>
      <w:r w:rsidRPr="00C71234">
        <w:t>Lengaigne</w:t>
      </w:r>
      <w:proofErr w:type="spellEnd"/>
      <w:r w:rsidRPr="00C71234">
        <w:t xml:space="preserve">, M., </w:t>
      </w:r>
      <w:proofErr w:type="spellStart"/>
      <w:r w:rsidRPr="00C71234">
        <w:t>Ethé</w:t>
      </w:r>
      <w:proofErr w:type="spellEnd"/>
      <w:r w:rsidRPr="00C71234">
        <w:t xml:space="preserve">, C., </w:t>
      </w:r>
      <w:proofErr w:type="spellStart"/>
      <w:r w:rsidRPr="00C71234">
        <w:t>Vialard</w:t>
      </w:r>
      <w:proofErr w:type="spellEnd"/>
      <w:r w:rsidRPr="00C71234">
        <w:t>, J., L</w:t>
      </w:r>
      <w:r w:rsidRPr="00685AF2">
        <w:t xml:space="preserve">evy, M., … Naqvi, W. (2017). Positive Indian Ocean Dipole events prevent anoxia off the west coast of India. </w:t>
      </w:r>
      <w:proofErr w:type="spellStart"/>
      <w:r w:rsidRPr="00685AF2">
        <w:rPr>
          <w:i/>
        </w:rPr>
        <w:t>Biogeosciences</w:t>
      </w:r>
      <w:proofErr w:type="spellEnd"/>
      <w:r w:rsidRPr="00685AF2">
        <w:t xml:space="preserve">, </w:t>
      </w:r>
      <w:r w:rsidRPr="00685AF2">
        <w:rPr>
          <w:i/>
        </w:rPr>
        <w:t>14</w:t>
      </w:r>
      <w:r w:rsidRPr="00685AF2">
        <w:t xml:space="preserve">(6), 1541–1559. </w:t>
      </w:r>
      <w:hyperlink r:id="rId52">
        <w:r w:rsidRPr="001A7D4A">
          <w:rPr>
            <w:rStyle w:val="Hyperlink"/>
            <w:color w:val="auto"/>
          </w:rPr>
          <w:t>https://doi.org/10.5194/bg-14-1541-2017</w:t>
        </w:r>
      </w:hyperlink>
    </w:p>
    <w:p w14:paraId="56DFA22A" w14:textId="77777777" w:rsidR="008062F9" w:rsidRPr="003E2A48" w:rsidRDefault="00806920" w:rsidP="00AA3B73">
      <w:pPr>
        <w:pStyle w:val="Bibliography"/>
        <w:spacing w:after="0" w:line="480" w:lineRule="auto"/>
        <w:ind w:left="360" w:hanging="360"/>
      </w:pPr>
      <w:bookmarkStart w:id="899" w:name="ref-VenugopalanSrinath1998"/>
      <w:bookmarkEnd w:id="898"/>
      <w:proofErr w:type="spellStart"/>
      <w:r w:rsidRPr="001A7D4A">
        <w:t>Venugopalan</w:t>
      </w:r>
      <w:proofErr w:type="spellEnd"/>
      <w:r w:rsidRPr="001A7D4A">
        <w:t>,</w:t>
      </w:r>
      <w:r w:rsidRPr="00C71234">
        <w:t xml:space="preserve"> R., &amp; Srinath, M. (</w:t>
      </w:r>
      <w:r w:rsidRPr="003E2A48">
        <w:t xml:space="preserve">1998). Modelling and forecasting fish catches: Comparison of regression, univariate and multivariate time series methods. </w:t>
      </w:r>
      <w:r w:rsidRPr="003E2A48">
        <w:rPr>
          <w:i/>
        </w:rPr>
        <w:t>Indian Journal of Fisheries</w:t>
      </w:r>
      <w:r w:rsidRPr="003E2A48">
        <w:t xml:space="preserve">, </w:t>
      </w:r>
      <w:r w:rsidRPr="003E2A48">
        <w:rPr>
          <w:i/>
        </w:rPr>
        <w:t>45</w:t>
      </w:r>
      <w:r w:rsidRPr="003E2A48">
        <w:t>(3), 227–237.</w:t>
      </w:r>
    </w:p>
    <w:p w14:paraId="5C5CFB59" w14:textId="77777777" w:rsidR="008062F9" w:rsidRPr="003E2A48" w:rsidRDefault="00806920" w:rsidP="00AA3B73">
      <w:pPr>
        <w:pStyle w:val="Bibliography"/>
        <w:spacing w:after="0" w:line="480" w:lineRule="auto"/>
        <w:ind w:left="360" w:hanging="360"/>
      </w:pPr>
      <w:bookmarkStart w:id="900" w:name="ref-Vivekanandanetal2009"/>
      <w:bookmarkEnd w:id="899"/>
      <w:proofErr w:type="spellStart"/>
      <w:r w:rsidRPr="003E2A48">
        <w:t>Vivekanandan</w:t>
      </w:r>
      <w:proofErr w:type="spellEnd"/>
      <w:r w:rsidRPr="003E2A48">
        <w:t xml:space="preserve">, E., Rajagopalan, M., &amp; Pillai, N. G. K. (2009). Recent trends in sea surface temperature and its impact on oil sardine. In P. K. Aggarwal (Ed.), </w:t>
      </w:r>
      <w:r w:rsidRPr="003E2A48">
        <w:rPr>
          <w:i/>
        </w:rPr>
        <w:t>Global climate change and Indian agriculture</w:t>
      </w:r>
      <w:r w:rsidRPr="003E2A48">
        <w:t xml:space="preserve"> (pp. 89–92). New Delhi: Indian Council of Agricultural Research.</w:t>
      </w:r>
    </w:p>
    <w:p w14:paraId="76237A38" w14:textId="77777777" w:rsidR="008062F9" w:rsidRPr="00685AF2" w:rsidRDefault="00806920" w:rsidP="00AA3B73">
      <w:pPr>
        <w:pStyle w:val="Bibliography"/>
        <w:spacing w:after="0" w:line="480" w:lineRule="auto"/>
        <w:ind w:left="360" w:hanging="360"/>
      </w:pPr>
      <w:bookmarkStart w:id="901" w:name="ref-Vivekanandanetal2003"/>
      <w:bookmarkEnd w:id="900"/>
      <w:proofErr w:type="spellStart"/>
      <w:r w:rsidRPr="00CE477A">
        <w:t>Vivekan</w:t>
      </w:r>
      <w:r w:rsidRPr="001A7D4A">
        <w:t>andan</w:t>
      </w:r>
      <w:proofErr w:type="spellEnd"/>
      <w:r w:rsidRPr="001A7D4A">
        <w:t>, E., Srinath, M., Pillai, V. N</w:t>
      </w:r>
      <w:r w:rsidRPr="00C71234">
        <w:t xml:space="preserve">., Immanuel, S., &amp; </w:t>
      </w:r>
      <w:proofErr w:type="spellStart"/>
      <w:r w:rsidRPr="00C71234">
        <w:t>Kurup</w:t>
      </w:r>
      <w:proofErr w:type="spellEnd"/>
      <w:r w:rsidRPr="00C71234">
        <w:t>, K. N. (2003). Marine fisheries along the southwest co</w:t>
      </w:r>
      <w:r w:rsidRPr="00685AF2">
        <w:t xml:space="preserve">ast of India. In G. Silvestre, L. Garces, I. </w:t>
      </w:r>
      <w:proofErr w:type="spellStart"/>
      <w:r w:rsidRPr="00685AF2">
        <w:t>Stobutzki</w:t>
      </w:r>
      <w:proofErr w:type="spellEnd"/>
      <w:r w:rsidRPr="00685AF2">
        <w:t xml:space="preserve">, C. Luna, M. Ahmad, R. A. </w:t>
      </w:r>
      <w:proofErr w:type="spellStart"/>
      <w:r w:rsidRPr="00685AF2">
        <w:t>Valmonte</w:t>
      </w:r>
      <w:proofErr w:type="spellEnd"/>
      <w:r w:rsidRPr="00685AF2">
        <w:t xml:space="preserve">-Santos, … D. Pauly (Eds.), </w:t>
      </w:r>
      <w:r w:rsidRPr="00685AF2">
        <w:rPr>
          <w:i/>
        </w:rPr>
        <w:t>Assessment, management, and future directions for coastal fisheries in Asian countries</w:t>
      </w:r>
      <w:r w:rsidRPr="00685AF2">
        <w:t xml:space="preserve"> (pp. 759–792). </w:t>
      </w:r>
      <w:proofErr w:type="spellStart"/>
      <w:r w:rsidRPr="00685AF2">
        <w:t>WorldFish</w:t>
      </w:r>
      <w:proofErr w:type="spellEnd"/>
      <w:r w:rsidRPr="00685AF2">
        <w:t xml:space="preserve"> Center, Penang.: </w:t>
      </w:r>
      <w:proofErr w:type="spellStart"/>
      <w:r w:rsidRPr="00685AF2">
        <w:t>WorldFish</w:t>
      </w:r>
      <w:proofErr w:type="spellEnd"/>
      <w:r w:rsidRPr="00685AF2">
        <w:t xml:space="preserve"> Center Conference Proceedings 67.</w:t>
      </w:r>
    </w:p>
    <w:p w14:paraId="4A149DF8" w14:textId="77777777" w:rsidR="008062F9" w:rsidRPr="00CE477A" w:rsidRDefault="00806920" w:rsidP="00AA3B73">
      <w:pPr>
        <w:pStyle w:val="Bibliography"/>
        <w:spacing w:after="0" w:line="480" w:lineRule="auto"/>
        <w:ind w:left="360" w:hanging="360"/>
      </w:pPr>
      <w:bookmarkStart w:id="902" w:name="ref-Wood2011"/>
      <w:bookmarkEnd w:id="901"/>
      <w:r w:rsidRPr="00685AF2">
        <w:t xml:space="preserve">Wood, S. N. (2011). Fast stable restricted maximum likelihood and marginal likelihood estimation of semiparametric generalized linear models. </w:t>
      </w:r>
      <w:r w:rsidRPr="00685AF2">
        <w:rPr>
          <w:i/>
        </w:rPr>
        <w:t>Journal of the Royal Statistical Society B</w:t>
      </w:r>
      <w:r w:rsidRPr="00685AF2">
        <w:t xml:space="preserve">, </w:t>
      </w:r>
      <w:r w:rsidRPr="00685AF2">
        <w:rPr>
          <w:i/>
        </w:rPr>
        <w:t>73</w:t>
      </w:r>
      <w:r w:rsidRPr="00685AF2">
        <w:t xml:space="preserve">(1), 3–36. </w:t>
      </w:r>
      <w:hyperlink r:id="rId53">
        <w:r w:rsidRPr="001A7D4A">
          <w:rPr>
            <w:rStyle w:val="Hyperlink"/>
            <w:color w:val="auto"/>
          </w:rPr>
          <w:t>https://doi.org/10.1111/j.1467-9868.2010.00749.x</w:t>
        </w:r>
      </w:hyperlink>
    </w:p>
    <w:p w14:paraId="13FD1507" w14:textId="77777777" w:rsidR="008062F9" w:rsidRPr="001A7D4A" w:rsidRDefault="00806920" w:rsidP="00AA3B73">
      <w:pPr>
        <w:pStyle w:val="Bibliography"/>
        <w:spacing w:after="0" w:line="480" w:lineRule="auto"/>
        <w:ind w:left="360" w:hanging="360"/>
      </w:pPr>
      <w:bookmarkStart w:id="903" w:name="ref-Wood2017"/>
      <w:bookmarkEnd w:id="902"/>
      <w:r w:rsidRPr="001A7D4A">
        <w:t>Wood, S.</w:t>
      </w:r>
      <w:r w:rsidRPr="00C71234">
        <w:t xml:space="preserve"> N. (2017</w:t>
      </w:r>
      <w:r w:rsidRPr="003E2A48">
        <w:t xml:space="preserve">). </w:t>
      </w:r>
      <w:r w:rsidRPr="003E2A48">
        <w:rPr>
          <w:i/>
        </w:rPr>
        <w:t>Generalized additive models: An introduction with R</w:t>
      </w:r>
      <w:r w:rsidRPr="003E2A48">
        <w:t xml:space="preserve">. Boca Raton, FL: </w:t>
      </w:r>
      <w:r w:rsidRPr="00CE477A">
        <w:t>CRC Press.</w:t>
      </w:r>
    </w:p>
    <w:p w14:paraId="6F1C7087" w14:textId="77777777" w:rsidR="008062F9" w:rsidRPr="00CE477A" w:rsidRDefault="00806920" w:rsidP="00AA3B73">
      <w:pPr>
        <w:pStyle w:val="Bibliography"/>
        <w:spacing w:after="0" w:line="480" w:lineRule="auto"/>
        <w:ind w:left="360" w:hanging="360"/>
      </w:pPr>
      <w:bookmarkStart w:id="904" w:name="ref-Woodetal2016"/>
      <w:bookmarkEnd w:id="903"/>
      <w:r w:rsidRPr="00C71234">
        <w:t>Wood, S. N</w:t>
      </w:r>
      <w:r w:rsidRPr="00685AF2">
        <w:t xml:space="preserve">., </w:t>
      </w:r>
      <w:proofErr w:type="spellStart"/>
      <w:r w:rsidRPr="00685AF2">
        <w:t>Pya</w:t>
      </w:r>
      <w:proofErr w:type="spellEnd"/>
      <w:r w:rsidRPr="00685AF2">
        <w:t xml:space="preserve">, N., &amp; </w:t>
      </w:r>
      <w:proofErr w:type="spellStart"/>
      <w:r w:rsidRPr="00685AF2">
        <w:t>Säfken</w:t>
      </w:r>
      <w:proofErr w:type="spellEnd"/>
      <w:r w:rsidRPr="00685AF2">
        <w:t xml:space="preserve">, B. (2016). Smoothing parameter and model selection for general smooth models (with discussion). </w:t>
      </w:r>
      <w:r w:rsidRPr="00685AF2">
        <w:rPr>
          <w:i/>
        </w:rPr>
        <w:t>Journal of the American Statistical Association</w:t>
      </w:r>
      <w:r w:rsidRPr="00685AF2">
        <w:t xml:space="preserve">, </w:t>
      </w:r>
      <w:r w:rsidRPr="00685AF2">
        <w:rPr>
          <w:i/>
        </w:rPr>
        <w:t>111</w:t>
      </w:r>
      <w:r w:rsidRPr="00685AF2">
        <w:t xml:space="preserve">(516), 1548–1563. </w:t>
      </w:r>
      <w:hyperlink r:id="rId54">
        <w:r w:rsidRPr="001A7D4A">
          <w:rPr>
            <w:rStyle w:val="Hyperlink"/>
            <w:color w:val="auto"/>
          </w:rPr>
          <w:t>https://doi.org/10.1080/</w:t>
        </w:r>
        <w:r w:rsidRPr="00C71234">
          <w:rPr>
            <w:rStyle w:val="Hyperlink"/>
            <w:color w:val="auto"/>
          </w:rPr>
          <w:t>01621459.2016.1180986</w:t>
        </w:r>
      </w:hyperlink>
    </w:p>
    <w:p w14:paraId="3115D3B8" w14:textId="4516AABE" w:rsidR="00185159" w:rsidRDefault="00806920" w:rsidP="00AA3B73">
      <w:pPr>
        <w:pStyle w:val="Bibliography"/>
        <w:spacing w:after="0" w:line="480" w:lineRule="auto"/>
        <w:ind w:left="360" w:hanging="360"/>
        <w:rPr>
          <w:rStyle w:val="Hyperlink"/>
          <w:color w:val="auto"/>
        </w:rPr>
      </w:pPr>
      <w:bookmarkStart w:id="905" w:name="ref-XuBoyce2009"/>
      <w:bookmarkEnd w:id="904"/>
      <w:r w:rsidRPr="001A7D4A">
        <w:lastRenderedPageBreak/>
        <w:t>Xu, C</w:t>
      </w:r>
      <w:r w:rsidRPr="00C71234">
        <w:t>., &amp; B</w:t>
      </w:r>
      <w:r w:rsidRPr="00685AF2">
        <w:t xml:space="preserve">oyce, M. S. (2009). Oil sardine (Sardinella </w:t>
      </w:r>
      <w:proofErr w:type="spellStart"/>
      <w:r w:rsidRPr="00685AF2">
        <w:t>longiceps</w:t>
      </w:r>
      <w:proofErr w:type="spellEnd"/>
      <w:r w:rsidRPr="00685AF2">
        <w:t>) off the Malabar coast: Density</w:t>
      </w:r>
      <w:r w:rsidRPr="003E2A48">
        <w:t xml:space="preserve"> dependence and environmental effects. </w:t>
      </w:r>
      <w:r w:rsidRPr="003E2A48">
        <w:rPr>
          <w:i/>
        </w:rPr>
        <w:t>Fisheries Oceanography</w:t>
      </w:r>
      <w:r w:rsidRPr="003E2A48">
        <w:t xml:space="preserve">, </w:t>
      </w:r>
      <w:r w:rsidRPr="003E2A48">
        <w:rPr>
          <w:i/>
        </w:rPr>
        <w:t>18</w:t>
      </w:r>
      <w:r w:rsidRPr="003E2A48">
        <w:t xml:space="preserve">(5), 359–370. </w:t>
      </w:r>
      <w:hyperlink r:id="rId55">
        <w:r w:rsidRPr="003E2A48">
          <w:rPr>
            <w:rStyle w:val="Hyperlink"/>
            <w:color w:val="auto"/>
          </w:rPr>
          <w:t>https://doi.org/10.1111/j.1365-2419.2009.00518.x</w:t>
        </w:r>
      </w:hyperlink>
      <w:r w:rsidR="00185159">
        <w:rPr>
          <w:rStyle w:val="Hyperlink"/>
          <w:color w:val="auto"/>
        </w:rPr>
        <w:br w:type="page"/>
      </w:r>
    </w:p>
    <w:p w14:paraId="2D680A3E" w14:textId="7F67144D" w:rsidR="008062F9" w:rsidRPr="003E2A48" w:rsidRDefault="00185159" w:rsidP="00354701">
      <w:pPr>
        <w:pStyle w:val="Heading1"/>
        <w:spacing w:before="0" w:line="480" w:lineRule="auto"/>
        <w:rPr>
          <w:rFonts w:asciiTheme="minorHAnsi" w:hAnsiTheme="minorHAnsi"/>
          <w:color w:val="auto"/>
          <w:sz w:val="24"/>
          <w:szCs w:val="24"/>
        </w:rPr>
      </w:pPr>
      <w:bookmarkStart w:id="906" w:name="figure-legends"/>
      <w:bookmarkEnd w:id="782"/>
      <w:bookmarkEnd w:id="905"/>
      <w:r w:rsidRPr="003E2A48">
        <w:rPr>
          <w:rFonts w:asciiTheme="minorHAnsi" w:hAnsiTheme="minorHAnsi"/>
          <w:color w:val="auto"/>
          <w:sz w:val="24"/>
          <w:szCs w:val="24"/>
        </w:rPr>
        <w:lastRenderedPageBreak/>
        <w:t>FIGURE LEGENDS</w:t>
      </w:r>
      <w:bookmarkEnd w:id="906"/>
    </w:p>
    <w:p w14:paraId="0B5DC28B" w14:textId="65CFA0C8" w:rsidR="008062F9" w:rsidRPr="003E2A48" w:rsidRDefault="00185159" w:rsidP="00354701">
      <w:pPr>
        <w:pStyle w:val="FirstParagraph"/>
        <w:spacing w:before="0" w:after="0" w:line="480" w:lineRule="auto"/>
      </w:pPr>
      <w:r w:rsidRPr="00CE477A">
        <w:rPr>
          <w:b/>
          <w:bCs/>
        </w:rPr>
        <w:t>FIGURE 1</w:t>
      </w:r>
      <w:r w:rsidR="00806920" w:rsidRPr="003E2A48">
        <w:t xml:space="preserve"> </w:t>
      </w:r>
      <w:r w:rsidR="00D2216D">
        <w:t>The study area, located off the s</w:t>
      </w:r>
      <w:r w:rsidR="00806920" w:rsidRPr="003E2A48">
        <w:t>outhwest</w:t>
      </w:r>
      <w:r w:rsidR="00D2216D">
        <w:t>ern</w:t>
      </w:r>
      <w:r w:rsidR="00806920" w:rsidRPr="003E2A48">
        <w:t xml:space="preserve"> coast of India</w:t>
      </w:r>
      <w:r w:rsidR="00D2216D">
        <w:t>, as indicated by</w:t>
      </w:r>
      <w:r w:rsidR="00806920" w:rsidRPr="003E2A48">
        <w:t xml:space="preserve"> latitude/longitude boxes used for the satellite data. Kerala State is </w:t>
      </w:r>
      <w:r w:rsidR="00D2216D">
        <w:t>shad</w:t>
      </w:r>
      <w:r w:rsidR="00D2216D" w:rsidRPr="003E2A48">
        <w:t xml:space="preserve">ed </w:t>
      </w:r>
      <w:r w:rsidR="00806920" w:rsidRPr="003E2A48">
        <w:t>gr</w:t>
      </w:r>
      <w:r w:rsidR="00D2216D">
        <w:t>a</w:t>
      </w:r>
      <w:r w:rsidR="00806920" w:rsidRPr="003E2A48">
        <w:t>y.</w:t>
      </w:r>
    </w:p>
    <w:p w14:paraId="3DCEBE09" w14:textId="5F4B251E" w:rsidR="00D2216D" w:rsidRPr="003E2A48" w:rsidRDefault="00D2216D" w:rsidP="00D2216D">
      <w:pPr>
        <w:pStyle w:val="BodyText"/>
        <w:spacing w:before="0" w:after="0" w:line="480" w:lineRule="auto"/>
      </w:pPr>
      <w:r w:rsidRPr="00CE477A">
        <w:rPr>
          <w:b/>
          <w:bCs/>
        </w:rPr>
        <w:t xml:space="preserve">FIGURE </w:t>
      </w:r>
      <w:r>
        <w:rPr>
          <w:b/>
          <w:bCs/>
        </w:rPr>
        <w:t>2</w:t>
      </w:r>
      <w:r w:rsidRPr="003E2A48">
        <w:t xml:space="preserve"> Key oil sardine life history events</w:t>
      </w:r>
      <w:r w:rsidR="00D218D2">
        <w:t xml:space="preserve"> (top colored bars)</w:t>
      </w:r>
      <w:r>
        <w:t>,</w:t>
      </w:r>
      <w:r w:rsidRPr="003E2A48">
        <w:t xml:space="preserve"> overlaid on the monthly </w:t>
      </w:r>
      <w:r>
        <w:t xml:space="preserve">nearshore and offshore </w:t>
      </w:r>
      <w:r w:rsidRPr="003E2A48">
        <w:t>sea surface temperature</w:t>
      </w:r>
      <w:r>
        <w:t>s (SSTs</w:t>
      </w:r>
      <w:r w:rsidR="00176CA9">
        <w:t xml:space="preserve">; </w:t>
      </w:r>
      <w:r w:rsidR="00176CA9">
        <w:sym w:font="Symbol" w:char="F0B0"/>
      </w:r>
      <w:r w:rsidR="00176CA9">
        <w:t>C</w:t>
      </w:r>
      <w:r>
        <w:t>)</w:t>
      </w:r>
      <w:r w:rsidRPr="003E2A48">
        <w:t xml:space="preserve"> and nearshore chlorophyll-a </w:t>
      </w:r>
      <w:r>
        <w:t>(</w:t>
      </w:r>
      <w:proofErr w:type="spellStart"/>
      <w:r>
        <w:t>Chl</w:t>
      </w:r>
      <w:proofErr w:type="spellEnd"/>
      <w:r>
        <w:t xml:space="preserve">-a) </w:t>
      </w:r>
      <w:r w:rsidRPr="003E2A48">
        <w:t>concentration</w:t>
      </w:r>
      <w:r>
        <w:t>s</w:t>
      </w:r>
      <w:r w:rsidR="00D218D2">
        <w:t xml:space="preserve"> (mg/m</w:t>
      </w:r>
      <w:r w:rsidR="00D218D2" w:rsidRPr="00176CA9">
        <w:rPr>
          <w:vertAlign w:val="superscript"/>
        </w:rPr>
        <w:t>3</w:t>
      </w:r>
      <w:r w:rsidR="00D218D2">
        <w:t>)</w:t>
      </w:r>
      <w:r w:rsidRPr="003E2A48">
        <w:t>.</w:t>
      </w:r>
    </w:p>
    <w:p w14:paraId="26FD160E" w14:textId="1B9C7816" w:rsidR="008062F9" w:rsidRPr="003E2A48" w:rsidRDefault="00185159" w:rsidP="00354701">
      <w:pPr>
        <w:pStyle w:val="BodyText"/>
        <w:spacing w:before="0" w:after="0" w:line="480" w:lineRule="auto"/>
      </w:pPr>
      <w:r w:rsidRPr="00CE477A">
        <w:rPr>
          <w:b/>
          <w:bCs/>
        </w:rPr>
        <w:t xml:space="preserve">FIGURE </w:t>
      </w:r>
      <w:r w:rsidR="00D2216D">
        <w:rPr>
          <w:b/>
          <w:bCs/>
        </w:rPr>
        <w:t>3</w:t>
      </w:r>
      <w:r w:rsidR="00806920" w:rsidRPr="003E2A48">
        <w:t xml:space="preserve"> Quarterly catch data </w:t>
      </w:r>
      <w:r w:rsidR="00AE2694">
        <w:t xml:space="preserve">for </w:t>
      </w:r>
      <w:r w:rsidR="00806920" w:rsidRPr="003E2A48">
        <w:t>1956</w:t>
      </w:r>
      <w:r w:rsidR="00AE2694">
        <w:t>–</w:t>
      </w:r>
      <w:r w:rsidR="00F9352D" w:rsidRPr="003E2A48">
        <w:t>201</w:t>
      </w:r>
      <w:r w:rsidR="00F9352D">
        <w:t>5</w:t>
      </w:r>
      <w:r w:rsidR="00F9352D" w:rsidRPr="003E2A48">
        <w:t xml:space="preserve"> </w:t>
      </w:r>
      <w:r w:rsidR="00806920" w:rsidRPr="003E2A48">
        <w:t>from Kerala. Note that the fishery is closed July 1</w:t>
      </w:r>
      <w:r w:rsidR="00AE2694">
        <w:t>–</w:t>
      </w:r>
      <w:r w:rsidR="00806920" w:rsidRPr="003E2A48">
        <w:t xml:space="preserve">mid-August, </w:t>
      </w:r>
      <w:r w:rsidR="00AE2694">
        <w:t>meaning that the quarter 3 catch represents</w:t>
      </w:r>
      <w:r w:rsidR="00806920" w:rsidRPr="003E2A48">
        <w:t xml:space="preserve"> only 1.5 months. </w:t>
      </w:r>
      <w:r w:rsidR="00AE2694">
        <w:t>M</w:t>
      </w:r>
      <w:r w:rsidR="00806920" w:rsidRPr="003E2A48">
        <w:t>ean catch</w:t>
      </w:r>
      <w:r w:rsidR="00AE2694">
        <w:t>es</w:t>
      </w:r>
      <w:r w:rsidR="00806920" w:rsidRPr="003E2A48">
        <w:t xml:space="preserve"> in quarters 1</w:t>
      </w:r>
      <w:r w:rsidR="00AE2694">
        <w:t>–</w:t>
      </w:r>
      <w:r w:rsidR="00806920" w:rsidRPr="003E2A48">
        <w:t xml:space="preserve">4 </w:t>
      </w:r>
      <w:r w:rsidR="00AE2694">
        <w:t>we</w:t>
      </w:r>
      <w:r w:rsidR="00AE2694" w:rsidRPr="003E2A48">
        <w:t xml:space="preserve">re </w:t>
      </w:r>
      <w:r w:rsidR="00806920" w:rsidRPr="003E2A48">
        <w:t>38, 19.2, 30.9, and 59.9 metric tons</w:t>
      </w:r>
      <w:r w:rsidR="00AE2694">
        <w:t>,</w:t>
      </w:r>
      <w:r w:rsidR="00806920" w:rsidRPr="003E2A48">
        <w:t xml:space="preserve"> respectively.</w:t>
      </w:r>
    </w:p>
    <w:p w14:paraId="046DC914" w14:textId="66F29954" w:rsidR="008062F9" w:rsidRPr="003E2A48" w:rsidRDefault="00185159" w:rsidP="00354701">
      <w:pPr>
        <w:pStyle w:val="BodyText"/>
        <w:spacing w:before="0" w:after="0" w:line="480" w:lineRule="auto"/>
      </w:pPr>
      <w:r w:rsidRPr="00F9352D">
        <w:rPr>
          <w:b/>
          <w:bCs/>
        </w:rPr>
        <w:t>FIGURE 4</w:t>
      </w:r>
      <w:r w:rsidR="00806920" w:rsidRPr="003E2A48">
        <w:t xml:space="preserve"> Remote sensing covariates used in the analysis. All data are monthly averages</w:t>
      </w:r>
      <w:r w:rsidR="006A5DF7">
        <w:t xml:space="preserve">. </w:t>
      </w:r>
      <w:r w:rsidR="00D400C1">
        <w:t>The u</w:t>
      </w:r>
      <w:r w:rsidR="00806920" w:rsidRPr="003E2A48">
        <w:t xml:space="preserve">pwelling </w:t>
      </w:r>
      <w:r w:rsidR="00AE2694">
        <w:t>i</w:t>
      </w:r>
      <w:r w:rsidR="00AE2694" w:rsidRPr="003E2A48">
        <w:t>ndex</w:t>
      </w:r>
      <w:r w:rsidR="00D400C1">
        <w:t xml:space="preserve"> was defined as</w:t>
      </w:r>
      <w:r w:rsidR="00AE2694">
        <w:t xml:space="preserve"> the</w:t>
      </w:r>
      <w:r w:rsidR="00806920" w:rsidRPr="003E2A48">
        <w:t xml:space="preserve"> difference between the nearshore </w:t>
      </w:r>
      <w:r w:rsidR="00AE2694">
        <w:t xml:space="preserve">and 3° </w:t>
      </w:r>
      <w:r w:rsidR="00A52EF3">
        <w:t xml:space="preserve">longitude </w:t>
      </w:r>
      <w:r w:rsidR="00AE2694">
        <w:t xml:space="preserve">offshore </w:t>
      </w:r>
      <w:r w:rsidR="00806920" w:rsidRPr="003E2A48">
        <w:t>sea surface temperature</w:t>
      </w:r>
      <w:r w:rsidR="00AE2694">
        <w:t>s</w:t>
      </w:r>
      <w:r w:rsidR="00806920" w:rsidRPr="003E2A48">
        <w:t xml:space="preserve"> (SST</w:t>
      </w:r>
      <w:r w:rsidR="00AE2694">
        <w:t>s</w:t>
      </w:r>
      <w:r w:rsidR="00806920" w:rsidRPr="003E2A48">
        <w:t xml:space="preserve">). </w:t>
      </w:r>
      <w:r w:rsidR="00D400C1">
        <w:t>S</w:t>
      </w:r>
      <w:r w:rsidR="00AE2694" w:rsidRPr="003E2A48">
        <w:t xml:space="preserve">urface </w:t>
      </w:r>
      <w:r w:rsidR="00806920" w:rsidRPr="003E2A48">
        <w:t xml:space="preserve">chlorophyll-a data </w:t>
      </w:r>
      <w:r w:rsidR="003F27BF">
        <w:t>are</w:t>
      </w:r>
      <w:r w:rsidR="003F27BF" w:rsidRPr="003E2A48">
        <w:t xml:space="preserve"> </w:t>
      </w:r>
      <w:r w:rsidR="00806920" w:rsidRPr="003E2A48">
        <w:t xml:space="preserve">available </w:t>
      </w:r>
      <w:r w:rsidR="00AE2694">
        <w:t xml:space="preserve">only </w:t>
      </w:r>
      <w:r w:rsidR="00806920" w:rsidRPr="003E2A48">
        <w:t xml:space="preserve">from </w:t>
      </w:r>
      <w:r w:rsidR="003F27BF">
        <w:t xml:space="preserve">September </w:t>
      </w:r>
      <w:r w:rsidR="00806920" w:rsidRPr="003E2A48">
        <w:t>1997 onward. S</w:t>
      </w:r>
      <w:r w:rsidR="00AE2694">
        <w:t xml:space="preserve">STs </w:t>
      </w:r>
      <w:r w:rsidR="00D400C1">
        <w:t xml:space="preserve">were </w:t>
      </w:r>
      <w:r w:rsidR="00AE2694">
        <w:t>obtained</w:t>
      </w:r>
      <w:r w:rsidR="00806920" w:rsidRPr="003E2A48">
        <w:t xml:space="preserve"> from</w:t>
      </w:r>
      <w:r w:rsidR="00AE2694">
        <w:t xml:space="preserve"> </w:t>
      </w:r>
      <w:r w:rsidR="00806920" w:rsidRPr="003E2A48">
        <w:t xml:space="preserve">Advanced Very </w:t>
      </w:r>
      <w:proofErr w:type="gramStart"/>
      <w:r w:rsidR="00806920" w:rsidRPr="003E2A48">
        <w:t>High Resolution</w:t>
      </w:r>
      <w:proofErr w:type="gramEnd"/>
      <w:r w:rsidR="00806920" w:rsidRPr="003E2A48">
        <w:t xml:space="preserve"> Radiometer</w:t>
      </w:r>
      <w:r w:rsidR="00F9352D">
        <w:t xml:space="preserve"> (AVHRR) products which provide high resolution nearshore measurements</w:t>
      </w:r>
      <w:r w:rsidR="00806920" w:rsidRPr="003E2A48">
        <w:t>.</w:t>
      </w:r>
    </w:p>
    <w:p w14:paraId="02C7C3CF" w14:textId="599F11EC" w:rsidR="008062F9" w:rsidRPr="003E2A48" w:rsidRDefault="00185159" w:rsidP="00354701">
      <w:pPr>
        <w:pStyle w:val="BodyText"/>
        <w:spacing w:before="0" w:after="0" w:line="480" w:lineRule="auto"/>
      </w:pPr>
      <w:r w:rsidRPr="00CE477A">
        <w:rPr>
          <w:b/>
          <w:bCs/>
        </w:rPr>
        <w:t>FIGURE 5</w:t>
      </w:r>
      <w:r w:rsidR="00806920" w:rsidRPr="003E2A48">
        <w:t xml:space="preserve"> Effects of 2.5</w:t>
      </w:r>
      <w:r w:rsidR="00D400C1">
        <w:t>-</w:t>
      </w:r>
      <w:r w:rsidR="00806920" w:rsidRPr="003E2A48">
        <w:t xml:space="preserve">year average </w:t>
      </w:r>
      <w:r w:rsidR="00E5701D">
        <w:t>regional</w:t>
      </w:r>
      <w:r w:rsidR="00E5701D" w:rsidRPr="003E2A48">
        <w:t xml:space="preserve"> </w:t>
      </w:r>
      <w:r w:rsidR="00D400C1">
        <w:t>sea surface temperature (</w:t>
      </w:r>
      <w:r w:rsidR="00806920" w:rsidRPr="003E2A48">
        <w:t>SST</w:t>
      </w:r>
      <w:r w:rsidR="00D400C1">
        <w:t>; over boxes 2–</w:t>
      </w:r>
      <w:r w:rsidR="00E5701D">
        <w:t xml:space="preserve">10 </w:t>
      </w:r>
      <w:r w:rsidR="00D400C1">
        <w:t>in Figure 1)</w:t>
      </w:r>
      <w:r w:rsidR="00806920" w:rsidRPr="003E2A48">
        <w:t xml:space="preserve"> and </w:t>
      </w:r>
      <w:r w:rsidR="00D400C1">
        <w:t xml:space="preserve">current-season </w:t>
      </w:r>
      <w:r w:rsidR="00806920" w:rsidRPr="003E2A48">
        <w:t>upwelling intensity</w:t>
      </w:r>
      <w:r w:rsidR="00D400C1">
        <w:t xml:space="preserve"> </w:t>
      </w:r>
      <w:r w:rsidR="00F23BC5">
        <w:t xml:space="preserve">(average June-September SST-derived UPW index in box 4) </w:t>
      </w:r>
      <w:r w:rsidR="00D400C1">
        <w:t>on</w:t>
      </w:r>
      <w:r w:rsidR="00806920" w:rsidRPr="003E2A48">
        <w:t xml:space="preserve"> </w:t>
      </w:r>
      <w:r w:rsidR="00D400C1" w:rsidRPr="003E2A48">
        <w:t>Ju</w:t>
      </w:r>
      <w:r w:rsidR="00D400C1">
        <w:t>ly–</w:t>
      </w:r>
      <w:r w:rsidR="00806920" w:rsidRPr="003E2A48">
        <w:t>September</w:t>
      </w:r>
      <w:r w:rsidR="00D400C1">
        <w:t xml:space="preserve"> and October–March catches</w:t>
      </w:r>
      <w:r w:rsidR="00806920" w:rsidRPr="003E2A48">
        <w:t>.</w:t>
      </w:r>
      <w:r w:rsidR="00D400C1">
        <w:t xml:space="preserve"> As t</w:t>
      </w:r>
      <w:r w:rsidR="00806920" w:rsidRPr="003E2A48">
        <w:t>he</w:t>
      </w:r>
      <w:r w:rsidR="00D400C1">
        <w:t xml:space="preserve"> upwelling</w:t>
      </w:r>
      <w:r w:rsidR="00806920" w:rsidRPr="003E2A48">
        <w:t xml:space="preserve"> index </w:t>
      </w:r>
      <w:r w:rsidR="00D400C1">
        <w:t>reflects</w:t>
      </w:r>
      <w:r w:rsidR="00D400C1" w:rsidRPr="003E2A48">
        <w:t xml:space="preserve"> </w:t>
      </w:r>
      <w:r w:rsidR="00806920" w:rsidRPr="003E2A48">
        <w:t xml:space="preserve">the difference between offshore and </w:t>
      </w:r>
      <w:r w:rsidR="0013107F">
        <w:t xml:space="preserve">nearshore </w:t>
      </w:r>
      <w:r w:rsidR="00806920" w:rsidRPr="003E2A48">
        <w:t xml:space="preserve">SST, </w:t>
      </w:r>
      <w:r w:rsidR="00F23BC5">
        <w:t>positive</w:t>
      </w:r>
      <w:r w:rsidR="00F23BC5" w:rsidRPr="003E2A48">
        <w:t xml:space="preserve"> </w:t>
      </w:r>
      <w:r w:rsidR="00806920" w:rsidRPr="003E2A48">
        <w:t>value</w:t>
      </w:r>
      <w:r w:rsidR="00D400C1">
        <w:t>s</w:t>
      </w:r>
      <w:r w:rsidR="00806920" w:rsidRPr="003E2A48">
        <w:t xml:space="preserve"> indicate </w:t>
      </w:r>
      <w:r w:rsidR="00D400C1">
        <w:t>that</w:t>
      </w:r>
      <w:r w:rsidR="00D400C1" w:rsidRPr="003E2A48">
        <w:t xml:space="preserve"> </w:t>
      </w:r>
      <w:r w:rsidR="00806920" w:rsidRPr="003E2A48">
        <w:t>coastal surface water</w:t>
      </w:r>
      <w:r w:rsidR="00D400C1">
        <w:t xml:space="preserve">s are </w:t>
      </w:r>
      <w:r w:rsidR="00F23BC5">
        <w:t>colder</w:t>
      </w:r>
      <w:r w:rsidR="00F23BC5" w:rsidRPr="003E2A48">
        <w:t xml:space="preserve"> </w:t>
      </w:r>
      <w:r w:rsidR="00806920" w:rsidRPr="003E2A48">
        <w:t>than offshore</w:t>
      </w:r>
      <w:r w:rsidR="00D400C1">
        <w:t xml:space="preserve"> waters</w:t>
      </w:r>
      <w:r w:rsidR="00F23BC5">
        <w:t>. The more positive the difference, the stronger the upwelling intensity.</w:t>
      </w:r>
    </w:p>
    <w:p w14:paraId="7C194E18" w14:textId="69B27F8F" w:rsidR="00041204" w:rsidRDefault="00185159" w:rsidP="00F9352D">
      <w:pPr>
        <w:pStyle w:val="BodyText"/>
        <w:spacing w:before="0" w:after="0" w:line="480" w:lineRule="auto"/>
      </w:pPr>
      <w:r w:rsidRPr="00CE477A">
        <w:rPr>
          <w:b/>
          <w:bCs/>
        </w:rPr>
        <w:t>FIGURE 6</w:t>
      </w:r>
      <w:r w:rsidR="00806920" w:rsidRPr="003E2A48">
        <w:t xml:space="preserve"> </w:t>
      </w:r>
      <w:del w:id="907" w:author="Eli Holmes" w:date="2020-04-18T12:39:00Z">
        <w:r w:rsidR="00806920" w:rsidRPr="003E2A48" w:rsidDel="00226FBB">
          <w:delText xml:space="preserve">Fitted </w:delText>
        </w:r>
      </w:del>
      <w:ins w:id="908" w:author="Eli Holmes" w:date="2020-04-18T12:39:00Z">
        <w:r w:rsidR="00226FBB">
          <w:t>Predicted</w:t>
        </w:r>
        <w:r w:rsidR="00226FBB" w:rsidRPr="003E2A48">
          <w:t xml:space="preserve"> </w:t>
        </w:r>
      </w:ins>
      <w:r w:rsidR="00806920" w:rsidRPr="003E2A48">
        <w:t>versus observed catch</w:t>
      </w:r>
      <w:r w:rsidR="00D400C1">
        <w:t>es obtained</w:t>
      </w:r>
      <w:r w:rsidR="00806920" w:rsidRPr="003E2A48">
        <w:t xml:space="preserve"> with models with and without the 2.5</w:t>
      </w:r>
      <w:r w:rsidR="00A32AFB">
        <w:t>-</w:t>
      </w:r>
      <w:r w:rsidR="00806920" w:rsidRPr="003E2A48">
        <w:t xml:space="preserve">year average </w:t>
      </w:r>
      <w:r w:rsidR="00A32AFB">
        <w:t>sea surface temperature (</w:t>
      </w:r>
      <w:r w:rsidR="00806920" w:rsidRPr="003E2A48">
        <w:t>SST</w:t>
      </w:r>
      <w:r w:rsidR="00A32AFB">
        <w:t>)</w:t>
      </w:r>
      <w:r w:rsidR="00806920" w:rsidRPr="003E2A48">
        <w:t xml:space="preserve"> included as a covariate. The line</w:t>
      </w:r>
      <w:r w:rsidR="00A32AFB">
        <w:t>s</w:t>
      </w:r>
      <w:r w:rsidR="00806920" w:rsidRPr="003E2A48">
        <w:t xml:space="preserve"> </w:t>
      </w:r>
      <w:r w:rsidR="00A32AFB">
        <w:t xml:space="preserve">indicate </w:t>
      </w:r>
      <w:r w:rsidR="00D562EB">
        <w:t xml:space="preserve">a perfect prediction where observed catch equals the predicted catch. </w:t>
      </w:r>
      <w:ins w:id="909" w:author="Eli Holmes" w:date="2020-04-18T12:42:00Z">
        <w:r w:rsidR="00226FBB">
          <w:t xml:space="preserve">The value to be </w:t>
        </w:r>
        <w:r w:rsidR="00226FBB">
          <w:lastRenderedPageBreak/>
          <w:t xml:space="preserve">predicted as left out in the model fitting. </w:t>
        </w:r>
      </w:ins>
      <w:r w:rsidR="00D562EB">
        <w:t xml:space="preserve">Values above the line are cases where the prediction was too high and values below the line are cases where the prediction was too low. </w:t>
      </w:r>
      <w:r w:rsidR="00806920" w:rsidRPr="003E2A48">
        <w:t xml:space="preserve"> </w:t>
      </w:r>
      <w:r w:rsidR="00A32AFB">
        <w:t>a</w:t>
      </w:r>
      <w:r w:rsidR="00806920" w:rsidRPr="003E2A48">
        <w:t>) Jul</w:t>
      </w:r>
      <w:r w:rsidR="00A32AFB">
        <w:t>y–</w:t>
      </w:r>
      <w:r w:rsidR="00806920" w:rsidRPr="003E2A48">
        <w:t>Sep</w:t>
      </w:r>
      <w:r w:rsidR="00A32AFB">
        <w:t>tember catch, modeled</w:t>
      </w:r>
      <w:r w:rsidR="00806920" w:rsidRPr="003E2A48">
        <w:t xml:space="preserve"> with only</w:t>
      </w:r>
      <w:r w:rsidR="00A32AFB">
        <w:t xml:space="preserve"> the prior-season</w:t>
      </w:r>
      <w:r w:rsidR="00806920" w:rsidRPr="003E2A48">
        <w:t xml:space="preserve"> Oct</w:t>
      </w:r>
      <w:r w:rsidR="00A32AFB">
        <w:t>ober–March</w:t>
      </w:r>
      <w:r w:rsidR="00806920" w:rsidRPr="003E2A48">
        <w:t xml:space="preserve"> catch</w:t>
      </w:r>
      <w:r w:rsidR="00D562EB">
        <w:t xml:space="preserve"> as a covariate</w:t>
      </w:r>
      <w:del w:id="910" w:author="Eli Holmes" w:date="2020-04-18T12:40:00Z">
        <w:r w:rsidR="00806920" w:rsidRPr="003E2A48" w:rsidDel="00226FBB">
          <w:delText xml:space="preserve">: </w:delTex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r w:rsidR="00806920" w:rsidRPr="003E2A48">
        <w:t xml:space="preserve">. </w:t>
      </w:r>
      <w:r w:rsidR="00A32AFB">
        <w:t>b</w:t>
      </w:r>
      <w:r w:rsidR="00806920" w:rsidRPr="003E2A48">
        <w:t>) Jul</w:t>
      </w:r>
      <w:r w:rsidR="00A32AFB">
        <w:t>y–</w:t>
      </w:r>
      <w:r w:rsidR="00806920" w:rsidRPr="003E2A48">
        <w:t>Sep</w:t>
      </w:r>
      <w:r w:rsidR="00A32AFB">
        <w:t>tember catch, modeled</w:t>
      </w:r>
      <w:r w:rsidR="00806920" w:rsidRPr="003E2A48">
        <w:t xml:space="preserve"> with the </w:t>
      </w:r>
      <w:r w:rsidR="00A32AFB">
        <w:t>prior-season</w:t>
      </w:r>
      <w:r w:rsidR="00A32AFB" w:rsidRPr="003E2A48">
        <w:t xml:space="preserve"> Oct</w:t>
      </w:r>
      <w:r w:rsidR="00A32AFB">
        <w:t>ober–March</w:t>
      </w:r>
      <w:r w:rsidR="00A32AFB" w:rsidRPr="003E2A48">
        <w:t xml:space="preserve"> catch </w:t>
      </w:r>
      <w:r w:rsidR="00A32AFB">
        <w:t xml:space="preserve">and </w:t>
      </w:r>
      <w:r w:rsidR="00806920" w:rsidRPr="003E2A48">
        <w:t>2.5-year average SST</w:t>
      </w:r>
      <w:ins w:id="911" w:author="Eli Holmes" w:date="2020-04-18T12:40:00Z">
        <w:r w:rsidR="00226FBB">
          <w:t xml:space="preserve">. </w:t>
        </w:r>
      </w:ins>
      <w:del w:id="912" w:author="Eli Holmes" w:date="2020-04-18T12:40:00Z">
        <w:r w:rsidR="00806920" w:rsidRPr="003E2A48" w:rsidDel="00226FBB">
          <w:delText xml:space="preserve">: </w:delTex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806920" w:rsidRPr="003E2A48" w:rsidDel="00226FBB">
          <w:delText xml:space="preserve">. </w:delText>
        </w:r>
      </w:del>
      <w:r w:rsidR="00A32AFB">
        <w:t>c</w:t>
      </w:r>
      <w:r w:rsidR="00806920" w:rsidRPr="003E2A48">
        <w:t>) Oct</w:t>
      </w:r>
      <w:r w:rsidR="00A32AFB">
        <w:t>ober–</w:t>
      </w:r>
      <w:r w:rsidR="00806920" w:rsidRPr="003E2A48">
        <w:t>Mar</w:t>
      </w:r>
      <w:r w:rsidR="00A32AFB">
        <w:t>ch catch,</w:t>
      </w:r>
      <w:r w:rsidR="00806920" w:rsidRPr="003E2A48">
        <w:t xml:space="preserve"> </w:t>
      </w:r>
      <w:r w:rsidR="00A32AFB">
        <w:t xml:space="preserve">modeled </w:t>
      </w:r>
      <w:r w:rsidR="00806920" w:rsidRPr="003E2A48">
        <w:t xml:space="preserve">with </w:t>
      </w:r>
      <w:r w:rsidR="00A32AFB">
        <w:t>the prior-season</w:t>
      </w:r>
      <w:r w:rsidR="00A32AFB" w:rsidRPr="003E2A48">
        <w:t xml:space="preserve"> </w:t>
      </w:r>
      <w:r w:rsidR="00806920" w:rsidRPr="003E2A48">
        <w:t>Oct</w:t>
      </w:r>
      <w:r w:rsidR="00A32AFB">
        <w:t>ober–</w:t>
      </w:r>
      <w:r w:rsidR="00806920" w:rsidRPr="003E2A48">
        <w:t>Mar</w:t>
      </w:r>
      <w:r w:rsidR="00A32AFB">
        <w:t>ch</w:t>
      </w:r>
      <w:r w:rsidR="00806920" w:rsidRPr="003E2A48">
        <w:t xml:space="preserve"> catch</w:t>
      </w:r>
      <w:del w:id="913" w:author="Eli Holmes" w:date="2020-04-18T12:40:00Z">
        <w:r w:rsidR="00806920" w:rsidRPr="003E2A48" w:rsidDel="00226FBB">
          <w:delText xml:space="preserve"> and </w:delText>
        </w:r>
        <w:r w:rsidR="00A32AFB" w:rsidDel="00226FBB">
          <w:delText xml:space="preserve">two prior seasons of the </w:delText>
        </w:r>
        <w:r w:rsidR="00806920" w:rsidRPr="003E2A48" w:rsidDel="00226FBB">
          <w:delText>Jul</w:delText>
        </w:r>
        <w:r w:rsidR="00A32AFB" w:rsidDel="00226FBB">
          <w:delText>y–</w:delText>
        </w:r>
        <w:r w:rsidR="00806920" w:rsidRPr="003E2A48" w:rsidDel="00226FBB">
          <w:delText>Sep</w:delText>
        </w:r>
        <w:r w:rsidR="00A32AFB" w:rsidDel="00226FBB">
          <w:delText>tember</w:delText>
        </w:r>
        <w:r w:rsidR="00806920" w:rsidRPr="003E2A48" w:rsidDel="00226FBB">
          <w:delText xml:space="preserve"> catch</w:delText>
        </w:r>
      </w:del>
      <w:ins w:id="914" w:author="Eli Holmes" w:date="2020-04-18T12:41:00Z">
        <w:r w:rsidR="00226FBB">
          <w:t xml:space="preserve"> only</w:t>
        </w:r>
      </w:ins>
      <w:del w:id="915" w:author="Eli Holmes" w:date="2020-04-18T12:41:00Z">
        <w:r w:rsidR="00806920" w:rsidRPr="003E2A48" w:rsidDel="00226FBB">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r w:rsidR="00806920" w:rsidRPr="003E2A48">
        <w:t xml:space="preserve">. </w:t>
      </w:r>
      <w:r w:rsidR="00A32AFB">
        <w:t>d</w:t>
      </w:r>
      <w:r w:rsidR="00806920" w:rsidRPr="003E2A48">
        <w:t>) Oct</w:t>
      </w:r>
      <w:r w:rsidR="00A32AFB">
        <w:t>ober–</w:t>
      </w:r>
      <w:r w:rsidR="00806920" w:rsidRPr="003E2A48">
        <w:t>Mar</w:t>
      </w:r>
      <w:r w:rsidR="00A32AFB">
        <w:t>ch, modeled as in c</w:t>
      </w:r>
      <w:r w:rsidR="00806920" w:rsidRPr="003E2A48">
        <w:t xml:space="preserve"> with</w:t>
      </w:r>
      <w:r w:rsidR="00A32AFB">
        <w:t xml:space="preserve"> the addition of the</w:t>
      </w:r>
      <w:r w:rsidR="00806920" w:rsidRPr="003E2A48">
        <w:t xml:space="preserve"> 2.5-year average SST</w:t>
      </w:r>
      <w:del w:id="916" w:author="Eli Holmes" w:date="2020-04-18T12:41:00Z">
        <w:r w:rsidR="00806920" w:rsidRPr="003E2A48" w:rsidDel="00226FBB">
          <w:delText xml:space="preserve"> (</w:delText>
        </w:r>
        <m:oMath>
          <m:r>
            <w:rPr>
              <w:rFonts w:ascii="Cambria Math" w:hAnsi="Cambria Math"/>
            </w:rPr>
            <m:t>V</m:t>
          </m:r>
        </m:oMath>
        <w:r w:rsidR="00806920" w:rsidRPr="003E2A48" w:rsidDel="00226FBB">
          <w:delText>)</w:delText>
        </w:r>
        <w:r w:rsidR="00A32AFB" w:rsidDel="00226FBB">
          <w:delText>:</w:delText>
        </w:r>
        <w:r w:rsidR="00806920" w:rsidRPr="003E2A48" w:rsidDel="00226FBB">
          <w:delText xml:space="preserve"> </w:delText>
        </w:r>
        <m:oMath>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=s(</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del>
      <w:r w:rsidR="00806920" w:rsidRPr="003E2A48">
        <w:t>.</w:t>
      </w:r>
      <w:r w:rsidR="00A32AFB">
        <w:t xml:space="preserve"> </w:t>
      </w:r>
      <w:ins w:id="917" w:author="Eli Holmes" w:date="2020-04-18T12:41:00Z">
        <w:r w:rsidR="00226FBB">
          <w:t xml:space="preserve">LOOCV </w:t>
        </w:r>
      </w:ins>
      <w:r w:rsidR="00A32AFB">
        <w:t xml:space="preserve">RMSE, </w:t>
      </w:r>
      <w:ins w:id="918" w:author="Eli Holmes" w:date="2020-04-18T12:41:00Z">
        <w:r w:rsidR="00226FBB">
          <w:t xml:space="preserve">leave one out </w:t>
        </w:r>
      </w:ins>
      <w:r w:rsidR="00A32AFB">
        <w:t xml:space="preserve">root mean squared </w:t>
      </w:r>
      <w:ins w:id="919" w:author="Eli Holmes" w:date="2020-04-18T12:41:00Z">
        <w:r w:rsidR="00226FBB">
          <w:t xml:space="preserve">prediction </w:t>
        </w:r>
      </w:ins>
      <w:r w:rsidR="00A32AFB">
        <w:t>error.</w:t>
      </w:r>
      <w:r w:rsidR="00A32AFB" w:rsidRPr="003E2A48" w:rsidDel="00A32AFB">
        <w:t xml:space="preserve"> </w:t>
      </w:r>
    </w:p>
    <w:p w14:paraId="1E55AF74" w14:textId="6714D612" w:rsidR="004C55C2" w:rsidRDefault="00041204" w:rsidP="00F9352D">
      <w:pPr>
        <w:pStyle w:val="BodyText"/>
        <w:spacing w:before="0" w:after="0" w:line="480" w:lineRule="auto"/>
        <w:rPr>
          <w:ins w:id="920" w:author="Eli Holmes" w:date="2020-04-19T13:43:00Z"/>
        </w:rPr>
      </w:pPr>
      <w:r w:rsidRPr="00CE477A">
        <w:rPr>
          <w:b/>
          <w:bCs/>
        </w:rPr>
        <w:t xml:space="preserve">FIGURE </w:t>
      </w:r>
      <w:r>
        <w:rPr>
          <w:b/>
          <w:bCs/>
        </w:rPr>
        <w:t>7</w:t>
      </w:r>
      <w:r w:rsidRPr="003E2A48">
        <w:t xml:space="preserve"> </w:t>
      </w:r>
      <w:del w:id="921" w:author="Eli Holmes" w:date="2020-04-19T17:23:00Z">
        <w:r w:rsidDel="00FB7067">
          <w:delText>Effect sizes and er</w:delText>
        </w:r>
      </w:del>
      <w:ins w:id="922" w:author="Eli Holmes" w:date="2020-04-19T17:24:00Z">
        <w:r w:rsidR="00FB7067">
          <w:t xml:space="preserve">Model fit over 10-year windows </w:t>
        </w:r>
      </w:ins>
      <w:del w:id="923" w:author="Eli Holmes" w:date="2020-04-19T17:23:00Z">
        <w:r w:rsidDel="00FB7067">
          <w:delText>r</w:delText>
        </w:r>
      </w:del>
      <w:del w:id="924" w:author="Eli Holmes" w:date="2020-04-19T17:24:00Z">
        <w:r w:rsidDel="00FB7067">
          <w:delText xml:space="preserve">or sizes </w:delText>
        </w:r>
      </w:del>
      <w:r>
        <w:t>for dynamic linear models of October-Ma</w:t>
      </w:r>
      <w:ins w:id="925" w:author="Eli Holmes" w:date="2020-04-18T13:09:00Z">
        <w:r w:rsidR="00293521">
          <w:t>rch</w:t>
        </w:r>
      </w:ins>
      <w:del w:id="926" w:author="Eli Holmes" w:date="2020-04-18T13:09:00Z">
        <w:r w:rsidDel="00293521">
          <w:delText>y</w:delText>
        </w:r>
      </w:del>
      <w:r>
        <w:t xml:space="preserve"> catch 1956-2015 using the 2.5-year average DMI and June-July precipitation over land as covariates</w:t>
      </w:r>
      <w:ins w:id="927" w:author="Eli Holmes" w:date="2020-04-19T17:24:00Z">
        <w:r w:rsidR="00FB7067">
          <w:t>. These models allowed the covariate model to evolve over time</w:t>
        </w:r>
      </w:ins>
      <w:del w:id="928" w:author="Eli Holmes" w:date="2020-04-19T17:24:00Z">
        <w:r w:rsidDel="00FB7067">
          <w:delText xml:space="preserve"> with a time-varying effect</w:delText>
        </w:r>
      </w:del>
      <w:del w:id="929" w:author="Eli Holmes" w:date="2020-04-19T13:41:00Z">
        <w:r w:rsidDel="00C7703E">
          <w:delText xml:space="preserve"> size</w:delText>
        </w:r>
      </w:del>
      <w:r>
        <w:t>. The models were fit to the residuals of the simpler base model (with only prior October-</w:t>
      </w:r>
      <w:del w:id="930" w:author="Eli Holmes" w:date="2020-04-18T13:10:00Z">
        <w:r w:rsidDel="00293521">
          <w:delText xml:space="preserve">May </w:delText>
        </w:r>
      </w:del>
      <w:ins w:id="931" w:author="Eli Holmes" w:date="2020-04-18T13:10:00Z">
        <w:r w:rsidR="00293521">
          <w:t xml:space="preserve">March </w:t>
        </w:r>
      </w:ins>
      <w:r>
        <w:t xml:space="preserve">catch as a covariate) </w:t>
      </w:r>
      <w:del w:id="932" w:author="Eli Holmes" w:date="2020-04-19T17:25:00Z">
        <w:r w:rsidDel="00FB7067">
          <w:delText xml:space="preserve">fit to the whole time series. </w:delText>
        </w:r>
      </w:del>
      <w:ins w:id="933" w:author="Eli Holmes" w:date="2020-04-19T17:25:00Z">
        <w:r w:rsidR="00FB7067">
          <w:t>with t</w:t>
        </w:r>
      </w:ins>
      <w:ins w:id="934" w:author="Eli Holmes" w:date="2020-04-19T13:43:00Z">
        <w:r w:rsidR="00C7703E">
          <w:t xml:space="preserve">he 1994 residual was removed. </w:t>
        </w:r>
      </w:ins>
      <w:r>
        <w:t>The covariates were z-scored (mean removed and standardized to variance of 1)</w:t>
      </w:r>
      <w:ins w:id="935" w:author="Eli Holmes" w:date="2020-04-19T13:41:00Z">
        <w:r w:rsidR="00C7703E">
          <w:t xml:space="preserve"> and in</w:t>
        </w:r>
      </w:ins>
      <w:ins w:id="936" w:author="Eli Holmes" w:date="2020-04-19T13:42:00Z">
        <w:r w:rsidR="00C7703E">
          <w:t>cluded as a third-order polynomial to allow a non-linear effect</w:t>
        </w:r>
      </w:ins>
      <w:r w:rsidR="00122F24">
        <w:t xml:space="preserve">.  </w:t>
      </w:r>
      <w:ins w:id="937" w:author="Eli Holmes" w:date="2020-04-19T17:25:00Z">
        <w:r w:rsidR="00FB7067">
          <w:t xml:space="preserve">The plot shows the </w:t>
        </w:r>
      </w:ins>
      <w:del w:id="938" w:author="Eli Holmes" w:date="2020-04-19T17:25:00Z">
        <w:r w:rsidR="00122F24" w:rsidDel="00FB7067">
          <w:delText xml:space="preserve">a) </w:delText>
        </w:r>
      </w:del>
      <w:del w:id="939" w:author="Eli Holmes" w:date="2020-04-19T13:42:00Z">
        <w:r w:rsidR="00122F24" w:rsidDel="00C7703E">
          <w:delText>Effect s</w:delText>
        </w:r>
      </w:del>
      <w:del w:id="940" w:author="Eli Holmes" w:date="2020-04-19T17:25:00Z">
        <w:r w:rsidR="00122F24" w:rsidDel="00FB7067">
          <w:delText xml:space="preserve">ize. b) </w:delText>
        </w:r>
      </w:del>
      <w:r w:rsidR="00122F24">
        <w:t>RMSE computed on a 10-year sliding window</w:t>
      </w:r>
      <w:ins w:id="941" w:author="Eli Holmes" w:date="2020-04-19T13:43:00Z">
        <w:r w:rsidR="00C7703E">
          <w:t>.</w:t>
        </w:r>
      </w:ins>
      <w:del w:id="942" w:author="Eli Holmes" w:date="2020-04-19T13:43:00Z">
        <w:r w:rsidR="00122F24" w:rsidDel="00C7703E">
          <w:delText xml:space="preserve"> with a 10% trim (remove the most extreme error). The trim prevented one error from dominating the 10-year window. d) Median absolute error computed on a 10-year sliding window.</w:delText>
        </w:r>
        <w:r w:rsidR="004C55C2" w:rsidRPr="003E2A48" w:rsidDel="00C7703E">
          <w:br w:type="page"/>
        </w:r>
      </w:del>
    </w:p>
    <w:p w14:paraId="3FAD9B01" w14:textId="2B73B7DF" w:rsidR="00C7703E" w:rsidRDefault="00C7703E">
      <w:pPr>
        <w:rPr>
          <w:ins w:id="943" w:author="Eli Holmes" w:date="2020-04-19T13:43:00Z"/>
          <w:i/>
        </w:rPr>
      </w:pPr>
      <w:ins w:id="944" w:author="Eli Holmes" w:date="2020-04-19T13:43:00Z">
        <w:r>
          <w:rPr>
            <w:i/>
          </w:rPr>
          <w:br w:type="page"/>
        </w:r>
      </w:ins>
    </w:p>
    <w:p w14:paraId="11619D16" w14:textId="38161009" w:rsidR="00C7703E" w:rsidRPr="003E2A48" w:rsidDel="00C7703E" w:rsidRDefault="00C7703E" w:rsidP="00F9352D">
      <w:pPr>
        <w:pStyle w:val="BodyText"/>
        <w:spacing w:before="0" w:after="0" w:line="480" w:lineRule="auto"/>
        <w:rPr>
          <w:del w:id="945" w:author="Eli Holmes" w:date="2020-04-19T13:43:00Z"/>
          <w:i/>
        </w:rPr>
      </w:pPr>
    </w:p>
    <w:p w14:paraId="74410D88" w14:textId="7188DE60" w:rsidR="0000127E" w:rsidRPr="00007028" w:rsidRDefault="00007028" w:rsidP="0000127E">
      <w:pPr>
        <w:pStyle w:val="TableCaption"/>
        <w:rPr>
          <w:i w:val="0"/>
        </w:rPr>
      </w:pPr>
      <w:r w:rsidRPr="00007028">
        <w:rPr>
          <w:b/>
          <w:bCs/>
          <w:i w:val="0"/>
          <w:iCs/>
        </w:rPr>
        <w:t>TABLE 2</w:t>
      </w:r>
      <w:r w:rsidRPr="00007028">
        <w:rPr>
          <w:i w:val="0"/>
          <w:iCs/>
        </w:rPr>
        <w:t xml:space="preserve"> Best-performing </w:t>
      </w:r>
      <w:r>
        <w:rPr>
          <w:i w:val="0"/>
          <w:iCs/>
        </w:rPr>
        <w:t xml:space="preserve">GAM </w:t>
      </w:r>
      <w:r w:rsidRPr="00007028">
        <w:rPr>
          <w:i w:val="0"/>
          <w:iCs/>
        </w:rPr>
        <w:t>models for the July–September (</w:t>
      </w:r>
      <m:oMath>
        <m:sSub>
          <m:sSubPr>
            <m:ctrlPr>
              <w:rPr>
                <w:rFonts w:ascii="Cambria Math" w:hAnsi="Cambria Math"/>
                <w:iCs/>
              </w:rPr>
            </m:ctrlPr>
          </m:sSubPr>
          <m:e>
            <m:r>
              <w:rPr>
                <w:rFonts w:ascii="Cambria Math" w:hAnsi="Cambria Math"/>
              </w:rPr>
              <m:t>S</m:t>
            </m:r>
          </m:e>
          <m:sub>
            <m:r>
              <w:rPr>
                <w:rFonts w:ascii="Cambria Math" w:hAnsi="Cambria Math"/>
              </w:rPr>
              <m:t>t</m:t>
            </m:r>
          </m:sub>
        </m:sSub>
        <m:r>
          <w:rPr>
            <w:rFonts w:ascii="Cambria Math" w:hAnsi="Cambria Math"/>
          </w:rPr>
          <m:t>)</m:t>
        </m:r>
      </m:oMath>
      <w:r w:rsidRPr="00007028">
        <w:rPr>
          <w:i w:val="0"/>
          <w:iCs/>
        </w:rPr>
        <w:t xml:space="preserve"> and October–March (</w:t>
      </w:r>
      <m:oMath>
        <m:sSub>
          <m:sSubPr>
            <m:ctrlPr>
              <w:rPr>
                <w:rFonts w:ascii="Cambria Math" w:hAnsi="Cambria Math"/>
                <w:iCs/>
              </w:rPr>
            </m:ctrlPr>
          </m:sSubPr>
          <m:e>
            <m:r>
              <w:rPr>
                <w:rFonts w:ascii="Cambria Math" w:hAnsi="Cambria Math"/>
              </w:rPr>
              <m:t>N</m:t>
            </m:r>
          </m:e>
          <m:sub>
            <m:r>
              <w:rPr>
                <w:rFonts w:ascii="Cambria Math" w:hAnsi="Cambria Math"/>
              </w:rPr>
              <m:t>t</m:t>
            </m:r>
          </m:sub>
        </m:sSub>
      </m:oMath>
      <w:r w:rsidRPr="00007028">
        <w:rPr>
          <w:i w:val="0"/>
          <w:iCs/>
        </w:rPr>
        <w:t xml:space="preserve">) catches. </w:t>
      </w:r>
      <w:r w:rsidR="0000127E" w:rsidRPr="00007028">
        <w:rPr>
          <w:i w:val="0"/>
        </w:rPr>
        <w:t>M is the base models with only prior catch as covariates. To the base models, the environmental covariates are added. ns-SST is nearshore (0-80km) and r-SST is regional (0-160km). The full set of nested covariate models and tests are given in the appendices.</w:t>
      </w:r>
    </w:p>
    <w:tbl>
      <w:tblPr>
        <w:tblW w:w="5000" w:type="pct"/>
        <w:tblLayout w:type="fixed"/>
        <w:tblLook w:val="07E0" w:firstRow="1" w:lastRow="1" w:firstColumn="1" w:lastColumn="1" w:noHBand="1" w:noVBand="1"/>
      </w:tblPr>
      <w:tblGrid>
        <w:gridCol w:w="3983"/>
        <w:gridCol w:w="808"/>
        <w:gridCol w:w="630"/>
        <w:gridCol w:w="900"/>
        <w:gridCol w:w="1080"/>
        <w:gridCol w:w="1080"/>
        <w:gridCol w:w="1095"/>
      </w:tblGrid>
      <w:tr w:rsidR="002A57DD" w14:paraId="6FA52004" w14:textId="77777777" w:rsidTr="00007028">
        <w:tc>
          <w:tcPr>
            <w:tcW w:w="2079" w:type="pct"/>
            <w:tcBorders>
              <w:bottom w:val="single" w:sz="0" w:space="0" w:color="auto"/>
            </w:tcBorders>
            <w:vAlign w:val="bottom"/>
          </w:tcPr>
          <w:p w14:paraId="7EB121E0" w14:textId="77777777" w:rsidR="0000127E" w:rsidRDefault="0000127E" w:rsidP="00B06C49">
            <w:pPr>
              <w:pStyle w:val="Compact"/>
            </w:pPr>
            <w:r>
              <w:t>Model</w:t>
            </w:r>
          </w:p>
        </w:tc>
        <w:tc>
          <w:tcPr>
            <w:tcW w:w="422" w:type="pct"/>
            <w:tcBorders>
              <w:bottom w:val="single" w:sz="0" w:space="0" w:color="auto"/>
            </w:tcBorders>
            <w:vAlign w:val="bottom"/>
          </w:tcPr>
          <w:p w14:paraId="6C6D77CC" w14:textId="2AC7FC6B" w:rsidR="0000127E" w:rsidRDefault="0000127E" w:rsidP="00B06C49">
            <w:pPr>
              <w:pStyle w:val="Compact"/>
              <w:jc w:val="center"/>
            </w:pPr>
            <w:proofErr w:type="spellStart"/>
            <w:r>
              <w:t>Residdf</w:t>
            </w:r>
            <w:proofErr w:type="spellEnd"/>
          </w:p>
        </w:tc>
        <w:tc>
          <w:tcPr>
            <w:tcW w:w="329" w:type="pct"/>
            <w:tcBorders>
              <w:bottom w:val="single" w:sz="0" w:space="0" w:color="auto"/>
            </w:tcBorders>
            <w:vAlign w:val="bottom"/>
          </w:tcPr>
          <w:p w14:paraId="3E99BCD4" w14:textId="552B4BF1" w:rsidR="0000127E" w:rsidRDefault="0000127E" w:rsidP="00B06C49">
            <w:pPr>
              <w:pStyle w:val="Compact"/>
              <w:jc w:val="center"/>
            </w:pPr>
            <w:proofErr w:type="spellStart"/>
            <w:r>
              <w:t>Adj</w:t>
            </w:r>
            <w:proofErr w:type="spellEnd"/>
            <w:r>
              <w:t xml:space="preserve"> R2</w:t>
            </w:r>
          </w:p>
        </w:tc>
        <w:tc>
          <w:tcPr>
            <w:tcW w:w="470" w:type="pct"/>
            <w:tcBorders>
              <w:bottom w:val="single" w:sz="0" w:space="0" w:color="auto"/>
            </w:tcBorders>
            <w:vAlign w:val="bottom"/>
          </w:tcPr>
          <w:p w14:paraId="2AEDE443" w14:textId="77777777" w:rsidR="0000127E" w:rsidRDefault="0000127E" w:rsidP="00B06C49">
            <w:pPr>
              <w:pStyle w:val="Compact"/>
              <w:jc w:val="center"/>
            </w:pPr>
            <w:r>
              <w:t>RMSE</w:t>
            </w:r>
          </w:p>
        </w:tc>
        <w:tc>
          <w:tcPr>
            <w:tcW w:w="564" w:type="pct"/>
            <w:tcBorders>
              <w:bottom w:val="single" w:sz="0" w:space="0" w:color="auto"/>
            </w:tcBorders>
            <w:vAlign w:val="bottom"/>
          </w:tcPr>
          <w:p w14:paraId="035AB09D" w14:textId="77777777" w:rsidR="0000127E" w:rsidRDefault="0000127E" w:rsidP="00B06C49">
            <w:pPr>
              <w:pStyle w:val="Compact"/>
              <w:jc w:val="center"/>
            </w:pPr>
            <w:proofErr w:type="spellStart"/>
            <w:r>
              <w:t>AICc</w:t>
            </w:r>
            <w:proofErr w:type="spellEnd"/>
          </w:p>
        </w:tc>
        <w:tc>
          <w:tcPr>
            <w:tcW w:w="564" w:type="pct"/>
            <w:tcBorders>
              <w:bottom w:val="single" w:sz="0" w:space="0" w:color="auto"/>
            </w:tcBorders>
            <w:vAlign w:val="bottom"/>
          </w:tcPr>
          <w:p w14:paraId="2911564F" w14:textId="77777777" w:rsidR="0000127E" w:rsidRDefault="0000127E" w:rsidP="00B06C49">
            <w:pPr>
              <w:pStyle w:val="Compact"/>
              <w:jc w:val="center"/>
            </w:pPr>
            <w:r>
              <w:t>LOOCV</w:t>
            </w:r>
          </w:p>
          <w:p w14:paraId="49363B72" w14:textId="0A87467A" w:rsidR="0000127E" w:rsidRDefault="0000127E" w:rsidP="00B06C49">
            <w:pPr>
              <w:pStyle w:val="Compact"/>
              <w:jc w:val="center"/>
            </w:pPr>
            <w:r>
              <w:t>RMSE</w:t>
            </w:r>
          </w:p>
        </w:tc>
        <w:tc>
          <w:tcPr>
            <w:tcW w:w="573" w:type="pct"/>
            <w:tcBorders>
              <w:bottom w:val="single" w:sz="0" w:space="0" w:color="auto"/>
            </w:tcBorders>
            <w:vAlign w:val="bottom"/>
          </w:tcPr>
          <w:p w14:paraId="3A002574" w14:textId="77777777" w:rsidR="0000127E" w:rsidRDefault="0000127E" w:rsidP="00B06C49">
            <w:pPr>
              <w:pStyle w:val="Compact"/>
              <w:jc w:val="center"/>
            </w:pPr>
            <w:r>
              <w:t>LOOCV</w:t>
            </w:r>
          </w:p>
          <w:p w14:paraId="40935809" w14:textId="50647C44" w:rsidR="0000127E" w:rsidRDefault="0000127E" w:rsidP="00B06C49">
            <w:pPr>
              <w:pStyle w:val="Compact"/>
              <w:jc w:val="center"/>
            </w:pPr>
            <w:proofErr w:type="spellStart"/>
            <w:r>
              <w:t>MdAE</w:t>
            </w:r>
            <w:proofErr w:type="spellEnd"/>
          </w:p>
        </w:tc>
      </w:tr>
      <w:tr w:rsidR="002A57DD" w14:paraId="45C77777" w14:textId="77777777" w:rsidTr="00007028">
        <w:tc>
          <w:tcPr>
            <w:tcW w:w="2079" w:type="pct"/>
          </w:tcPr>
          <w:p w14:paraId="2CCA35FC" w14:textId="77777777" w:rsidR="0000127E" w:rsidRDefault="0000127E" w:rsidP="00007028">
            <w:pPr>
              <w:pStyle w:val="Compact"/>
            </w:pPr>
            <w:r>
              <w:rPr>
                <w:b/>
              </w:rPr>
              <w:t>July-Sept catch</w:t>
            </w:r>
          </w:p>
        </w:tc>
        <w:tc>
          <w:tcPr>
            <w:tcW w:w="422" w:type="pct"/>
          </w:tcPr>
          <w:p w14:paraId="6485DA30" w14:textId="77777777" w:rsidR="0000127E" w:rsidRDefault="0000127E" w:rsidP="00007028">
            <w:pPr>
              <w:pStyle w:val="Compact"/>
              <w:jc w:val="center"/>
            </w:pPr>
            <w:r>
              <w:t> </w:t>
            </w:r>
          </w:p>
        </w:tc>
        <w:tc>
          <w:tcPr>
            <w:tcW w:w="329" w:type="pct"/>
          </w:tcPr>
          <w:p w14:paraId="7E1054E0" w14:textId="77777777" w:rsidR="0000127E" w:rsidRDefault="0000127E" w:rsidP="00007028">
            <w:pPr>
              <w:pStyle w:val="Compact"/>
              <w:jc w:val="center"/>
            </w:pPr>
            <w:r>
              <w:t> </w:t>
            </w:r>
          </w:p>
        </w:tc>
        <w:tc>
          <w:tcPr>
            <w:tcW w:w="470" w:type="pct"/>
          </w:tcPr>
          <w:p w14:paraId="539515BA" w14:textId="77777777" w:rsidR="0000127E" w:rsidRDefault="0000127E" w:rsidP="00007028">
            <w:pPr>
              <w:pStyle w:val="Compact"/>
              <w:jc w:val="center"/>
            </w:pPr>
            <w:r>
              <w:t> </w:t>
            </w:r>
          </w:p>
        </w:tc>
        <w:tc>
          <w:tcPr>
            <w:tcW w:w="564" w:type="pct"/>
          </w:tcPr>
          <w:p w14:paraId="196F6042" w14:textId="77777777" w:rsidR="0000127E" w:rsidRDefault="0000127E" w:rsidP="00007028">
            <w:pPr>
              <w:pStyle w:val="Compact"/>
              <w:jc w:val="center"/>
            </w:pPr>
            <w:r>
              <w:t> </w:t>
            </w:r>
          </w:p>
        </w:tc>
        <w:tc>
          <w:tcPr>
            <w:tcW w:w="564" w:type="pct"/>
          </w:tcPr>
          <w:p w14:paraId="60CC75BA" w14:textId="77777777" w:rsidR="0000127E" w:rsidRDefault="0000127E" w:rsidP="00007028">
            <w:pPr>
              <w:pStyle w:val="Compact"/>
              <w:jc w:val="center"/>
            </w:pPr>
            <w:r>
              <w:t> </w:t>
            </w:r>
          </w:p>
        </w:tc>
        <w:tc>
          <w:tcPr>
            <w:tcW w:w="573" w:type="pct"/>
          </w:tcPr>
          <w:p w14:paraId="1ECD51CA" w14:textId="77777777" w:rsidR="0000127E" w:rsidRDefault="0000127E" w:rsidP="00007028">
            <w:pPr>
              <w:pStyle w:val="Compact"/>
              <w:jc w:val="center"/>
            </w:pPr>
            <w:r>
              <w:t> </w:t>
            </w:r>
          </w:p>
        </w:tc>
      </w:tr>
      <w:tr w:rsidR="002A57DD" w14:paraId="79266645" w14:textId="77777777" w:rsidTr="00007028">
        <w:tc>
          <w:tcPr>
            <w:tcW w:w="2079" w:type="pct"/>
          </w:tcPr>
          <w:p w14:paraId="103EFC35"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5B5E26EA" w14:textId="77777777" w:rsidR="0000127E" w:rsidRDefault="0000127E" w:rsidP="00007028">
            <w:pPr>
              <w:pStyle w:val="Compact"/>
              <w:jc w:val="center"/>
            </w:pPr>
            <w:r>
              <w:t>33</w:t>
            </w:r>
          </w:p>
        </w:tc>
        <w:tc>
          <w:tcPr>
            <w:tcW w:w="329" w:type="pct"/>
          </w:tcPr>
          <w:p w14:paraId="4607B88C" w14:textId="77777777" w:rsidR="0000127E" w:rsidRDefault="0000127E" w:rsidP="00007028">
            <w:pPr>
              <w:pStyle w:val="Compact"/>
            </w:pPr>
          </w:p>
        </w:tc>
        <w:tc>
          <w:tcPr>
            <w:tcW w:w="470" w:type="pct"/>
          </w:tcPr>
          <w:p w14:paraId="313FAF06" w14:textId="33B3064A" w:rsidR="0000127E" w:rsidRDefault="0000127E" w:rsidP="00007028">
            <w:pPr>
              <w:pStyle w:val="Compact"/>
              <w:jc w:val="center"/>
            </w:pPr>
            <w:r>
              <w:t>1.6</w:t>
            </w:r>
            <w:r w:rsidR="00007028">
              <w:t>0</w:t>
            </w:r>
          </w:p>
        </w:tc>
        <w:tc>
          <w:tcPr>
            <w:tcW w:w="564" w:type="pct"/>
          </w:tcPr>
          <w:p w14:paraId="732A3CB0" w14:textId="77777777" w:rsidR="0000127E" w:rsidRDefault="0000127E" w:rsidP="00007028">
            <w:pPr>
              <w:pStyle w:val="Compact"/>
              <w:jc w:val="center"/>
            </w:pPr>
            <w:r>
              <w:t>126.6</w:t>
            </w:r>
          </w:p>
        </w:tc>
        <w:tc>
          <w:tcPr>
            <w:tcW w:w="564" w:type="pct"/>
          </w:tcPr>
          <w:p w14:paraId="36671F07" w14:textId="7848E2E8" w:rsidR="0000127E" w:rsidRDefault="0000127E" w:rsidP="00007028">
            <w:pPr>
              <w:pStyle w:val="Compact"/>
              <w:jc w:val="center"/>
            </w:pPr>
            <w:r>
              <w:t>1.6</w:t>
            </w:r>
            <w:r w:rsidR="00007028">
              <w:t>0</w:t>
            </w:r>
          </w:p>
        </w:tc>
        <w:tc>
          <w:tcPr>
            <w:tcW w:w="573" w:type="pct"/>
          </w:tcPr>
          <w:p w14:paraId="2D1E2962" w14:textId="77777777" w:rsidR="0000127E" w:rsidRDefault="0000127E" w:rsidP="00007028">
            <w:pPr>
              <w:pStyle w:val="Compact"/>
              <w:jc w:val="center"/>
            </w:pPr>
            <w:r>
              <w:t>0.56</w:t>
            </w:r>
          </w:p>
        </w:tc>
      </w:tr>
      <w:tr w:rsidR="002A57DD" w14:paraId="3C3579AF" w14:textId="77777777" w:rsidTr="00007028">
        <w:tc>
          <w:tcPr>
            <w:tcW w:w="2079" w:type="pct"/>
          </w:tcPr>
          <w:p w14:paraId="512E64D2" w14:textId="0DD4EA82" w:rsidR="0000127E" w:rsidRDefault="0000127E" w:rsidP="00007028">
            <w:pPr>
              <w:pStyle w:val="Compact"/>
            </w:pPr>
            <w:r>
              <w:t>M</w:t>
            </w:r>
            <w:r w:rsidR="002A57DD">
              <w:t>0</w:t>
            </w:r>
            <w:r>
              <w:t xml:space="preserve">: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7BDE9A96" w14:textId="77777777" w:rsidR="0000127E" w:rsidRDefault="0000127E" w:rsidP="00007028">
            <w:pPr>
              <w:pStyle w:val="Compact"/>
              <w:jc w:val="center"/>
            </w:pPr>
            <w:r>
              <w:t>30</w:t>
            </w:r>
          </w:p>
        </w:tc>
        <w:tc>
          <w:tcPr>
            <w:tcW w:w="329" w:type="pct"/>
          </w:tcPr>
          <w:p w14:paraId="25DD6594" w14:textId="6F3723F9" w:rsidR="0000127E" w:rsidRDefault="00B77E64" w:rsidP="00007028">
            <w:pPr>
              <w:pStyle w:val="Compact"/>
              <w:jc w:val="center"/>
            </w:pPr>
            <w:r>
              <w:t>22</w:t>
            </w:r>
          </w:p>
        </w:tc>
        <w:tc>
          <w:tcPr>
            <w:tcW w:w="470" w:type="pct"/>
          </w:tcPr>
          <w:p w14:paraId="398EA69F" w14:textId="2167CBD0" w:rsidR="0000127E" w:rsidRDefault="0000127E" w:rsidP="00007028">
            <w:pPr>
              <w:pStyle w:val="Compact"/>
              <w:jc w:val="center"/>
            </w:pPr>
            <w:r>
              <w:t>1.2</w:t>
            </w:r>
            <w:r w:rsidR="00007028">
              <w:t>0</w:t>
            </w:r>
          </w:p>
        </w:tc>
        <w:tc>
          <w:tcPr>
            <w:tcW w:w="564" w:type="pct"/>
          </w:tcPr>
          <w:p w14:paraId="309B0305" w14:textId="77777777" w:rsidR="0000127E" w:rsidRDefault="0000127E" w:rsidP="00007028">
            <w:pPr>
              <w:pStyle w:val="Compact"/>
              <w:jc w:val="center"/>
            </w:pPr>
            <w:r>
              <w:t>115.2</w:t>
            </w:r>
          </w:p>
        </w:tc>
        <w:tc>
          <w:tcPr>
            <w:tcW w:w="564" w:type="pct"/>
          </w:tcPr>
          <w:p w14:paraId="45CFA7D0" w14:textId="77777777" w:rsidR="0000127E" w:rsidRDefault="0000127E" w:rsidP="00007028">
            <w:pPr>
              <w:pStyle w:val="Compact"/>
              <w:jc w:val="center"/>
            </w:pPr>
            <w:r>
              <w:t>1.31</w:t>
            </w:r>
          </w:p>
        </w:tc>
        <w:tc>
          <w:tcPr>
            <w:tcW w:w="573" w:type="pct"/>
          </w:tcPr>
          <w:p w14:paraId="4A65BDF7" w14:textId="77777777" w:rsidR="0000127E" w:rsidRDefault="0000127E" w:rsidP="00007028">
            <w:pPr>
              <w:pStyle w:val="Compact"/>
              <w:jc w:val="center"/>
            </w:pPr>
            <w:r>
              <w:t>0.69</w:t>
            </w:r>
          </w:p>
        </w:tc>
      </w:tr>
      <w:tr w:rsidR="002A57DD" w14:paraId="0D973105" w14:textId="77777777" w:rsidTr="00007028">
        <w:tc>
          <w:tcPr>
            <w:tcW w:w="2829" w:type="pct"/>
            <w:gridSpan w:val="3"/>
          </w:tcPr>
          <w:p w14:paraId="35ECC531" w14:textId="77777777" w:rsidR="002A57DD" w:rsidRDefault="002A57DD" w:rsidP="00007028">
            <w:pPr>
              <w:pStyle w:val="Compact"/>
            </w:pPr>
          </w:p>
          <w:p w14:paraId="5F6B0993" w14:textId="4142C08E"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w:r>
              <w:t xml:space="preserve"> = M</w:t>
            </w:r>
            <w:r w:rsidR="002A57DD">
              <w:t>0</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470" w:type="pct"/>
          </w:tcPr>
          <w:p w14:paraId="285B366D" w14:textId="77777777" w:rsidR="0000127E" w:rsidRDefault="0000127E" w:rsidP="00007028">
            <w:pPr>
              <w:pStyle w:val="Compact"/>
              <w:jc w:val="center"/>
            </w:pPr>
            <w:r>
              <w:t> </w:t>
            </w:r>
          </w:p>
        </w:tc>
        <w:tc>
          <w:tcPr>
            <w:tcW w:w="564" w:type="pct"/>
          </w:tcPr>
          <w:p w14:paraId="4E43CE43" w14:textId="77777777" w:rsidR="0000127E" w:rsidRDefault="0000127E" w:rsidP="00007028">
            <w:pPr>
              <w:pStyle w:val="Compact"/>
              <w:jc w:val="center"/>
            </w:pPr>
            <w:r>
              <w:t> </w:t>
            </w:r>
          </w:p>
        </w:tc>
        <w:tc>
          <w:tcPr>
            <w:tcW w:w="564" w:type="pct"/>
          </w:tcPr>
          <w:p w14:paraId="1A4CB1F0" w14:textId="77777777" w:rsidR="0000127E" w:rsidRDefault="0000127E" w:rsidP="00007028">
            <w:pPr>
              <w:pStyle w:val="Compact"/>
              <w:jc w:val="center"/>
            </w:pPr>
            <w:r>
              <w:t> </w:t>
            </w:r>
          </w:p>
        </w:tc>
        <w:tc>
          <w:tcPr>
            <w:tcW w:w="573" w:type="pct"/>
          </w:tcPr>
          <w:p w14:paraId="0B53169D" w14:textId="77777777" w:rsidR="0000127E" w:rsidRDefault="0000127E" w:rsidP="00007028">
            <w:pPr>
              <w:pStyle w:val="Compact"/>
              <w:jc w:val="center"/>
            </w:pPr>
            <w:r>
              <w:t> </w:t>
            </w:r>
          </w:p>
        </w:tc>
      </w:tr>
      <w:tr w:rsidR="002A57DD" w14:paraId="72B78E81" w14:textId="77777777" w:rsidTr="00007028">
        <w:tc>
          <w:tcPr>
            <w:tcW w:w="2079" w:type="pct"/>
          </w:tcPr>
          <w:p w14:paraId="0E9C954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ns-SST (L2)</w:t>
            </w:r>
          </w:p>
        </w:tc>
        <w:tc>
          <w:tcPr>
            <w:tcW w:w="422" w:type="pct"/>
          </w:tcPr>
          <w:p w14:paraId="2816B9E1" w14:textId="77777777" w:rsidR="0000127E" w:rsidRDefault="0000127E" w:rsidP="00007028">
            <w:pPr>
              <w:pStyle w:val="Compact"/>
              <w:jc w:val="center"/>
            </w:pPr>
            <w:r>
              <w:t>27.9</w:t>
            </w:r>
          </w:p>
        </w:tc>
        <w:tc>
          <w:tcPr>
            <w:tcW w:w="329" w:type="pct"/>
          </w:tcPr>
          <w:p w14:paraId="0AE5A95C" w14:textId="77777777" w:rsidR="0000127E" w:rsidRDefault="0000127E" w:rsidP="00007028">
            <w:pPr>
              <w:pStyle w:val="Compact"/>
              <w:jc w:val="center"/>
            </w:pPr>
            <w:r>
              <w:t>35</w:t>
            </w:r>
          </w:p>
        </w:tc>
        <w:tc>
          <w:tcPr>
            <w:tcW w:w="470" w:type="pct"/>
          </w:tcPr>
          <w:p w14:paraId="279EDFE0" w14:textId="77777777" w:rsidR="0000127E" w:rsidRDefault="0000127E" w:rsidP="00007028">
            <w:pPr>
              <w:pStyle w:val="Compact"/>
              <w:jc w:val="center"/>
            </w:pPr>
            <w:r>
              <w:t>1.06</w:t>
            </w:r>
          </w:p>
        </w:tc>
        <w:tc>
          <w:tcPr>
            <w:tcW w:w="564" w:type="pct"/>
          </w:tcPr>
          <w:p w14:paraId="14FF69B9" w14:textId="77777777" w:rsidR="0000127E" w:rsidRDefault="0000127E" w:rsidP="00007028">
            <w:pPr>
              <w:pStyle w:val="Compact"/>
              <w:jc w:val="center"/>
            </w:pPr>
            <w:r>
              <w:t>112.7</w:t>
            </w:r>
            <m:oMath>
              <m:r>
                <w:rPr>
                  <w:rFonts w:ascii="Cambria Math" w:hAnsi="Cambria Math"/>
                </w:rPr>
                <m:t>†</m:t>
              </m:r>
            </m:oMath>
          </w:p>
        </w:tc>
        <w:tc>
          <w:tcPr>
            <w:tcW w:w="564" w:type="pct"/>
          </w:tcPr>
          <w:p w14:paraId="25878D6A" w14:textId="77777777" w:rsidR="0000127E" w:rsidRDefault="0000127E" w:rsidP="00007028">
            <w:pPr>
              <w:pStyle w:val="Compact"/>
              <w:jc w:val="center"/>
            </w:pPr>
            <w:r>
              <w:t>1.24</w:t>
            </w:r>
            <m:oMath>
              <m:r>
                <w:rPr>
                  <w:rFonts w:ascii="Cambria Math" w:hAnsi="Cambria Math"/>
                </w:rPr>
                <m:t>‡</m:t>
              </m:r>
            </m:oMath>
          </w:p>
        </w:tc>
        <w:tc>
          <w:tcPr>
            <w:tcW w:w="573" w:type="pct"/>
          </w:tcPr>
          <w:p w14:paraId="5C48DF9E" w14:textId="77777777" w:rsidR="0000127E" w:rsidRDefault="0000127E" w:rsidP="00007028">
            <w:pPr>
              <w:pStyle w:val="Compact"/>
              <w:jc w:val="center"/>
            </w:pPr>
            <w:r>
              <w:t>0.64</w:t>
            </w:r>
            <m:oMath>
              <m:r>
                <w:rPr>
                  <w:rFonts w:ascii="Cambria Math" w:hAnsi="Cambria Math"/>
                </w:rPr>
                <m:t>‡</m:t>
              </m:r>
            </m:oMath>
          </w:p>
        </w:tc>
      </w:tr>
      <w:tr w:rsidR="002A57DD" w14:paraId="30273F64" w14:textId="77777777" w:rsidTr="00007028">
        <w:tc>
          <w:tcPr>
            <w:tcW w:w="2079" w:type="pct"/>
          </w:tcPr>
          <w:p w14:paraId="06E2F077"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Jun-Sep Bakun-UPW (L2)</w:t>
            </w:r>
          </w:p>
        </w:tc>
        <w:tc>
          <w:tcPr>
            <w:tcW w:w="422" w:type="pct"/>
          </w:tcPr>
          <w:p w14:paraId="4B2FB39C" w14:textId="77777777" w:rsidR="0000127E" w:rsidRDefault="0000127E" w:rsidP="00007028">
            <w:pPr>
              <w:pStyle w:val="Compact"/>
              <w:jc w:val="center"/>
            </w:pPr>
            <w:r>
              <w:t>27.6</w:t>
            </w:r>
          </w:p>
        </w:tc>
        <w:tc>
          <w:tcPr>
            <w:tcW w:w="329" w:type="pct"/>
          </w:tcPr>
          <w:p w14:paraId="000A5239" w14:textId="77777777" w:rsidR="0000127E" w:rsidRDefault="0000127E" w:rsidP="00007028">
            <w:pPr>
              <w:pStyle w:val="Compact"/>
              <w:jc w:val="center"/>
            </w:pPr>
            <w:r>
              <w:t>43</w:t>
            </w:r>
          </w:p>
        </w:tc>
        <w:tc>
          <w:tcPr>
            <w:tcW w:w="470" w:type="pct"/>
          </w:tcPr>
          <w:p w14:paraId="2701136D" w14:textId="77777777" w:rsidR="0000127E" w:rsidRDefault="0000127E" w:rsidP="00007028">
            <w:pPr>
              <w:pStyle w:val="Compact"/>
              <w:jc w:val="center"/>
            </w:pPr>
            <w:r>
              <w:t>0.98</w:t>
            </w:r>
          </w:p>
        </w:tc>
        <w:tc>
          <w:tcPr>
            <w:tcW w:w="564" w:type="pct"/>
          </w:tcPr>
          <w:p w14:paraId="6F52F159" w14:textId="77777777" w:rsidR="0000127E" w:rsidRDefault="0000127E" w:rsidP="00007028">
            <w:pPr>
              <w:pStyle w:val="Compact"/>
              <w:jc w:val="center"/>
            </w:pPr>
            <w:r>
              <w:t>109.1</w:t>
            </w:r>
            <m:oMath>
              <m:r>
                <w:rPr>
                  <w:rFonts w:ascii="Cambria Math" w:hAnsi="Cambria Math"/>
                </w:rPr>
                <m:t>††</m:t>
              </m:r>
            </m:oMath>
          </w:p>
        </w:tc>
        <w:tc>
          <w:tcPr>
            <w:tcW w:w="564" w:type="pct"/>
          </w:tcPr>
          <w:p w14:paraId="5C01C603" w14:textId="77777777" w:rsidR="0000127E" w:rsidRDefault="0000127E" w:rsidP="00007028">
            <w:pPr>
              <w:pStyle w:val="Compact"/>
              <w:jc w:val="center"/>
            </w:pPr>
            <w:r>
              <w:t>1.35</w:t>
            </w:r>
          </w:p>
        </w:tc>
        <w:tc>
          <w:tcPr>
            <w:tcW w:w="573" w:type="pct"/>
          </w:tcPr>
          <w:p w14:paraId="4B164378" w14:textId="77777777" w:rsidR="0000127E" w:rsidRDefault="0000127E" w:rsidP="00007028">
            <w:pPr>
              <w:pStyle w:val="Compact"/>
              <w:jc w:val="center"/>
            </w:pPr>
            <w:r>
              <w:t>0.73</w:t>
            </w:r>
          </w:p>
        </w:tc>
      </w:tr>
      <w:tr w:rsidR="002A57DD" w14:paraId="413D2032" w14:textId="77777777" w:rsidTr="00007028">
        <w:tc>
          <w:tcPr>
            <w:tcW w:w="2079" w:type="pct"/>
          </w:tcPr>
          <w:p w14:paraId="6CB7AF46" w14:textId="4B10B599"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w:t>
            </w:r>
            <w:proofErr w:type="spellStart"/>
            <w:r w:rsidR="0000127E">
              <w:t>Precip</w:t>
            </w:r>
            <w:proofErr w:type="spellEnd"/>
            <w:r w:rsidR="002A57DD">
              <w:t xml:space="preserve"> </w:t>
            </w:r>
            <w:r w:rsidR="0000127E">
              <w:t>- land gauges (S1)</w:t>
            </w:r>
          </w:p>
        </w:tc>
        <w:tc>
          <w:tcPr>
            <w:tcW w:w="422" w:type="pct"/>
          </w:tcPr>
          <w:p w14:paraId="5DCC095D" w14:textId="77777777" w:rsidR="0000127E" w:rsidRDefault="0000127E" w:rsidP="00007028">
            <w:pPr>
              <w:pStyle w:val="Compact"/>
              <w:jc w:val="center"/>
            </w:pPr>
            <w:r>
              <w:t>28</w:t>
            </w:r>
          </w:p>
        </w:tc>
        <w:tc>
          <w:tcPr>
            <w:tcW w:w="329" w:type="pct"/>
          </w:tcPr>
          <w:p w14:paraId="77901537" w14:textId="77777777" w:rsidR="0000127E" w:rsidRDefault="0000127E" w:rsidP="00007028">
            <w:pPr>
              <w:pStyle w:val="Compact"/>
              <w:jc w:val="center"/>
            </w:pPr>
            <w:r>
              <w:t>30</w:t>
            </w:r>
          </w:p>
        </w:tc>
        <w:tc>
          <w:tcPr>
            <w:tcW w:w="470" w:type="pct"/>
          </w:tcPr>
          <w:p w14:paraId="6D8AD66A" w14:textId="35CD2B81" w:rsidR="0000127E" w:rsidRDefault="0000127E" w:rsidP="00007028">
            <w:pPr>
              <w:pStyle w:val="Compact"/>
              <w:jc w:val="center"/>
            </w:pPr>
            <w:r>
              <w:t>1.1</w:t>
            </w:r>
            <w:r w:rsidR="00007028">
              <w:t>0</w:t>
            </w:r>
          </w:p>
        </w:tc>
        <w:tc>
          <w:tcPr>
            <w:tcW w:w="564" w:type="pct"/>
          </w:tcPr>
          <w:p w14:paraId="02508F08" w14:textId="77777777" w:rsidR="0000127E" w:rsidRDefault="0000127E" w:rsidP="00007028">
            <w:pPr>
              <w:pStyle w:val="Compact"/>
              <w:jc w:val="center"/>
            </w:pPr>
            <w:r>
              <w:t>115.3</w:t>
            </w:r>
          </w:p>
        </w:tc>
        <w:tc>
          <w:tcPr>
            <w:tcW w:w="564" w:type="pct"/>
          </w:tcPr>
          <w:p w14:paraId="678BD662" w14:textId="77777777" w:rsidR="0000127E" w:rsidRDefault="0000127E" w:rsidP="00007028">
            <w:pPr>
              <w:pStyle w:val="Compact"/>
              <w:jc w:val="center"/>
            </w:pPr>
            <w:r>
              <w:t>1.33</w:t>
            </w:r>
          </w:p>
        </w:tc>
        <w:tc>
          <w:tcPr>
            <w:tcW w:w="573" w:type="pct"/>
          </w:tcPr>
          <w:p w14:paraId="7AAC5B72" w14:textId="77777777" w:rsidR="0000127E" w:rsidRDefault="0000127E" w:rsidP="00007028">
            <w:pPr>
              <w:pStyle w:val="Compact"/>
              <w:jc w:val="center"/>
            </w:pPr>
            <w:r>
              <w:t>0.62</w:t>
            </w:r>
            <m:oMath>
              <m:r>
                <w:rPr>
                  <w:rFonts w:ascii="Cambria Math" w:hAnsi="Cambria Math"/>
                </w:rPr>
                <m:t>‡‡</m:t>
              </m:r>
            </m:oMath>
          </w:p>
        </w:tc>
      </w:tr>
      <w:tr w:rsidR="002A57DD" w14:paraId="4BEEE576" w14:textId="77777777" w:rsidTr="00007028">
        <w:tc>
          <w:tcPr>
            <w:tcW w:w="2079" w:type="pct"/>
          </w:tcPr>
          <w:p w14:paraId="6108FAB3"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0868B61" w14:textId="77777777" w:rsidR="0000127E" w:rsidRDefault="0000127E" w:rsidP="00007028">
            <w:pPr>
              <w:pStyle w:val="Compact"/>
              <w:jc w:val="center"/>
            </w:pPr>
            <w:r>
              <w:t>27.8</w:t>
            </w:r>
          </w:p>
        </w:tc>
        <w:tc>
          <w:tcPr>
            <w:tcW w:w="329" w:type="pct"/>
          </w:tcPr>
          <w:p w14:paraId="349DE6B9" w14:textId="77777777" w:rsidR="0000127E" w:rsidRDefault="0000127E" w:rsidP="00007028">
            <w:pPr>
              <w:pStyle w:val="Compact"/>
              <w:jc w:val="center"/>
            </w:pPr>
            <w:r>
              <w:t>37</w:t>
            </w:r>
          </w:p>
        </w:tc>
        <w:tc>
          <w:tcPr>
            <w:tcW w:w="470" w:type="pct"/>
          </w:tcPr>
          <w:p w14:paraId="28A922EC" w14:textId="77777777" w:rsidR="0000127E" w:rsidRDefault="0000127E" w:rsidP="00007028">
            <w:pPr>
              <w:pStyle w:val="Compact"/>
              <w:jc w:val="center"/>
            </w:pPr>
            <w:r>
              <w:t>1.04</w:t>
            </w:r>
          </w:p>
        </w:tc>
        <w:tc>
          <w:tcPr>
            <w:tcW w:w="564" w:type="pct"/>
          </w:tcPr>
          <w:p w14:paraId="7BAD77CB" w14:textId="77777777" w:rsidR="0000127E" w:rsidRDefault="0000127E" w:rsidP="00007028">
            <w:pPr>
              <w:pStyle w:val="Compact"/>
              <w:jc w:val="center"/>
            </w:pPr>
            <w:r>
              <w:t>111.8</w:t>
            </w:r>
            <m:oMath>
              <m:r>
                <w:rPr>
                  <w:rFonts w:ascii="Cambria Math" w:hAnsi="Cambria Math"/>
                </w:rPr>
                <m:t>†</m:t>
              </m:r>
            </m:oMath>
          </w:p>
        </w:tc>
        <w:tc>
          <w:tcPr>
            <w:tcW w:w="564" w:type="pct"/>
          </w:tcPr>
          <w:p w14:paraId="48D9B290" w14:textId="77777777" w:rsidR="0000127E" w:rsidRDefault="0000127E" w:rsidP="00007028">
            <w:pPr>
              <w:pStyle w:val="Compact"/>
              <w:jc w:val="center"/>
            </w:pPr>
            <w:r>
              <w:t>1.29</w:t>
            </w:r>
          </w:p>
        </w:tc>
        <w:tc>
          <w:tcPr>
            <w:tcW w:w="573" w:type="pct"/>
          </w:tcPr>
          <w:p w14:paraId="62A4160D" w14:textId="77777777" w:rsidR="0000127E" w:rsidRDefault="0000127E" w:rsidP="00007028">
            <w:pPr>
              <w:pStyle w:val="Compact"/>
              <w:jc w:val="center"/>
            </w:pPr>
            <w:r>
              <w:t>0.49</w:t>
            </w:r>
            <m:oMath>
              <m:r>
                <w:rPr>
                  <w:rFonts w:ascii="Cambria Math" w:hAnsi="Cambria Math"/>
                </w:rPr>
                <m:t>‡‡‡</m:t>
              </m:r>
            </m:oMath>
          </w:p>
        </w:tc>
      </w:tr>
      <w:tr w:rsidR="002A57DD" w14:paraId="3077EA69" w14:textId="77777777" w:rsidTr="00007028">
        <w:tc>
          <w:tcPr>
            <w:tcW w:w="2079" w:type="pct"/>
          </w:tcPr>
          <w:p w14:paraId="26E5B98F"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(A3)</w:t>
            </w:r>
          </w:p>
        </w:tc>
        <w:tc>
          <w:tcPr>
            <w:tcW w:w="422" w:type="pct"/>
          </w:tcPr>
          <w:p w14:paraId="560C66AF" w14:textId="77777777" w:rsidR="0000127E" w:rsidRDefault="0000127E" w:rsidP="00007028">
            <w:pPr>
              <w:pStyle w:val="Compact"/>
              <w:jc w:val="center"/>
            </w:pPr>
            <w:r>
              <w:t>28.2</w:t>
            </w:r>
          </w:p>
        </w:tc>
        <w:tc>
          <w:tcPr>
            <w:tcW w:w="329" w:type="pct"/>
          </w:tcPr>
          <w:p w14:paraId="34CC2935" w14:textId="77777777" w:rsidR="0000127E" w:rsidRDefault="0000127E" w:rsidP="00007028">
            <w:pPr>
              <w:pStyle w:val="Compact"/>
              <w:jc w:val="center"/>
            </w:pPr>
            <w:r>
              <w:t>36</w:t>
            </w:r>
          </w:p>
        </w:tc>
        <w:tc>
          <w:tcPr>
            <w:tcW w:w="470" w:type="pct"/>
          </w:tcPr>
          <w:p w14:paraId="1755A3BC" w14:textId="77777777" w:rsidR="0000127E" w:rsidRDefault="0000127E" w:rsidP="00007028">
            <w:pPr>
              <w:pStyle w:val="Compact"/>
              <w:jc w:val="center"/>
            </w:pPr>
            <w:r>
              <w:t>1.05</w:t>
            </w:r>
          </w:p>
        </w:tc>
        <w:tc>
          <w:tcPr>
            <w:tcW w:w="564" w:type="pct"/>
          </w:tcPr>
          <w:p w14:paraId="4B770FBB" w14:textId="77777777" w:rsidR="0000127E" w:rsidRDefault="0000127E" w:rsidP="00007028">
            <w:pPr>
              <w:pStyle w:val="Compact"/>
              <w:jc w:val="center"/>
            </w:pPr>
            <w:r>
              <w:t>111.5</w:t>
            </w:r>
            <m:oMath>
              <m:r>
                <w:rPr>
                  <w:rFonts w:ascii="Cambria Math" w:hAnsi="Cambria Math"/>
                </w:rPr>
                <m:t>†</m:t>
              </m:r>
            </m:oMath>
          </w:p>
        </w:tc>
        <w:tc>
          <w:tcPr>
            <w:tcW w:w="564" w:type="pct"/>
          </w:tcPr>
          <w:p w14:paraId="31A347C2" w14:textId="77777777" w:rsidR="0000127E" w:rsidRDefault="0000127E" w:rsidP="00007028">
            <w:pPr>
              <w:pStyle w:val="Compact"/>
              <w:jc w:val="center"/>
            </w:pPr>
            <w:r>
              <w:t>1.34</w:t>
            </w:r>
          </w:p>
        </w:tc>
        <w:tc>
          <w:tcPr>
            <w:tcW w:w="573" w:type="pct"/>
          </w:tcPr>
          <w:p w14:paraId="6004BA9C" w14:textId="77777777" w:rsidR="0000127E" w:rsidRDefault="0000127E" w:rsidP="00007028">
            <w:pPr>
              <w:pStyle w:val="Compact"/>
              <w:jc w:val="center"/>
            </w:pPr>
            <w:r>
              <w:t>0.59</w:t>
            </w:r>
            <m:oMath>
              <m:r>
                <w:rPr>
                  <w:rFonts w:ascii="Cambria Math" w:hAnsi="Cambria Math"/>
                </w:rPr>
                <m:t>‡‡</m:t>
              </m:r>
            </m:oMath>
          </w:p>
        </w:tc>
      </w:tr>
      <w:tr w:rsidR="002A57DD" w14:paraId="6D461424" w14:textId="77777777" w:rsidTr="00007028">
        <w:tc>
          <w:tcPr>
            <w:tcW w:w="2079" w:type="pct"/>
          </w:tcPr>
          <w:p w14:paraId="03687BAA" w14:textId="77777777" w:rsidR="0000127E" w:rsidRDefault="0000127E" w:rsidP="00007028">
            <w:pPr>
              <w:pStyle w:val="Compact"/>
            </w:pPr>
            <w:r>
              <w:t> </w:t>
            </w:r>
          </w:p>
        </w:tc>
        <w:tc>
          <w:tcPr>
            <w:tcW w:w="422" w:type="pct"/>
          </w:tcPr>
          <w:p w14:paraId="5A5CE11A" w14:textId="77777777" w:rsidR="0000127E" w:rsidRDefault="0000127E" w:rsidP="00007028">
            <w:pPr>
              <w:pStyle w:val="Compact"/>
              <w:jc w:val="center"/>
            </w:pPr>
            <w:r>
              <w:t> </w:t>
            </w:r>
          </w:p>
        </w:tc>
        <w:tc>
          <w:tcPr>
            <w:tcW w:w="329" w:type="pct"/>
          </w:tcPr>
          <w:p w14:paraId="38349310" w14:textId="77777777" w:rsidR="0000127E" w:rsidRDefault="0000127E" w:rsidP="00007028">
            <w:pPr>
              <w:pStyle w:val="Compact"/>
              <w:jc w:val="center"/>
            </w:pPr>
            <w:r>
              <w:t> </w:t>
            </w:r>
          </w:p>
        </w:tc>
        <w:tc>
          <w:tcPr>
            <w:tcW w:w="470" w:type="pct"/>
          </w:tcPr>
          <w:p w14:paraId="53FAA6E0" w14:textId="77777777" w:rsidR="0000127E" w:rsidRDefault="0000127E" w:rsidP="00007028">
            <w:pPr>
              <w:pStyle w:val="Compact"/>
              <w:jc w:val="center"/>
            </w:pPr>
            <w:r>
              <w:t> </w:t>
            </w:r>
          </w:p>
        </w:tc>
        <w:tc>
          <w:tcPr>
            <w:tcW w:w="564" w:type="pct"/>
          </w:tcPr>
          <w:p w14:paraId="51E0C5F3" w14:textId="77777777" w:rsidR="0000127E" w:rsidRDefault="0000127E" w:rsidP="00007028">
            <w:pPr>
              <w:pStyle w:val="Compact"/>
              <w:jc w:val="center"/>
            </w:pPr>
            <w:r>
              <w:t> </w:t>
            </w:r>
          </w:p>
        </w:tc>
        <w:tc>
          <w:tcPr>
            <w:tcW w:w="564" w:type="pct"/>
          </w:tcPr>
          <w:p w14:paraId="3716EEAB" w14:textId="77777777" w:rsidR="0000127E" w:rsidRDefault="0000127E" w:rsidP="00007028">
            <w:pPr>
              <w:pStyle w:val="Compact"/>
              <w:jc w:val="center"/>
            </w:pPr>
            <w:r>
              <w:t> </w:t>
            </w:r>
          </w:p>
        </w:tc>
        <w:tc>
          <w:tcPr>
            <w:tcW w:w="573" w:type="pct"/>
          </w:tcPr>
          <w:p w14:paraId="05CEE579" w14:textId="77777777" w:rsidR="0000127E" w:rsidRDefault="0000127E" w:rsidP="00007028">
            <w:pPr>
              <w:pStyle w:val="Compact"/>
              <w:jc w:val="center"/>
            </w:pPr>
            <w:r>
              <w:t> </w:t>
            </w:r>
          </w:p>
        </w:tc>
      </w:tr>
      <w:tr w:rsidR="0000127E" w14:paraId="4F967D64" w14:textId="77777777" w:rsidTr="00007028">
        <w:tc>
          <w:tcPr>
            <w:tcW w:w="3299" w:type="pct"/>
            <w:gridSpan w:val="4"/>
          </w:tcPr>
          <w:p w14:paraId="1BB696BD" w14:textId="1A53CAA7" w:rsidR="0000127E" w:rsidRDefault="0000127E" w:rsidP="00007028">
            <w:pPr>
              <w:pStyle w:val="Compact"/>
            </w:pPr>
            <w:r>
              <w:rPr>
                <w:b/>
              </w:rPr>
              <w:t>October-March catch - simpler model</w:t>
            </w:r>
          </w:p>
        </w:tc>
        <w:tc>
          <w:tcPr>
            <w:tcW w:w="564" w:type="pct"/>
          </w:tcPr>
          <w:p w14:paraId="46C191D9" w14:textId="77777777" w:rsidR="0000127E" w:rsidRDefault="0000127E" w:rsidP="00007028">
            <w:pPr>
              <w:pStyle w:val="Compact"/>
              <w:jc w:val="center"/>
            </w:pPr>
            <w:r>
              <w:t> </w:t>
            </w:r>
          </w:p>
        </w:tc>
        <w:tc>
          <w:tcPr>
            <w:tcW w:w="564" w:type="pct"/>
          </w:tcPr>
          <w:p w14:paraId="0B050CB9" w14:textId="77777777" w:rsidR="0000127E" w:rsidRDefault="0000127E" w:rsidP="00007028">
            <w:pPr>
              <w:pStyle w:val="Compact"/>
              <w:jc w:val="center"/>
            </w:pPr>
            <w:r>
              <w:t> </w:t>
            </w:r>
          </w:p>
        </w:tc>
        <w:tc>
          <w:tcPr>
            <w:tcW w:w="573" w:type="pct"/>
          </w:tcPr>
          <w:p w14:paraId="5BC5D558" w14:textId="77777777" w:rsidR="0000127E" w:rsidRDefault="0000127E" w:rsidP="00007028">
            <w:pPr>
              <w:pStyle w:val="Compact"/>
              <w:jc w:val="center"/>
            </w:pPr>
            <w:r>
              <w:t> </w:t>
            </w:r>
          </w:p>
        </w:tc>
      </w:tr>
      <w:tr w:rsidR="002A57DD" w14:paraId="32B83678" w14:textId="77777777" w:rsidTr="00007028">
        <w:tc>
          <w:tcPr>
            <w:tcW w:w="2079" w:type="pct"/>
          </w:tcPr>
          <w:p w14:paraId="5B5538CC" w14:textId="77777777" w:rsidR="0000127E" w:rsidRDefault="0000127E" w:rsidP="00007028">
            <w:pPr>
              <w:pStyle w:val="Compact"/>
            </w:pPr>
            <w:r>
              <w:t xml:space="preserve">null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6F70D148" w14:textId="77777777" w:rsidR="0000127E" w:rsidRDefault="0000127E" w:rsidP="00007028">
            <w:pPr>
              <w:pStyle w:val="Compact"/>
              <w:jc w:val="center"/>
            </w:pPr>
            <w:r>
              <w:t>32</w:t>
            </w:r>
          </w:p>
        </w:tc>
        <w:tc>
          <w:tcPr>
            <w:tcW w:w="329" w:type="pct"/>
          </w:tcPr>
          <w:p w14:paraId="5619BBEE" w14:textId="77777777" w:rsidR="0000127E" w:rsidRDefault="0000127E" w:rsidP="00007028">
            <w:pPr>
              <w:pStyle w:val="Compact"/>
            </w:pPr>
          </w:p>
        </w:tc>
        <w:tc>
          <w:tcPr>
            <w:tcW w:w="470" w:type="pct"/>
          </w:tcPr>
          <w:p w14:paraId="344B6E35" w14:textId="166A8177" w:rsidR="0000127E" w:rsidRDefault="0000127E" w:rsidP="00007028">
            <w:pPr>
              <w:pStyle w:val="Compact"/>
              <w:jc w:val="center"/>
            </w:pPr>
            <w:r>
              <w:t>1</w:t>
            </w:r>
            <w:r w:rsidR="00007028">
              <w:t>.00</w:t>
            </w:r>
          </w:p>
        </w:tc>
        <w:tc>
          <w:tcPr>
            <w:tcW w:w="564" w:type="pct"/>
          </w:tcPr>
          <w:p w14:paraId="4CCFAB70" w14:textId="77777777" w:rsidR="0000127E" w:rsidRDefault="0000127E" w:rsidP="00007028">
            <w:pPr>
              <w:pStyle w:val="Compact"/>
              <w:jc w:val="center"/>
            </w:pPr>
            <w:r>
              <w:t>92.9</w:t>
            </w:r>
          </w:p>
        </w:tc>
        <w:tc>
          <w:tcPr>
            <w:tcW w:w="564" w:type="pct"/>
          </w:tcPr>
          <w:p w14:paraId="55F0CCC4" w14:textId="1456EB08" w:rsidR="0000127E" w:rsidRDefault="0000127E" w:rsidP="00007028">
            <w:pPr>
              <w:pStyle w:val="Compact"/>
              <w:jc w:val="center"/>
            </w:pPr>
            <w:r>
              <w:t>1</w:t>
            </w:r>
            <w:r w:rsidR="00007028">
              <w:t>.00</w:t>
            </w:r>
          </w:p>
        </w:tc>
        <w:tc>
          <w:tcPr>
            <w:tcW w:w="573" w:type="pct"/>
          </w:tcPr>
          <w:p w14:paraId="11EC5652" w14:textId="77777777" w:rsidR="0000127E" w:rsidRDefault="0000127E" w:rsidP="00007028">
            <w:pPr>
              <w:pStyle w:val="Compact"/>
              <w:jc w:val="center"/>
            </w:pPr>
            <w:r>
              <w:t>0.26</w:t>
            </w:r>
          </w:p>
        </w:tc>
      </w:tr>
      <w:tr w:rsidR="002A57DD" w14:paraId="76E6B138" w14:textId="77777777" w:rsidTr="00007028">
        <w:tc>
          <w:tcPr>
            <w:tcW w:w="2079" w:type="pct"/>
          </w:tcPr>
          <w:p w14:paraId="600E79A6" w14:textId="53A41731" w:rsidR="0000127E" w:rsidRDefault="0000127E" w:rsidP="00007028">
            <w:pPr>
              <w:pStyle w:val="Compact"/>
            </w:pPr>
            <w:r>
              <w:t>M</w:t>
            </w:r>
            <w:r w:rsidR="002A57DD">
              <w:t>1</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265DD044" w14:textId="77777777" w:rsidR="0000127E" w:rsidRDefault="0000127E" w:rsidP="00007028">
            <w:pPr>
              <w:pStyle w:val="Compact"/>
              <w:jc w:val="center"/>
            </w:pPr>
            <w:r>
              <w:t>29.1</w:t>
            </w:r>
          </w:p>
        </w:tc>
        <w:tc>
          <w:tcPr>
            <w:tcW w:w="329" w:type="pct"/>
          </w:tcPr>
          <w:p w14:paraId="780B76F3" w14:textId="77777777" w:rsidR="0000127E" w:rsidRDefault="0000127E" w:rsidP="00007028">
            <w:pPr>
              <w:pStyle w:val="Compact"/>
              <w:jc w:val="center"/>
            </w:pPr>
            <w:r>
              <w:t>46</w:t>
            </w:r>
          </w:p>
        </w:tc>
        <w:tc>
          <w:tcPr>
            <w:tcW w:w="470" w:type="pct"/>
          </w:tcPr>
          <w:p w14:paraId="6ADF3598" w14:textId="77777777" w:rsidR="0000127E" w:rsidRDefault="0000127E" w:rsidP="00007028">
            <w:pPr>
              <w:pStyle w:val="Compact"/>
              <w:jc w:val="center"/>
            </w:pPr>
            <w:r>
              <w:t>0.82</w:t>
            </w:r>
          </w:p>
        </w:tc>
        <w:tc>
          <w:tcPr>
            <w:tcW w:w="564" w:type="pct"/>
          </w:tcPr>
          <w:p w14:paraId="10180906" w14:textId="77777777" w:rsidR="0000127E" w:rsidRDefault="0000127E" w:rsidP="00007028">
            <w:pPr>
              <w:pStyle w:val="Compact"/>
              <w:jc w:val="center"/>
            </w:pPr>
            <w:r>
              <w:t>87.7</w:t>
            </w:r>
          </w:p>
        </w:tc>
        <w:tc>
          <w:tcPr>
            <w:tcW w:w="564" w:type="pct"/>
          </w:tcPr>
          <w:p w14:paraId="051EE7F3" w14:textId="77777777" w:rsidR="0000127E" w:rsidRDefault="0000127E" w:rsidP="00007028">
            <w:pPr>
              <w:pStyle w:val="Compact"/>
              <w:jc w:val="center"/>
            </w:pPr>
            <w:r>
              <w:t>0.95</w:t>
            </w:r>
          </w:p>
        </w:tc>
        <w:tc>
          <w:tcPr>
            <w:tcW w:w="573" w:type="pct"/>
          </w:tcPr>
          <w:p w14:paraId="0DB514AC" w14:textId="77777777" w:rsidR="0000127E" w:rsidRDefault="0000127E" w:rsidP="00007028">
            <w:pPr>
              <w:pStyle w:val="Compact"/>
              <w:jc w:val="center"/>
            </w:pPr>
            <w:r>
              <w:t>0.32</w:t>
            </w:r>
          </w:p>
        </w:tc>
      </w:tr>
      <w:tr w:rsidR="0000127E" w14:paraId="0C453282" w14:textId="77777777" w:rsidTr="00007028">
        <w:tc>
          <w:tcPr>
            <w:tcW w:w="3299" w:type="pct"/>
            <w:gridSpan w:val="4"/>
          </w:tcPr>
          <w:p w14:paraId="21F20B70" w14:textId="77777777" w:rsidR="002A57DD" w:rsidRDefault="002A57DD" w:rsidP="00007028">
            <w:pPr>
              <w:pStyle w:val="Compact"/>
            </w:pPr>
          </w:p>
          <w:p w14:paraId="6C1459CD" w14:textId="4F07ED85"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1</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r>
              <w:t> </w:t>
            </w:r>
          </w:p>
        </w:tc>
        <w:tc>
          <w:tcPr>
            <w:tcW w:w="564" w:type="pct"/>
          </w:tcPr>
          <w:p w14:paraId="63C60BA6" w14:textId="77777777" w:rsidR="0000127E" w:rsidRDefault="0000127E" w:rsidP="00007028">
            <w:pPr>
              <w:pStyle w:val="Compact"/>
              <w:jc w:val="center"/>
            </w:pPr>
            <w:r>
              <w:t> </w:t>
            </w:r>
          </w:p>
        </w:tc>
        <w:tc>
          <w:tcPr>
            <w:tcW w:w="564" w:type="pct"/>
          </w:tcPr>
          <w:p w14:paraId="3FB9DB03" w14:textId="77777777" w:rsidR="0000127E" w:rsidRDefault="0000127E" w:rsidP="00007028">
            <w:pPr>
              <w:pStyle w:val="Compact"/>
              <w:jc w:val="center"/>
            </w:pPr>
            <w:r>
              <w:t> </w:t>
            </w:r>
          </w:p>
        </w:tc>
        <w:tc>
          <w:tcPr>
            <w:tcW w:w="573" w:type="pct"/>
          </w:tcPr>
          <w:p w14:paraId="5813D7A8" w14:textId="77777777" w:rsidR="0000127E" w:rsidRDefault="0000127E" w:rsidP="00007028">
            <w:pPr>
              <w:pStyle w:val="Compact"/>
              <w:jc w:val="center"/>
            </w:pPr>
            <w:r>
              <w:t> </w:t>
            </w:r>
          </w:p>
        </w:tc>
      </w:tr>
      <w:tr w:rsidR="002A57DD" w14:paraId="53A5CEB5" w14:textId="77777777" w:rsidTr="00007028">
        <w:tc>
          <w:tcPr>
            <w:tcW w:w="2079" w:type="pct"/>
          </w:tcPr>
          <w:p w14:paraId="41B30225" w14:textId="0C051D2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Jun-Jul </w:t>
            </w:r>
            <w:proofErr w:type="spellStart"/>
            <w:r w:rsidR="0000127E">
              <w:t>Precip</w:t>
            </w:r>
            <w:proofErr w:type="spellEnd"/>
            <w:r w:rsidR="00007028">
              <w:t xml:space="preserve"> - </w:t>
            </w:r>
            <w:r w:rsidR="0000127E">
              <w:t>land gauges (S1)</w:t>
            </w:r>
          </w:p>
        </w:tc>
        <w:tc>
          <w:tcPr>
            <w:tcW w:w="422" w:type="pct"/>
          </w:tcPr>
          <w:p w14:paraId="0B661B9D" w14:textId="77777777" w:rsidR="0000127E" w:rsidRDefault="0000127E" w:rsidP="00007028">
            <w:pPr>
              <w:pStyle w:val="Compact"/>
              <w:jc w:val="center"/>
            </w:pPr>
            <w:r>
              <w:t>26.9</w:t>
            </w:r>
          </w:p>
        </w:tc>
        <w:tc>
          <w:tcPr>
            <w:tcW w:w="329" w:type="pct"/>
          </w:tcPr>
          <w:p w14:paraId="673E052A" w14:textId="77777777" w:rsidR="0000127E" w:rsidRDefault="0000127E" w:rsidP="00007028">
            <w:pPr>
              <w:pStyle w:val="Compact"/>
              <w:jc w:val="center"/>
            </w:pPr>
            <w:r>
              <w:t>60</w:t>
            </w:r>
          </w:p>
        </w:tc>
        <w:tc>
          <w:tcPr>
            <w:tcW w:w="470" w:type="pct"/>
          </w:tcPr>
          <w:p w14:paraId="5158FFC3" w14:textId="77777777" w:rsidR="0000127E" w:rsidRDefault="0000127E" w:rsidP="00007028">
            <w:pPr>
              <w:pStyle w:val="Compact"/>
              <w:jc w:val="center"/>
            </w:pPr>
            <w:r>
              <w:t>0.69</w:t>
            </w:r>
          </w:p>
        </w:tc>
        <w:tc>
          <w:tcPr>
            <w:tcW w:w="564" w:type="pct"/>
          </w:tcPr>
          <w:p w14:paraId="5E58BE12" w14:textId="77777777" w:rsidR="0000127E" w:rsidRDefault="0000127E" w:rsidP="00007028">
            <w:pPr>
              <w:pStyle w:val="Compact"/>
              <w:jc w:val="center"/>
            </w:pPr>
            <w:r>
              <w:t>82.1</w:t>
            </w:r>
            <m:oMath>
              <m:r>
                <w:rPr>
                  <w:rFonts w:ascii="Cambria Math" w:hAnsi="Cambria Math"/>
                </w:rPr>
                <m:t>††</m:t>
              </m:r>
            </m:oMath>
          </w:p>
        </w:tc>
        <w:tc>
          <w:tcPr>
            <w:tcW w:w="564" w:type="pct"/>
          </w:tcPr>
          <w:p w14:paraId="0D809767" w14:textId="77777777" w:rsidR="0000127E" w:rsidRDefault="0000127E" w:rsidP="00007028">
            <w:pPr>
              <w:pStyle w:val="Compact"/>
              <w:jc w:val="center"/>
            </w:pPr>
            <w:r>
              <w:t>0.91</w:t>
            </w:r>
            <m:oMath>
              <m:r>
                <w:rPr>
                  <w:rFonts w:ascii="Cambria Math" w:hAnsi="Cambria Math"/>
                </w:rPr>
                <m:t>‡</m:t>
              </m:r>
            </m:oMath>
          </w:p>
        </w:tc>
        <w:tc>
          <w:tcPr>
            <w:tcW w:w="573" w:type="pct"/>
          </w:tcPr>
          <w:p w14:paraId="193CFC3F" w14:textId="77777777" w:rsidR="0000127E" w:rsidRDefault="0000127E" w:rsidP="00007028">
            <w:pPr>
              <w:pStyle w:val="Compact"/>
              <w:jc w:val="center"/>
            </w:pPr>
            <w:r>
              <w:t>0.25</w:t>
            </w:r>
            <m:oMath>
              <m:r>
                <w:rPr>
                  <w:rFonts w:ascii="Cambria Math" w:hAnsi="Cambria Math"/>
                </w:rPr>
                <m:t>‡‡‡</m:t>
              </m:r>
            </m:oMath>
          </w:p>
        </w:tc>
      </w:tr>
      <w:tr w:rsidR="002A57DD" w14:paraId="77CBF1DB" w14:textId="77777777" w:rsidTr="00007028">
        <w:tc>
          <w:tcPr>
            <w:tcW w:w="2079" w:type="pct"/>
          </w:tcPr>
          <w:p w14:paraId="1AF7DD15"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31E9349D" w14:textId="77777777" w:rsidR="0000127E" w:rsidRDefault="0000127E" w:rsidP="00007028">
            <w:pPr>
              <w:pStyle w:val="Compact"/>
              <w:jc w:val="center"/>
            </w:pPr>
            <w:r>
              <w:t>26.9</w:t>
            </w:r>
          </w:p>
        </w:tc>
        <w:tc>
          <w:tcPr>
            <w:tcW w:w="329" w:type="pct"/>
          </w:tcPr>
          <w:p w14:paraId="5A943789" w14:textId="77777777" w:rsidR="0000127E" w:rsidRDefault="0000127E" w:rsidP="00007028">
            <w:pPr>
              <w:pStyle w:val="Compact"/>
              <w:jc w:val="center"/>
            </w:pPr>
            <w:r>
              <w:t>65</w:t>
            </w:r>
          </w:p>
        </w:tc>
        <w:tc>
          <w:tcPr>
            <w:tcW w:w="470" w:type="pct"/>
          </w:tcPr>
          <w:p w14:paraId="03236E12" w14:textId="77777777" w:rsidR="0000127E" w:rsidRDefault="0000127E" w:rsidP="00007028">
            <w:pPr>
              <w:pStyle w:val="Compact"/>
              <w:jc w:val="center"/>
            </w:pPr>
            <w:r>
              <w:t>0.64</w:t>
            </w:r>
          </w:p>
        </w:tc>
        <w:tc>
          <w:tcPr>
            <w:tcW w:w="564" w:type="pct"/>
          </w:tcPr>
          <w:p w14:paraId="01426037" w14:textId="77777777" w:rsidR="0000127E" w:rsidRDefault="0000127E" w:rsidP="00007028">
            <w:pPr>
              <w:pStyle w:val="Compact"/>
              <w:jc w:val="center"/>
            </w:pPr>
            <w:r>
              <w:t>78.1</w:t>
            </w:r>
            <m:oMath>
              <m:r>
                <w:rPr>
                  <w:rFonts w:ascii="Cambria Math" w:hAnsi="Cambria Math"/>
                </w:rPr>
                <m:t>††</m:t>
              </m:r>
            </m:oMath>
          </w:p>
        </w:tc>
        <w:tc>
          <w:tcPr>
            <w:tcW w:w="564" w:type="pct"/>
          </w:tcPr>
          <w:p w14:paraId="6A71CFE2" w14:textId="77777777" w:rsidR="0000127E" w:rsidRDefault="0000127E" w:rsidP="00007028">
            <w:pPr>
              <w:pStyle w:val="Compact"/>
              <w:jc w:val="center"/>
            </w:pPr>
            <w:r>
              <w:t>0.76</w:t>
            </w:r>
            <m:oMath>
              <m:r>
                <w:rPr>
                  <w:rFonts w:ascii="Cambria Math" w:hAnsi="Cambria Math"/>
                </w:rPr>
                <m:t>‡‡‡</m:t>
              </m:r>
            </m:oMath>
          </w:p>
        </w:tc>
        <w:tc>
          <w:tcPr>
            <w:tcW w:w="573" w:type="pct"/>
          </w:tcPr>
          <w:p w14:paraId="2B4100E4" w14:textId="77777777" w:rsidR="0000127E" w:rsidRDefault="0000127E" w:rsidP="00007028">
            <w:pPr>
              <w:pStyle w:val="Compact"/>
              <w:jc w:val="center"/>
            </w:pPr>
            <w:r>
              <w:t>0.35</w:t>
            </w:r>
          </w:p>
        </w:tc>
      </w:tr>
      <w:tr w:rsidR="002A57DD" w14:paraId="55BC6CDE" w14:textId="77777777" w:rsidTr="00007028">
        <w:tc>
          <w:tcPr>
            <w:tcW w:w="2079" w:type="pct"/>
          </w:tcPr>
          <w:p w14:paraId="660A6640" w14:textId="6FB343CE"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(A</w:t>
            </w:r>
            <w:r w:rsidR="002A57DD">
              <w:t>1</w:t>
            </w:r>
            <w:r w:rsidR="0000127E">
              <w:t>)</w:t>
            </w:r>
          </w:p>
        </w:tc>
        <w:tc>
          <w:tcPr>
            <w:tcW w:w="422" w:type="pct"/>
          </w:tcPr>
          <w:p w14:paraId="3801A3A8" w14:textId="77777777" w:rsidR="0000127E" w:rsidRDefault="0000127E" w:rsidP="00007028">
            <w:pPr>
              <w:pStyle w:val="Compact"/>
              <w:jc w:val="center"/>
            </w:pPr>
            <w:r>
              <w:t>27.2</w:t>
            </w:r>
          </w:p>
        </w:tc>
        <w:tc>
          <w:tcPr>
            <w:tcW w:w="329" w:type="pct"/>
          </w:tcPr>
          <w:p w14:paraId="31F027EB" w14:textId="77777777" w:rsidR="0000127E" w:rsidRDefault="0000127E" w:rsidP="00007028">
            <w:pPr>
              <w:pStyle w:val="Compact"/>
              <w:jc w:val="center"/>
            </w:pPr>
            <w:r>
              <w:t>60</w:t>
            </w:r>
          </w:p>
        </w:tc>
        <w:tc>
          <w:tcPr>
            <w:tcW w:w="470" w:type="pct"/>
          </w:tcPr>
          <w:p w14:paraId="65382B93" w14:textId="77777777" w:rsidR="0000127E" w:rsidRDefault="0000127E" w:rsidP="00007028">
            <w:pPr>
              <w:pStyle w:val="Compact"/>
              <w:jc w:val="center"/>
            </w:pPr>
            <w:r>
              <w:t>0.69</w:t>
            </w:r>
          </w:p>
        </w:tc>
        <w:tc>
          <w:tcPr>
            <w:tcW w:w="564" w:type="pct"/>
          </w:tcPr>
          <w:p w14:paraId="36EC9200" w14:textId="77777777" w:rsidR="0000127E" w:rsidRDefault="0000127E" w:rsidP="00007028">
            <w:pPr>
              <w:pStyle w:val="Compact"/>
              <w:jc w:val="center"/>
            </w:pPr>
            <w:r>
              <w:t>81.5</w:t>
            </w:r>
            <m:oMath>
              <m:r>
                <w:rPr>
                  <w:rFonts w:ascii="Cambria Math" w:hAnsi="Cambria Math"/>
                </w:rPr>
                <m:t>††</m:t>
              </m:r>
            </m:oMath>
          </w:p>
        </w:tc>
        <w:tc>
          <w:tcPr>
            <w:tcW w:w="564" w:type="pct"/>
          </w:tcPr>
          <w:p w14:paraId="2CA9DD8C" w14:textId="77777777" w:rsidR="0000127E" w:rsidRDefault="0000127E" w:rsidP="00007028">
            <w:pPr>
              <w:pStyle w:val="Compact"/>
              <w:jc w:val="center"/>
            </w:pPr>
            <w:r>
              <w:t>0.82</w:t>
            </w:r>
            <m:oMath>
              <m:r>
                <w:rPr>
                  <w:rFonts w:ascii="Cambria Math" w:hAnsi="Cambria Math"/>
                </w:rPr>
                <m:t>‡‡</m:t>
              </m:r>
            </m:oMath>
          </w:p>
        </w:tc>
        <w:tc>
          <w:tcPr>
            <w:tcW w:w="573" w:type="pct"/>
          </w:tcPr>
          <w:p w14:paraId="0BA50BA5" w14:textId="77777777" w:rsidR="0000127E" w:rsidRDefault="0000127E" w:rsidP="00007028">
            <w:pPr>
              <w:pStyle w:val="Compact"/>
              <w:jc w:val="center"/>
            </w:pPr>
            <w:r>
              <w:t>0.36</w:t>
            </w:r>
          </w:p>
        </w:tc>
      </w:tr>
      <w:tr w:rsidR="002A57DD" w14:paraId="0D659E82" w14:textId="77777777" w:rsidTr="00007028">
        <w:tc>
          <w:tcPr>
            <w:tcW w:w="2079" w:type="pct"/>
          </w:tcPr>
          <w:p w14:paraId="38A955C5" w14:textId="77777777" w:rsidR="0000127E" w:rsidRDefault="0000127E" w:rsidP="00007028">
            <w:pPr>
              <w:pStyle w:val="Compact"/>
            </w:pPr>
            <w:r>
              <w:t> </w:t>
            </w:r>
          </w:p>
        </w:tc>
        <w:tc>
          <w:tcPr>
            <w:tcW w:w="422" w:type="pct"/>
          </w:tcPr>
          <w:p w14:paraId="534C273B" w14:textId="77777777" w:rsidR="0000127E" w:rsidRDefault="0000127E" w:rsidP="00007028">
            <w:pPr>
              <w:pStyle w:val="Compact"/>
              <w:jc w:val="center"/>
            </w:pPr>
            <w:r>
              <w:t> </w:t>
            </w:r>
          </w:p>
        </w:tc>
        <w:tc>
          <w:tcPr>
            <w:tcW w:w="329" w:type="pct"/>
          </w:tcPr>
          <w:p w14:paraId="2B89D2E8" w14:textId="77777777" w:rsidR="0000127E" w:rsidRDefault="0000127E" w:rsidP="00007028">
            <w:pPr>
              <w:pStyle w:val="Compact"/>
              <w:jc w:val="center"/>
            </w:pPr>
            <w:r>
              <w:t> </w:t>
            </w:r>
          </w:p>
        </w:tc>
        <w:tc>
          <w:tcPr>
            <w:tcW w:w="470" w:type="pct"/>
          </w:tcPr>
          <w:p w14:paraId="616CEB44" w14:textId="77777777" w:rsidR="0000127E" w:rsidRDefault="0000127E" w:rsidP="00007028">
            <w:pPr>
              <w:pStyle w:val="Compact"/>
              <w:jc w:val="center"/>
            </w:pPr>
            <w:r>
              <w:t> </w:t>
            </w:r>
          </w:p>
        </w:tc>
        <w:tc>
          <w:tcPr>
            <w:tcW w:w="564" w:type="pct"/>
          </w:tcPr>
          <w:p w14:paraId="2A8A7981" w14:textId="77777777" w:rsidR="0000127E" w:rsidRDefault="0000127E" w:rsidP="00007028">
            <w:pPr>
              <w:pStyle w:val="Compact"/>
              <w:jc w:val="center"/>
            </w:pPr>
            <w:r>
              <w:t> </w:t>
            </w:r>
          </w:p>
        </w:tc>
        <w:tc>
          <w:tcPr>
            <w:tcW w:w="564" w:type="pct"/>
          </w:tcPr>
          <w:p w14:paraId="1D640FA0" w14:textId="77777777" w:rsidR="0000127E" w:rsidRDefault="0000127E" w:rsidP="00007028">
            <w:pPr>
              <w:pStyle w:val="Compact"/>
              <w:jc w:val="center"/>
            </w:pPr>
            <w:r>
              <w:t> </w:t>
            </w:r>
          </w:p>
        </w:tc>
        <w:tc>
          <w:tcPr>
            <w:tcW w:w="573" w:type="pct"/>
          </w:tcPr>
          <w:p w14:paraId="22B824B9" w14:textId="77777777" w:rsidR="0000127E" w:rsidRDefault="0000127E" w:rsidP="00007028">
            <w:pPr>
              <w:pStyle w:val="Compact"/>
              <w:jc w:val="center"/>
            </w:pPr>
            <w:r>
              <w:t> </w:t>
            </w:r>
          </w:p>
        </w:tc>
      </w:tr>
      <w:tr w:rsidR="002A57DD" w14:paraId="4DB89E05" w14:textId="77777777" w:rsidTr="00007028">
        <w:tc>
          <w:tcPr>
            <w:tcW w:w="2829" w:type="pct"/>
            <w:gridSpan w:val="3"/>
          </w:tcPr>
          <w:p w14:paraId="4A9327B8" w14:textId="78291543" w:rsidR="0000127E" w:rsidRDefault="0000127E" w:rsidP="00007028">
            <w:pPr>
              <w:pStyle w:val="Compact"/>
            </w:pPr>
            <w:r>
              <w:rPr>
                <w:b/>
              </w:rPr>
              <w:t>October-March catch - more complex model</w:t>
            </w:r>
          </w:p>
        </w:tc>
        <w:tc>
          <w:tcPr>
            <w:tcW w:w="470" w:type="pct"/>
          </w:tcPr>
          <w:p w14:paraId="0A679B6F" w14:textId="77777777" w:rsidR="0000127E" w:rsidRDefault="0000127E" w:rsidP="00007028">
            <w:pPr>
              <w:pStyle w:val="Compact"/>
              <w:jc w:val="center"/>
            </w:pPr>
            <w:r>
              <w:t> </w:t>
            </w:r>
          </w:p>
        </w:tc>
        <w:tc>
          <w:tcPr>
            <w:tcW w:w="564" w:type="pct"/>
          </w:tcPr>
          <w:p w14:paraId="43C29FC8" w14:textId="77777777" w:rsidR="0000127E" w:rsidRDefault="0000127E" w:rsidP="00007028">
            <w:pPr>
              <w:pStyle w:val="Compact"/>
              <w:jc w:val="center"/>
            </w:pPr>
            <w:r>
              <w:t> </w:t>
            </w:r>
          </w:p>
        </w:tc>
        <w:tc>
          <w:tcPr>
            <w:tcW w:w="564" w:type="pct"/>
          </w:tcPr>
          <w:p w14:paraId="1C7886D0" w14:textId="77777777" w:rsidR="0000127E" w:rsidRDefault="0000127E" w:rsidP="00007028">
            <w:pPr>
              <w:pStyle w:val="Compact"/>
              <w:jc w:val="center"/>
            </w:pPr>
            <w:r>
              <w:t> </w:t>
            </w:r>
          </w:p>
        </w:tc>
        <w:tc>
          <w:tcPr>
            <w:tcW w:w="573" w:type="pct"/>
          </w:tcPr>
          <w:p w14:paraId="56D89428" w14:textId="77777777" w:rsidR="0000127E" w:rsidRDefault="0000127E" w:rsidP="00007028">
            <w:pPr>
              <w:pStyle w:val="Compact"/>
              <w:jc w:val="center"/>
            </w:pPr>
            <w:r>
              <w:t> </w:t>
            </w:r>
          </w:p>
        </w:tc>
      </w:tr>
      <w:tr w:rsidR="002A57DD" w14:paraId="52DDBCFB" w14:textId="77777777" w:rsidTr="00007028">
        <w:tc>
          <w:tcPr>
            <w:tcW w:w="2079" w:type="pct"/>
          </w:tcPr>
          <w:p w14:paraId="7953A985" w14:textId="52227C21" w:rsidR="0000127E" w:rsidRDefault="0000127E" w:rsidP="00007028">
            <w:pPr>
              <w:pStyle w:val="Compact"/>
            </w:pPr>
            <w:r>
              <w:t>M</w:t>
            </w:r>
            <w:r w:rsidR="002A57DD">
              <w:t>2</w:t>
            </w:r>
            <w:r>
              <w:t xml:space="preserve">: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)=α+s(ln(</m:t>
              </m:r>
              <m:sSub>
                <m:sSubPr>
                  <m:ctrlPr>
                    <w:rPr>
                      <w:rFonts w:ascii="Cambria Math" w:hAnsi="Cambria Math"/>
                    </w:rPr>
                  </m:ctrlPr>
                </m:sSubPr>
                <m:e>
                  <m:r>
                    <w:rPr>
                      <w:rFonts w:ascii="Cambria Math" w:hAnsi="Cambria Math"/>
                    </w:rPr>
                    <m:t>N</m:t>
                  </m:r>
                </m:e>
                <m:sub>
                  <m:r>
                    <w:rPr>
                      <w:rFonts w:ascii="Cambria Math" w:hAnsi="Cambria Math"/>
                    </w:rPr>
                    <m:t>t-1</m:t>
                  </m:r>
                </m:sub>
              </m:sSub>
              <m:r>
                <w:rPr>
                  <w:rFonts w:ascii="Cambria Math" w:hAnsi="Cambria Math"/>
                </w:rPr>
                <m:t>))+s(ln(</m:t>
              </m:r>
              <m:sSub>
                <m:sSubPr>
                  <m:ctrlPr>
                    <w:rPr>
                      <w:rFonts w:ascii="Cambria Math" w:hAnsi="Cambria Math"/>
                    </w:rPr>
                  </m:ctrlPr>
                </m:sSubPr>
                <m:e>
                  <m:r>
                    <w:rPr>
                      <w:rFonts w:ascii="Cambria Math" w:hAnsi="Cambria Math"/>
                    </w:rPr>
                    <m:t>S</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p>
        </w:tc>
        <w:tc>
          <w:tcPr>
            <w:tcW w:w="422" w:type="pct"/>
          </w:tcPr>
          <w:p w14:paraId="199B40F0" w14:textId="77777777" w:rsidR="0000127E" w:rsidRDefault="0000127E" w:rsidP="00007028">
            <w:pPr>
              <w:pStyle w:val="Compact"/>
              <w:jc w:val="center"/>
            </w:pPr>
            <w:r>
              <w:t>26.6</w:t>
            </w:r>
          </w:p>
        </w:tc>
        <w:tc>
          <w:tcPr>
            <w:tcW w:w="329" w:type="pct"/>
          </w:tcPr>
          <w:p w14:paraId="74170722" w14:textId="77777777" w:rsidR="0000127E" w:rsidRDefault="0000127E" w:rsidP="00007028">
            <w:pPr>
              <w:pStyle w:val="Compact"/>
              <w:jc w:val="center"/>
            </w:pPr>
            <w:r>
              <w:t>57</w:t>
            </w:r>
          </w:p>
        </w:tc>
        <w:tc>
          <w:tcPr>
            <w:tcW w:w="470" w:type="pct"/>
          </w:tcPr>
          <w:p w14:paraId="32799C49" w14:textId="646E23D3" w:rsidR="0000127E" w:rsidRDefault="0000127E" w:rsidP="00007028">
            <w:pPr>
              <w:pStyle w:val="Compact"/>
              <w:jc w:val="center"/>
            </w:pPr>
            <w:r>
              <w:t>0.7</w:t>
            </w:r>
            <w:r w:rsidR="00007028">
              <w:t>0</w:t>
            </w:r>
          </w:p>
        </w:tc>
        <w:tc>
          <w:tcPr>
            <w:tcW w:w="564" w:type="pct"/>
          </w:tcPr>
          <w:p w14:paraId="7E6D7CF3" w14:textId="77777777" w:rsidR="0000127E" w:rsidRDefault="0000127E" w:rsidP="00007028">
            <w:pPr>
              <w:pStyle w:val="Compact"/>
              <w:jc w:val="center"/>
            </w:pPr>
            <w:r>
              <w:t>84.6</w:t>
            </w:r>
          </w:p>
        </w:tc>
        <w:tc>
          <w:tcPr>
            <w:tcW w:w="564" w:type="pct"/>
          </w:tcPr>
          <w:p w14:paraId="495F6DB6" w14:textId="77777777" w:rsidR="0000127E" w:rsidRDefault="0000127E" w:rsidP="00007028">
            <w:pPr>
              <w:pStyle w:val="Compact"/>
              <w:jc w:val="center"/>
            </w:pPr>
            <w:r>
              <w:t>1.05</w:t>
            </w:r>
          </w:p>
        </w:tc>
        <w:tc>
          <w:tcPr>
            <w:tcW w:w="573" w:type="pct"/>
          </w:tcPr>
          <w:p w14:paraId="6D00CDA2" w14:textId="77777777" w:rsidR="0000127E" w:rsidRDefault="0000127E" w:rsidP="00007028">
            <w:pPr>
              <w:pStyle w:val="Compact"/>
              <w:jc w:val="center"/>
            </w:pPr>
            <w:r>
              <w:t>0.35</w:t>
            </w:r>
          </w:p>
        </w:tc>
      </w:tr>
      <w:tr w:rsidR="0000127E" w14:paraId="4BAEA91B" w14:textId="77777777" w:rsidTr="00007028">
        <w:tc>
          <w:tcPr>
            <w:tcW w:w="3299" w:type="pct"/>
            <w:gridSpan w:val="4"/>
          </w:tcPr>
          <w:p w14:paraId="28E80D7B" w14:textId="77777777" w:rsidR="002A57DD" w:rsidRDefault="002A57DD" w:rsidP="00007028">
            <w:pPr>
              <w:pStyle w:val="Compact"/>
            </w:pPr>
          </w:p>
          <w:p w14:paraId="4F39DE67" w14:textId="63722FE1" w:rsidR="0000127E" w:rsidRDefault="0000127E" w:rsidP="00007028">
            <w:pPr>
              <w:pStyle w:val="Compact"/>
            </w:pPr>
            <w:r>
              <w:t xml:space="preserve">covariate model: </w:t>
            </w:r>
            <m:oMath>
              <m:r>
                <w:rPr>
                  <w:rFonts w:ascii="Cambria Math" w:hAnsi="Cambria Math"/>
                </w:rPr>
                <m:t>ln(</m:t>
              </m:r>
              <m:sSub>
                <m:sSubPr>
                  <m:ctrlPr>
                    <w:rPr>
                      <w:rFonts w:ascii="Cambria Math" w:hAnsi="Cambria Math"/>
                    </w:rPr>
                  </m:ctrlPr>
                </m:sSubPr>
                <m:e>
                  <m:r>
                    <w:rPr>
                      <w:rFonts w:ascii="Cambria Math" w:hAnsi="Cambria Math"/>
                    </w:rPr>
                    <m:t>N</m:t>
                  </m:r>
                </m:e>
                <m:sub>
                  <m:r>
                    <w:rPr>
                      <w:rFonts w:ascii="Cambria Math" w:hAnsi="Cambria Math"/>
                    </w:rPr>
                    <m:t>t</m:t>
                  </m:r>
                </m:sub>
              </m:sSub>
              <m:r>
                <w:rPr>
                  <w:rFonts w:ascii="Cambria Math" w:hAnsi="Cambria Math"/>
                </w:rPr>
                <m:t>)</m:t>
              </m:r>
            </m:oMath>
            <w:r>
              <w:t xml:space="preserve"> = M</w:t>
            </w:r>
            <w:r w:rsidR="002A57DD">
              <w:t>2</w:t>
            </w:r>
            <w:r>
              <w:t xml:space="preserve"> + </w:t>
            </w:r>
            <m:oMath>
              <m:r>
                <w:rPr>
                  <w:rFonts w:ascii="Cambria Math" w:hAnsi="Cambria Math"/>
                </w:rPr>
                <m:t>s(</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w:p>
        </w:tc>
        <w:tc>
          <w:tcPr>
            <w:tcW w:w="564" w:type="pct"/>
          </w:tcPr>
          <w:p w14:paraId="7A160189" w14:textId="77777777" w:rsidR="0000127E" w:rsidRDefault="0000127E" w:rsidP="00007028">
            <w:pPr>
              <w:pStyle w:val="Compact"/>
              <w:jc w:val="center"/>
            </w:pPr>
            <w:r>
              <w:t> </w:t>
            </w:r>
          </w:p>
        </w:tc>
        <w:tc>
          <w:tcPr>
            <w:tcW w:w="564" w:type="pct"/>
          </w:tcPr>
          <w:p w14:paraId="3945E918" w14:textId="77777777" w:rsidR="0000127E" w:rsidRDefault="0000127E" w:rsidP="00007028">
            <w:pPr>
              <w:pStyle w:val="Compact"/>
              <w:jc w:val="center"/>
            </w:pPr>
            <w:r>
              <w:t> </w:t>
            </w:r>
          </w:p>
        </w:tc>
        <w:tc>
          <w:tcPr>
            <w:tcW w:w="573" w:type="pct"/>
          </w:tcPr>
          <w:p w14:paraId="4A0C0F2A" w14:textId="77777777" w:rsidR="0000127E" w:rsidRDefault="0000127E" w:rsidP="00007028">
            <w:pPr>
              <w:pStyle w:val="Compact"/>
              <w:jc w:val="center"/>
            </w:pPr>
            <w:r>
              <w:t> </w:t>
            </w:r>
          </w:p>
        </w:tc>
      </w:tr>
      <w:tr w:rsidR="002A57DD" w14:paraId="7CC30F69" w14:textId="77777777" w:rsidTr="00007028">
        <w:tc>
          <w:tcPr>
            <w:tcW w:w="2079" w:type="pct"/>
          </w:tcPr>
          <w:p w14:paraId="48B31101" w14:textId="50D3618A"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w:t>
            </w:r>
            <w:r w:rsidR="002A57DD">
              <w:t xml:space="preserve"> </w:t>
            </w:r>
            <w:r w:rsidR="0000127E">
              <w:t xml:space="preserve">Jun-Jul </w:t>
            </w:r>
            <w:proofErr w:type="spellStart"/>
            <w:r w:rsidR="0000127E">
              <w:t>Precip</w:t>
            </w:r>
            <w:proofErr w:type="spellEnd"/>
            <w:r w:rsidR="0000127E">
              <w:t xml:space="preserve"> - land gauges (S1)</w:t>
            </w:r>
          </w:p>
        </w:tc>
        <w:tc>
          <w:tcPr>
            <w:tcW w:w="422" w:type="pct"/>
          </w:tcPr>
          <w:p w14:paraId="18A02BDB" w14:textId="77777777" w:rsidR="0000127E" w:rsidRDefault="0000127E" w:rsidP="00007028">
            <w:pPr>
              <w:pStyle w:val="Compact"/>
              <w:jc w:val="center"/>
            </w:pPr>
            <w:r>
              <w:t>24.6</w:t>
            </w:r>
          </w:p>
        </w:tc>
        <w:tc>
          <w:tcPr>
            <w:tcW w:w="329" w:type="pct"/>
          </w:tcPr>
          <w:p w14:paraId="53BF37E4" w14:textId="77777777" w:rsidR="0000127E" w:rsidRDefault="0000127E" w:rsidP="00007028">
            <w:pPr>
              <w:pStyle w:val="Compact"/>
              <w:jc w:val="center"/>
            </w:pPr>
            <w:r>
              <w:t>70</w:t>
            </w:r>
          </w:p>
        </w:tc>
        <w:tc>
          <w:tcPr>
            <w:tcW w:w="470" w:type="pct"/>
          </w:tcPr>
          <w:p w14:paraId="69CFFCAB" w14:textId="77777777" w:rsidR="0000127E" w:rsidRDefault="0000127E" w:rsidP="00007028">
            <w:pPr>
              <w:pStyle w:val="Compact"/>
              <w:jc w:val="center"/>
            </w:pPr>
            <w:r>
              <w:t>0.56</w:t>
            </w:r>
          </w:p>
        </w:tc>
        <w:tc>
          <w:tcPr>
            <w:tcW w:w="564" w:type="pct"/>
          </w:tcPr>
          <w:p w14:paraId="6B1D19F7" w14:textId="77777777" w:rsidR="0000127E" w:rsidRDefault="0000127E" w:rsidP="00007028">
            <w:pPr>
              <w:pStyle w:val="Compact"/>
              <w:jc w:val="center"/>
            </w:pPr>
            <w:r>
              <w:t>77.5</w:t>
            </w:r>
            <m:oMath>
              <m:r>
                <w:rPr>
                  <w:rFonts w:ascii="Cambria Math" w:hAnsi="Cambria Math"/>
                </w:rPr>
                <m:t>††</m:t>
              </m:r>
            </m:oMath>
          </w:p>
        </w:tc>
        <w:tc>
          <w:tcPr>
            <w:tcW w:w="564" w:type="pct"/>
          </w:tcPr>
          <w:p w14:paraId="5679FD82" w14:textId="77777777" w:rsidR="0000127E" w:rsidRDefault="0000127E" w:rsidP="00007028">
            <w:pPr>
              <w:pStyle w:val="Compact"/>
              <w:jc w:val="center"/>
            </w:pPr>
            <w:r>
              <w:t>0.97</w:t>
            </w:r>
            <m:oMath>
              <m:r>
                <w:rPr>
                  <w:rFonts w:ascii="Cambria Math" w:hAnsi="Cambria Math"/>
                </w:rPr>
                <m:t>‡</m:t>
              </m:r>
            </m:oMath>
          </w:p>
        </w:tc>
        <w:tc>
          <w:tcPr>
            <w:tcW w:w="573" w:type="pct"/>
          </w:tcPr>
          <w:p w14:paraId="20FF49E8" w14:textId="77777777" w:rsidR="0000127E" w:rsidRDefault="0000127E" w:rsidP="00007028">
            <w:pPr>
              <w:pStyle w:val="Compact"/>
              <w:jc w:val="center"/>
            </w:pPr>
            <w:r>
              <w:t>0.29</w:t>
            </w:r>
            <m:oMath>
              <m:r>
                <w:rPr>
                  <w:rFonts w:ascii="Cambria Math" w:hAnsi="Cambria Math"/>
                </w:rPr>
                <m:t>‡‡</m:t>
              </m:r>
            </m:oMath>
          </w:p>
        </w:tc>
      </w:tr>
      <w:tr w:rsidR="002A57DD" w14:paraId="74D1AE65" w14:textId="77777777" w:rsidTr="00007028">
        <w:tc>
          <w:tcPr>
            <w:tcW w:w="2079" w:type="pct"/>
          </w:tcPr>
          <w:p w14:paraId="62332FF2" w14:textId="77777777"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2.5-year average r-SST (A1)</w:t>
            </w:r>
          </w:p>
        </w:tc>
        <w:tc>
          <w:tcPr>
            <w:tcW w:w="422" w:type="pct"/>
          </w:tcPr>
          <w:p w14:paraId="60C33A0B" w14:textId="77777777" w:rsidR="0000127E" w:rsidRDefault="0000127E" w:rsidP="00007028">
            <w:pPr>
              <w:pStyle w:val="Compact"/>
              <w:jc w:val="center"/>
            </w:pPr>
            <w:r>
              <w:t>24.7</w:t>
            </w:r>
          </w:p>
        </w:tc>
        <w:tc>
          <w:tcPr>
            <w:tcW w:w="329" w:type="pct"/>
          </w:tcPr>
          <w:p w14:paraId="3C969DC0" w14:textId="77777777" w:rsidR="0000127E" w:rsidRDefault="0000127E" w:rsidP="00007028">
            <w:pPr>
              <w:pStyle w:val="Compact"/>
              <w:jc w:val="center"/>
            </w:pPr>
            <w:r>
              <w:t>72</w:t>
            </w:r>
          </w:p>
        </w:tc>
        <w:tc>
          <w:tcPr>
            <w:tcW w:w="470" w:type="pct"/>
          </w:tcPr>
          <w:p w14:paraId="792E9BD9" w14:textId="77777777" w:rsidR="0000127E" w:rsidRDefault="0000127E" w:rsidP="00007028">
            <w:pPr>
              <w:pStyle w:val="Compact"/>
              <w:jc w:val="center"/>
            </w:pPr>
            <w:r>
              <w:t>0.55</w:t>
            </w:r>
          </w:p>
        </w:tc>
        <w:tc>
          <w:tcPr>
            <w:tcW w:w="564" w:type="pct"/>
          </w:tcPr>
          <w:p w14:paraId="0C1DD084" w14:textId="77777777" w:rsidR="0000127E" w:rsidRDefault="0000127E" w:rsidP="00007028">
            <w:pPr>
              <w:pStyle w:val="Compact"/>
              <w:jc w:val="center"/>
            </w:pPr>
            <w:r>
              <w:t>75.6</w:t>
            </w:r>
            <m:oMath>
              <m:r>
                <w:rPr>
                  <w:rFonts w:ascii="Cambria Math" w:hAnsi="Cambria Math"/>
                </w:rPr>
                <m:t>††</m:t>
              </m:r>
            </m:oMath>
          </w:p>
        </w:tc>
        <w:tc>
          <w:tcPr>
            <w:tcW w:w="564" w:type="pct"/>
          </w:tcPr>
          <w:p w14:paraId="6ED51504" w14:textId="77777777" w:rsidR="0000127E" w:rsidRDefault="0000127E" w:rsidP="00007028">
            <w:pPr>
              <w:pStyle w:val="Compact"/>
              <w:jc w:val="center"/>
            </w:pPr>
            <w:r>
              <w:t>0.75</w:t>
            </w:r>
            <m:oMath>
              <m:r>
                <w:rPr>
                  <w:rFonts w:ascii="Cambria Math" w:hAnsi="Cambria Math"/>
                </w:rPr>
                <m:t>‡‡‡</m:t>
              </m:r>
            </m:oMath>
          </w:p>
        </w:tc>
        <w:tc>
          <w:tcPr>
            <w:tcW w:w="573" w:type="pct"/>
          </w:tcPr>
          <w:p w14:paraId="7F943C13" w14:textId="77777777" w:rsidR="0000127E" w:rsidRDefault="0000127E" w:rsidP="00007028">
            <w:pPr>
              <w:pStyle w:val="Compact"/>
              <w:jc w:val="center"/>
            </w:pPr>
            <w:r>
              <w:t>0.28</w:t>
            </w:r>
            <m:oMath>
              <m:r>
                <w:rPr>
                  <w:rFonts w:ascii="Cambria Math" w:hAnsi="Cambria Math"/>
                </w:rPr>
                <m:t>‡‡</m:t>
              </m:r>
            </m:oMath>
          </w:p>
        </w:tc>
      </w:tr>
      <w:tr w:rsidR="002A57DD" w14:paraId="14FACD27" w14:textId="77777777" w:rsidTr="00007028">
        <w:tc>
          <w:tcPr>
            <w:tcW w:w="2079" w:type="pct"/>
          </w:tcPr>
          <w:p w14:paraId="2B1C3E85" w14:textId="66F380D5" w:rsidR="0000127E" w:rsidRDefault="00AE4D4A" w:rsidP="00007028">
            <w:pPr>
              <w:pStyle w:val="Compact"/>
            </w:pPr>
            <m:oMath>
              <m:sSub>
                <m:sSubPr>
                  <m:ctrlPr>
                    <w:rPr>
                      <w:rFonts w:ascii="Cambria Math" w:hAnsi="Cambria Math"/>
                    </w:rPr>
                  </m:ctrlPr>
                </m:sSubPr>
                <m:e>
                  <m:r>
                    <w:rPr>
                      <w:rFonts w:ascii="Cambria Math" w:hAnsi="Cambria Math"/>
                    </w:rPr>
                    <m:t>V</m:t>
                  </m:r>
                </m:e>
                <m:sub>
                  <m:r>
                    <w:rPr>
                      <w:rFonts w:ascii="Cambria Math" w:hAnsi="Cambria Math"/>
                    </w:rPr>
                    <m:t>t</m:t>
                  </m:r>
                </m:sub>
              </m:sSub>
            </m:oMath>
            <w:r w:rsidR="0000127E">
              <w:t xml:space="preserve"> = DMI 2.5-year average (</w:t>
            </w:r>
            <w:r w:rsidR="002A57DD">
              <w:t>A1</w:t>
            </w:r>
            <w:r w:rsidR="0000127E">
              <w:t>)</w:t>
            </w:r>
          </w:p>
        </w:tc>
        <w:tc>
          <w:tcPr>
            <w:tcW w:w="422" w:type="pct"/>
          </w:tcPr>
          <w:p w14:paraId="75974875" w14:textId="77777777" w:rsidR="0000127E" w:rsidRDefault="0000127E" w:rsidP="00007028">
            <w:pPr>
              <w:pStyle w:val="Compact"/>
              <w:jc w:val="center"/>
            </w:pPr>
            <w:r>
              <w:t>24.9</w:t>
            </w:r>
          </w:p>
        </w:tc>
        <w:tc>
          <w:tcPr>
            <w:tcW w:w="329" w:type="pct"/>
          </w:tcPr>
          <w:p w14:paraId="47C3B008" w14:textId="77777777" w:rsidR="0000127E" w:rsidRDefault="0000127E" w:rsidP="00007028">
            <w:pPr>
              <w:pStyle w:val="Compact"/>
              <w:jc w:val="center"/>
            </w:pPr>
            <w:r>
              <w:t>62</w:t>
            </w:r>
          </w:p>
        </w:tc>
        <w:tc>
          <w:tcPr>
            <w:tcW w:w="470" w:type="pct"/>
          </w:tcPr>
          <w:p w14:paraId="394502BE" w14:textId="77777777" w:rsidR="0000127E" w:rsidRDefault="0000127E" w:rsidP="00007028">
            <w:pPr>
              <w:pStyle w:val="Compact"/>
              <w:jc w:val="center"/>
            </w:pPr>
            <w:r>
              <w:t>0.64</w:t>
            </w:r>
          </w:p>
        </w:tc>
        <w:tc>
          <w:tcPr>
            <w:tcW w:w="564" w:type="pct"/>
          </w:tcPr>
          <w:p w14:paraId="2786F2B7" w14:textId="77777777" w:rsidR="0000127E" w:rsidRDefault="0000127E" w:rsidP="00007028">
            <w:pPr>
              <w:pStyle w:val="Compact"/>
              <w:jc w:val="center"/>
            </w:pPr>
            <w:r>
              <w:t>84.5</w:t>
            </w:r>
          </w:p>
        </w:tc>
        <w:tc>
          <w:tcPr>
            <w:tcW w:w="564" w:type="pct"/>
          </w:tcPr>
          <w:p w14:paraId="7F1A1917" w14:textId="77777777" w:rsidR="0000127E" w:rsidRDefault="0000127E" w:rsidP="00007028">
            <w:pPr>
              <w:pStyle w:val="Compact"/>
              <w:jc w:val="center"/>
            </w:pPr>
            <w:r>
              <w:t>0.93</w:t>
            </w:r>
            <m:oMath>
              <m:r>
                <w:rPr>
                  <w:rFonts w:ascii="Cambria Math" w:hAnsi="Cambria Math"/>
                </w:rPr>
                <m:t>‡‡</m:t>
              </m:r>
            </m:oMath>
          </w:p>
        </w:tc>
        <w:tc>
          <w:tcPr>
            <w:tcW w:w="573" w:type="pct"/>
          </w:tcPr>
          <w:p w14:paraId="2741738E" w14:textId="77777777" w:rsidR="0000127E" w:rsidRDefault="0000127E" w:rsidP="00007028">
            <w:pPr>
              <w:pStyle w:val="Compact"/>
              <w:jc w:val="center"/>
            </w:pPr>
            <w:r>
              <w:t>0.43</w:t>
            </w:r>
          </w:p>
        </w:tc>
      </w:tr>
      <w:tr w:rsidR="002A57DD" w14:paraId="79276D78" w14:textId="77777777" w:rsidTr="00007028">
        <w:tc>
          <w:tcPr>
            <w:tcW w:w="2079" w:type="pct"/>
          </w:tcPr>
          <w:p w14:paraId="749D1E57" w14:textId="77777777" w:rsidR="0000127E" w:rsidRDefault="0000127E" w:rsidP="00B06C49">
            <w:pPr>
              <w:pStyle w:val="Compact"/>
            </w:pPr>
            <w:r>
              <w:t> </w:t>
            </w:r>
          </w:p>
        </w:tc>
        <w:tc>
          <w:tcPr>
            <w:tcW w:w="422" w:type="pct"/>
          </w:tcPr>
          <w:p w14:paraId="4AA1F341" w14:textId="77777777" w:rsidR="0000127E" w:rsidRDefault="0000127E" w:rsidP="00B06C49">
            <w:pPr>
              <w:pStyle w:val="Compact"/>
              <w:jc w:val="center"/>
            </w:pPr>
            <w:r>
              <w:t> </w:t>
            </w:r>
          </w:p>
        </w:tc>
        <w:tc>
          <w:tcPr>
            <w:tcW w:w="329" w:type="pct"/>
          </w:tcPr>
          <w:p w14:paraId="41FDE3FF" w14:textId="77777777" w:rsidR="0000127E" w:rsidRDefault="0000127E" w:rsidP="00B06C49">
            <w:pPr>
              <w:pStyle w:val="Compact"/>
              <w:jc w:val="center"/>
            </w:pPr>
            <w:r>
              <w:t> </w:t>
            </w:r>
          </w:p>
        </w:tc>
        <w:tc>
          <w:tcPr>
            <w:tcW w:w="470" w:type="pct"/>
          </w:tcPr>
          <w:p w14:paraId="4420903E" w14:textId="77777777" w:rsidR="0000127E" w:rsidRDefault="0000127E" w:rsidP="00B06C49">
            <w:pPr>
              <w:pStyle w:val="Compact"/>
              <w:jc w:val="center"/>
            </w:pPr>
            <w:r>
              <w:t> </w:t>
            </w:r>
          </w:p>
        </w:tc>
        <w:tc>
          <w:tcPr>
            <w:tcW w:w="564" w:type="pct"/>
          </w:tcPr>
          <w:p w14:paraId="304A75DD" w14:textId="77777777" w:rsidR="0000127E" w:rsidRDefault="0000127E" w:rsidP="00B06C49">
            <w:pPr>
              <w:pStyle w:val="Compact"/>
              <w:jc w:val="center"/>
            </w:pPr>
            <w:r>
              <w:t> </w:t>
            </w:r>
          </w:p>
        </w:tc>
        <w:tc>
          <w:tcPr>
            <w:tcW w:w="564" w:type="pct"/>
          </w:tcPr>
          <w:p w14:paraId="339862DF" w14:textId="77777777" w:rsidR="0000127E" w:rsidRDefault="0000127E" w:rsidP="00B06C49">
            <w:pPr>
              <w:pStyle w:val="Compact"/>
              <w:jc w:val="center"/>
            </w:pPr>
            <w:r>
              <w:t> </w:t>
            </w:r>
          </w:p>
        </w:tc>
        <w:tc>
          <w:tcPr>
            <w:tcW w:w="573" w:type="pct"/>
          </w:tcPr>
          <w:p w14:paraId="7815D8B4" w14:textId="77777777" w:rsidR="0000127E" w:rsidRDefault="0000127E" w:rsidP="00B06C49">
            <w:pPr>
              <w:pStyle w:val="Compact"/>
              <w:jc w:val="center"/>
            </w:pPr>
            <w:r>
              <w:t> </w:t>
            </w:r>
          </w:p>
        </w:tc>
      </w:tr>
    </w:tbl>
    <w:p w14:paraId="2C9C5792" w14:textId="749819B9" w:rsidR="00007028" w:rsidRPr="00007028" w:rsidRDefault="0000127E" w:rsidP="00007028">
      <w:pPr>
        <w:pStyle w:val="ImageCaption"/>
        <w:spacing w:after="0" w:line="360" w:lineRule="auto"/>
        <w:rPr>
          <w:i w:val="0"/>
          <w:iCs/>
        </w:rPr>
      </w:pPr>
      <w:r w:rsidRPr="00007028">
        <w:rPr>
          <w:i w:val="0"/>
        </w:rPr>
        <w:lastRenderedPageBreak/>
        <w:t xml:space="preserve">Notes: The nested F-tests are given </w:t>
      </w:r>
      <w:r w:rsidRPr="00387E66">
        <w:rPr>
          <w:i w:val="0"/>
        </w:rPr>
        <w:t>in Supporting Information</w:t>
      </w:r>
      <w:r w:rsidRPr="00007028">
        <w:rPr>
          <w:i w:val="0"/>
        </w:rPr>
        <w:t xml:space="preserve">. LOOCV = Leave one out cross-validation. RMSE = root mean square error. </w:t>
      </w:r>
      <w:proofErr w:type="spellStart"/>
      <w:r w:rsidRPr="00007028">
        <w:rPr>
          <w:i w:val="0"/>
        </w:rPr>
        <w:t>MdAE</w:t>
      </w:r>
      <w:proofErr w:type="spellEnd"/>
      <w:r w:rsidRPr="00007028">
        <w:rPr>
          <w:i w:val="0"/>
        </w:rPr>
        <w:t xml:space="preserve"> = median absolute error. </w:t>
      </w:r>
      <w:proofErr w:type="spellStart"/>
      <w:r w:rsidRPr="00007028">
        <w:rPr>
          <w:i w:val="0"/>
        </w:rPr>
        <w:t>AICc</w:t>
      </w:r>
      <w:proofErr w:type="spellEnd"/>
      <w:r w:rsidRPr="00007028">
        <w:rPr>
          <w:i w:val="0"/>
        </w:rPr>
        <w:t xml:space="preserve"> = Akaike Information Criterion corrected for small sample size.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AICc greater than 2 and greater than 5 below base catch model</w:t>
      </w:r>
      <w:r w:rsidR="002A57DD" w:rsidRPr="00007028">
        <w:rPr>
          <w:i w:val="0"/>
        </w:rPr>
        <w:t xml:space="preserve"> (M)</w:t>
      </w:r>
      <w:r w:rsidRPr="00007028">
        <w:rPr>
          <w:i w:val="0"/>
        </w:rPr>
        <w:t xml:space="preserve">. </w:t>
      </w:r>
      <m:oMath>
        <m:r>
          <w:rPr>
            <w:rFonts w:ascii="Cambria Math" w:hAnsi="Cambria Math"/>
          </w:rPr>
          <m:t>‡</m:t>
        </m:r>
      </m:oMath>
      <w:r w:rsidRPr="00007028">
        <w:rPr>
          <w:i w:val="0"/>
        </w:rPr>
        <w:t xml:space="preserve">, </w:t>
      </w:r>
      <m:oMath>
        <m:r>
          <w:rPr>
            <w:rFonts w:ascii="Cambria Math" w:hAnsi="Cambria Math"/>
          </w:rPr>
          <m:t>‡‡</m:t>
        </m:r>
      </m:oMath>
      <w:r w:rsidRPr="00007028">
        <w:rPr>
          <w:i w:val="0"/>
        </w:rPr>
        <w:t xml:space="preserve">, and </w:t>
      </w:r>
      <m:oMath>
        <m:r>
          <w:rPr>
            <w:rFonts w:ascii="Cambria Math" w:hAnsi="Cambria Math"/>
          </w:rPr>
          <m:t>‡‡‡</m:t>
        </m:r>
      </m:oMath>
      <w:r w:rsidRPr="00007028">
        <w:rPr>
          <w:i w:val="0"/>
        </w:rPr>
        <w:t xml:space="preserve"> = LOOCV RMSE</w:t>
      </w:r>
      <w:r w:rsidR="002A57DD" w:rsidRPr="00007028">
        <w:rPr>
          <w:i w:val="0"/>
        </w:rPr>
        <w:t xml:space="preserve"> and </w:t>
      </w:r>
      <w:proofErr w:type="spellStart"/>
      <w:r w:rsidR="002A57DD" w:rsidRPr="00007028">
        <w:rPr>
          <w:i w:val="0"/>
        </w:rPr>
        <w:t>MdAE</w:t>
      </w:r>
      <w:proofErr w:type="spellEnd"/>
      <w:r w:rsidRPr="00007028">
        <w:rPr>
          <w:i w:val="0"/>
        </w:rPr>
        <w:t xml:space="preserve"> 5%, 10% and 20% below model M, respectively. </w:t>
      </w:r>
      <m:oMath>
        <m:r>
          <w:rPr>
            <w:rFonts w:ascii="Cambria Math" w:hAnsi="Cambria Math"/>
          </w:rPr>
          <m:t>t</m:t>
        </m:r>
      </m:oMath>
      <w:r w:rsidRPr="00007028">
        <w:rPr>
          <w:i w:val="0"/>
        </w:rPr>
        <w:t xml:space="preserve"> indicates current season (Jul-Jun). For covariates that are multiyear, </w:t>
      </w:r>
      <m:oMath>
        <m:r>
          <w:rPr>
            <w:rFonts w:ascii="Cambria Math" w:hAnsi="Cambria Math"/>
          </w:rPr>
          <m:t>t</m:t>
        </m:r>
      </m:oMath>
      <w:r w:rsidRPr="00007028">
        <w:rPr>
          <w:i w:val="0"/>
        </w:rPr>
        <w:t xml:space="preserve"> is the current calendar year.</w:t>
      </w:r>
      <w:r w:rsidR="00007028" w:rsidRPr="00007028">
        <w:rPr>
          <w:i w:val="0"/>
        </w:rPr>
        <w:t xml:space="preserve"> </w:t>
      </w:r>
      <w:r w:rsidR="00007028" w:rsidRPr="00007028">
        <w:rPr>
          <w:i w:val="0"/>
          <w:iCs/>
        </w:rPr>
        <w:t xml:space="preserve">The equations with </w:t>
      </w:r>
      <w:proofErr w:type="gramStart"/>
      <w:r w:rsidR="00007028" w:rsidRPr="00007028">
        <w:rPr>
          <w:i w:val="0"/>
          <w:iCs/>
        </w:rPr>
        <w:t>s(</w:t>
      </w:r>
      <w:proofErr w:type="gramEnd"/>
      <w:r w:rsidR="00007028" w:rsidRPr="00007028">
        <w:rPr>
          <w:i w:val="0"/>
          <w:iCs/>
        </w:rPr>
        <w:t xml:space="preserve">) are GAM models where the covariates has a non-linear response (defined by </w:t>
      </w:r>
      <w:r w:rsidR="00007028">
        <w:rPr>
          <w:i w:val="0"/>
          <w:iCs/>
        </w:rPr>
        <w:t>a spline based smoothing</w:t>
      </w:r>
      <w:r w:rsidR="00007028" w:rsidRPr="00007028">
        <w:rPr>
          <w:i w:val="0"/>
          <w:iCs/>
        </w:rPr>
        <w:t xml:space="preserve"> function).</w:t>
      </w:r>
    </w:p>
    <w:p w14:paraId="789F8D00" w14:textId="0CE27E97" w:rsidR="0000127E" w:rsidRPr="00007028" w:rsidRDefault="0000127E" w:rsidP="0000127E">
      <w:pPr>
        <w:pStyle w:val="BodyText"/>
        <w:rPr>
          <w:b/>
        </w:rPr>
      </w:pPr>
    </w:p>
    <w:p w14:paraId="46F72D0B" w14:textId="77777777" w:rsidR="00154AF2" w:rsidRPr="003E2A48" w:rsidRDefault="00154AF2" w:rsidP="00F860C5">
      <w:pPr>
        <w:pStyle w:val="ImageCaption"/>
        <w:spacing w:after="0" w:line="360" w:lineRule="auto"/>
      </w:pPr>
    </w:p>
    <w:sectPr w:rsidR="00154AF2" w:rsidRPr="003E2A4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4" w:author="jennifer piehl" w:date="2020-03-06T10:25:00Z" w:initials="jp">
    <w:p w14:paraId="59F84425" w14:textId="175A3D7F" w:rsidR="00F9375B" w:rsidRDefault="00F9375B">
      <w:pPr>
        <w:pStyle w:val="CommentText"/>
      </w:pPr>
      <w:r>
        <w:rPr>
          <w:rStyle w:val="CommentReference"/>
        </w:rPr>
        <w:annotationRef/>
      </w:r>
      <w:r>
        <w:t>This appears to oversimply/contradict the last sentence of this paragraph and the results presented in Results; please revise for accuracy and to avoid repetition.</w:t>
      </w:r>
    </w:p>
  </w:comment>
  <w:comment w:id="629" w:author="Eli Holmes" w:date="2020-04-08T10:11:00Z" w:initials="EEH">
    <w:p w14:paraId="70CE76BF" w14:textId="62013973" w:rsidR="00F9375B" w:rsidRDefault="00F9375B">
      <w:pPr>
        <w:pStyle w:val="CommentText"/>
      </w:pPr>
      <w:r>
        <w:rPr>
          <w:rStyle w:val="CommentReference"/>
        </w:rPr>
        <w:annotationRef/>
      </w:r>
      <w:r>
        <w:t>Change</w:t>
      </w:r>
    </w:p>
  </w:comment>
  <w:comment w:id="710" w:author="jennifer piehl" w:date="2020-03-06T11:44:00Z" w:initials="jp">
    <w:p w14:paraId="55976A57" w14:textId="4D8EFA15" w:rsidR="00F9375B" w:rsidRDefault="00F9375B">
      <w:pPr>
        <w:pStyle w:val="CommentText"/>
      </w:pPr>
      <w:r>
        <w:rPr>
          <w:rStyle w:val="CommentReference"/>
        </w:rPr>
        <w:annotationRef/>
      </w:r>
      <w:r>
        <w:t xml:space="preserve">Could you add a final sentence saying, for example, that the model testing approach used in this study is a robust means of conducting such ongoing monitoring, in the oil sardine context and beyond? </w:t>
      </w:r>
    </w:p>
  </w:comment>
  <w:comment w:id="707" w:author="Eli Holmes" w:date="2020-04-08T10:18:00Z" w:initials="EEH">
    <w:p w14:paraId="3D8BC3C0" w14:textId="0F6E90D5" w:rsidR="00F9375B" w:rsidRDefault="00F9375B">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84425" w15:done="0"/>
  <w15:commentEx w15:paraId="70CE76BF" w15:done="0"/>
  <w15:commentEx w15:paraId="55976A57" w15:done="0"/>
  <w15:commentEx w15:paraId="3D8BC3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84425" w16cid:durableId="220CA38A"/>
  <w16cid:commentId w16cid:paraId="70CE76BF" w16cid:durableId="223821DD"/>
  <w16cid:commentId w16cid:paraId="55976A57" w16cid:durableId="220CB61B"/>
  <w16cid:commentId w16cid:paraId="3D8BC3C0" w16cid:durableId="223823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9D1D4" w14:textId="77777777" w:rsidR="00BD1077" w:rsidRDefault="00BD1077">
      <w:pPr>
        <w:spacing w:after="0"/>
      </w:pPr>
      <w:r>
        <w:separator/>
      </w:r>
    </w:p>
  </w:endnote>
  <w:endnote w:type="continuationSeparator" w:id="0">
    <w:p w14:paraId="660BE725" w14:textId="77777777" w:rsidR="00BD1077" w:rsidRDefault="00BD10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NimbusRomNo9L">
    <w:altName w:val="Cambria"/>
    <w:panose1 w:val="020B0604020202020204"/>
    <w:charset w:val="00"/>
    <w:family w:val="roman"/>
    <w:notTrueType/>
    <w:pitch w:val="default"/>
  </w:font>
  <w:font w:name="LMSans8">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w:panose1 w:val="00000000000000000000"/>
    <w:charset w:val="00"/>
    <w:family w:val="auto"/>
    <w:pitch w:val="variable"/>
    <w:sig w:usb0="00000003" w:usb1="00000000"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8FE20" w14:textId="77777777" w:rsidR="00BD1077" w:rsidRDefault="00BD1077">
      <w:r>
        <w:separator/>
      </w:r>
    </w:p>
  </w:footnote>
  <w:footnote w:type="continuationSeparator" w:id="0">
    <w:p w14:paraId="55A62E5D" w14:textId="77777777" w:rsidR="00BD1077" w:rsidRDefault="00BD1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A8A91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A8A1137"/>
    <w:multiLevelType w:val="multilevel"/>
    <w:tmpl w:val="3EF0E7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3B05"/>
    <w:multiLevelType w:val="multilevel"/>
    <w:tmpl w:val="BF98CCA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AE401"/>
    <w:multiLevelType w:val="multilevel"/>
    <w:tmpl w:val="D506C0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17430ED"/>
    <w:multiLevelType w:val="multilevel"/>
    <w:tmpl w:val="409E73E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15DCA"/>
    <w:multiLevelType w:val="multilevel"/>
    <w:tmpl w:val="DFB850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 Holmes">
    <w15:presenceInfo w15:providerId="None" w15:userId="Eli Holmes"/>
  </w15:person>
  <w15:person w15:author="jennifer piehl">
    <w15:presenceInfo w15:providerId="Windows Live" w15:userId="6247dd4e87bad6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27E"/>
    <w:rsid w:val="000055B5"/>
    <w:rsid w:val="00007028"/>
    <w:rsid w:val="000074C6"/>
    <w:rsid w:val="00011C8B"/>
    <w:rsid w:val="00012D70"/>
    <w:rsid w:val="00041204"/>
    <w:rsid w:val="00045491"/>
    <w:rsid w:val="000558C7"/>
    <w:rsid w:val="000566EB"/>
    <w:rsid w:val="00067EBB"/>
    <w:rsid w:val="00073272"/>
    <w:rsid w:val="000753F6"/>
    <w:rsid w:val="00075810"/>
    <w:rsid w:val="00076378"/>
    <w:rsid w:val="00076B9A"/>
    <w:rsid w:val="00084D4E"/>
    <w:rsid w:val="000857EA"/>
    <w:rsid w:val="000A200A"/>
    <w:rsid w:val="000B375B"/>
    <w:rsid w:val="000B4D98"/>
    <w:rsid w:val="000C303A"/>
    <w:rsid w:val="000C700D"/>
    <w:rsid w:val="000D07BB"/>
    <w:rsid w:val="000D140C"/>
    <w:rsid w:val="000D20E8"/>
    <w:rsid w:val="000D35E2"/>
    <w:rsid w:val="000E0650"/>
    <w:rsid w:val="000F5A5C"/>
    <w:rsid w:val="000F63A6"/>
    <w:rsid w:val="00103242"/>
    <w:rsid w:val="00103B15"/>
    <w:rsid w:val="00112C7F"/>
    <w:rsid w:val="00114602"/>
    <w:rsid w:val="001220B1"/>
    <w:rsid w:val="001229F8"/>
    <w:rsid w:val="00122F24"/>
    <w:rsid w:val="0013107F"/>
    <w:rsid w:val="00143B30"/>
    <w:rsid w:val="00154AF2"/>
    <w:rsid w:val="00156B93"/>
    <w:rsid w:val="0016789A"/>
    <w:rsid w:val="00176CA9"/>
    <w:rsid w:val="00182B56"/>
    <w:rsid w:val="0018399F"/>
    <w:rsid w:val="00185159"/>
    <w:rsid w:val="001A401E"/>
    <w:rsid w:val="001A7D4A"/>
    <w:rsid w:val="001B0CDA"/>
    <w:rsid w:val="001B1B67"/>
    <w:rsid w:val="001B33CD"/>
    <w:rsid w:val="001C0CF0"/>
    <w:rsid w:val="001D10FC"/>
    <w:rsid w:val="001D6F09"/>
    <w:rsid w:val="001E73B8"/>
    <w:rsid w:val="002075F4"/>
    <w:rsid w:val="00226FBB"/>
    <w:rsid w:val="00242A7E"/>
    <w:rsid w:val="002650D9"/>
    <w:rsid w:val="00265368"/>
    <w:rsid w:val="0026567A"/>
    <w:rsid w:val="00287190"/>
    <w:rsid w:val="00293521"/>
    <w:rsid w:val="002A147A"/>
    <w:rsid w:val="002A57DD"/>
    <w:rsid w:val="002B699A"/>
    <w:rsid w:val="002C110F"/>
    <w:rsid w:val="002C2C4A"/>
    <w:rsid w:val="002C77A6"/>
    <w:rsid w:val="002E1BBA"/>
    <w:rsid w:val="002F6A98"/>
    <w:rsid w:val="00300F17"/>
    <w:rsid w:val="00315F99"/>
    <w:rsid w:val="003331C2"/>
    <w:rsid w:val="0034244D"/>
    <w:rsid w:val="0034471F"/>
    <w:rsid w:val="00346EB5"/>
    <w:rsid w:val="00354701"/>
    <w:rsid w:val="00362866"/>
    <w:rsid w:val="00367F28"/>
    <w:rsid w:val="00385DA0"/>
    <w:rsid w:val="00387E66"/>
    <w:rsid w:val="003938B0"/>
    <w:rsid w:val="003A6D12"/>
    <w:rsid w:val="003B0350"/>
    <w:rsid w:val="003B2A60"/>
    <w:rsid w:val="003B57EF"/>
    <w:rsid w:val="003C0052"/>
    <w:rsid w:val="003E2A48"/>
    <w:rsid w:val="003E42D4"/>
    <w:rsid w:val="003F27BF"/>
    <w:rsid w:val="003F3134"/>
    <w:rsid w:val="003F52AE"/>
    <w:rsid w:val="00403C3A"/>
    <w:rsid w:val="00413B3A"/>
    <w:rsid w:val="004274D6"/>
    <w:rsid w:val="004337C3"/>
    <w:rsid w:val="00434DD3"/>
    <w:rsid w:val="00435768"/>
    <w:rsid w:val="00436C08"/>
    <w:rsid w:val="004442FC"/>
    <w:rsid w:val="00446D3B"/>
    <w:rsid w:val="00455F5A"/>
    <w:rsid w:val="004571DF"/>
    <w:rsid w:val="00481010"/>
    <w:rsid w:val="004950C7"/>
    <w:rsid w:val="004B5216"/>
    <w:rsid w:val="004C4001"/>
    <w:rsid w:val="004C468F"/>
    <w:rsid w:val="004C4E60"/>
    <w:rsid w:val="004C55C2"/>
    <w:rsid w:val="004C6AF4"/>
    <w:rsid w:val="004C6F56"/>
    <w:rsid w:val="004D1286"/>
    <w:rsid w:val="004D1AC1"/>
    <w:rsid w:val="004D7BEC"/>
    <w:rsid w:val="004E29B3"/>
    <w:rsid w:val="004F1ED9"/>
    <w:rsid w:val="00503980"/>
    <w:rsid w:val="00514282"/>
    <w:rsid w:val="005358BF"/>
    <w:rsid w:val="00553D93"/>
    <w:rsid w:val="00561BC2"/>
    <w:rsid w:val="0056224A"/>
    <w:rsid w:val="00565DC1"/>
    <w:rsid w:val="005839BA"/>
    <w:rsid w:val="00584594"/>
    <w:rsid w:val="00590D07"/>
    <w:rsid w:val="0059478B"/>
    <w:rsid w:val="0059750C"/>
    <w:rsid w:val="005A1DAE"/>
    <w:rsid w:val="005A53C7"/>
    <w:rsid w:val="005B3EFF"/>
    <w:rsid w:val="005E7190"/>
    <w:rsid w:val="006014DA"/>
    <w:rsid w:val="00613F6B"/>
    <w:rsid w:val="00627EA9"/>
    <w:rsid w:val="00635877"/>
    <w:rsid w:val="00636F50"/>
    <w:rsid w:val="00641D83"/>
    <w:rsid w:val="00641DEC"/>
    <w:rsid w:val="0065024E"/>
    <w:rsid w:val="006812BD"/>
    <w:rsid w:val="00682326"/>
    <w:rsid w:val="00685AF2"/>
    <w:rsid w:val="0069538F"/>
    <w:rsid w:val="006A0271"/>
    <w:rsid w:val="006A5DF7"/>
    <w:rsid w:val="006A698C"/>
    <w:rsid w:val="006A6A34"/>
    <w:rsid w:val="006B7946"/>
    <w:rsid w:val="006C6D92"/>
    <w:rsid w:val="006D0100"/>
    <w:rsid w:val="006D14EA"/>
    <w:rsid w:val="006D43E2"/>
    <w:rsid w:val="006D7FDC"/>
    <w:rsid w:val="006E1C29"/>
    <w:rsid w:val="006E568E"/>
    <w:rsid w:val="006E72EF"/>
    <w:rsid w:val="006F50C6"/>
    <w:rsid w:val="00722A32"/>
    <w:rsid w:val="007233EB"/>
    <w:rsid w:val="007470CC"/>
    <w:rsid w:val="00750EE9"/>
    <w:rsid w:val="00761F04"/>
    <w:rsid w:val="00764EDB"/>
    <w:rsid w:val="00784D58"/>
    <w:rsid w:val="007871F2"/>
    <w:rsid w:val="00795B00"/>
    <w:rsid w:val="007A6CBA"/>
    <w:rsid w:val="007D4152"/>
    <w:rsid w:val="008030A4"/>
    <w:rsid w:val="0080508A"/>
    <w:rsid w:val="008062F9"/>
    <w:rsid w:val="00806920"/>
    <w:rsid w:val="00810FBF"/>
    <w:rsid w:val="0082679E"/>
    <w:rsid w:val="0084066F"/>
    <w:rsid w:val="0084446F"/>
    <w:rsid w:val="008464F2"/>
    <w:rsid w:val="00853B97"/>
    <w:rsid w:val="0086401F"/>
    <w:rsid w:val="00883863"/>
    <w:rsid w:val="008A5EED"/>
    <w:rsid w:val="008B0E14"/>
    <w:rsid w:val="008B4247"/>
    <w:rsid w:val="008C2DB3"/>
    <w:rsid w:val="008D39A8"/>
    <w:rsid w:val="008D4794"/>
    <w:rsid w:val="008D6863"/>
    <w:rsid w:val="008D7892"/>
    <w:rsid w:val="008D7994"/>
    <w:rsid w:val="008F002B"/>
    <w:rsid w:val="00901E08"/>
    <w:rsid w:val="00932082"/>
    <w:rsid w:val="009355E1"/>
    <w:rsid w:val="009408CC"/>
    <w:rsid w:val="009522F2"/>
    <w:rsid w:val="00952A52"/>
    <w:rsid w:val="0097275E"/>
    <w:rsid w:val="00973623"/>
    <w:rsid w:val="009A41CD"/>
    <w:rsid w:val="009A5FFD"/>
    <w:rsid w:val="009B1F17"/>
    <w:rsid w:val="009F4D6D"/>
    <w:rsid w:val="00A0169D"/>
    <w:rsid w:val="00A0382F"/>
    <w:rsid w:val="00A1319F"/>
    <w:rsid w:val="00A31D6F"/>
    <w:rsid w:val="00A32AFB"/>
    <w:rsid w:val="00A407D2"/>
    <w:rsid w:val="00A45786"/>
    <w:rsid w:val="00A52EF3"/>
    <w:rsid w:val="00A71D5A"/>
    <w:rsid w:val="00A7331B"/>
    <w:rsid w:val="00A7493E"/>
    <w:rsid w:val="00A74E0B"/>
    <w:rsid w:val="00A94D47"/>
    <w:rsid w:val="00AA268D"/>
    <w:rsid w:val="00AA3B73"/>
    <w:rsid w:val="00AA72C0"/>
    <w:rsid w:val="00AB4E5A"/>
    <w:rsid w:val="00AB4FA7"/>
    <w:rsid w:val="00AB5281"/>
    <w:rsid w:val="00AB7D1B"/>
    <w:rsid w:val="00AD464C"/>
    <w:rsid w:val="00AD4AD3"/>
    <w:rsid w:val="00AD4FFD"/>
    <w:rsid w:val="00AE2694"/>
    <w:rsid w:val="00AE27DA"/>
    <w:rsid w:val="00AE3E41"/>
    <w:rsid w:val="00AE4D4A"/>
    <w:rsid w:val="00AE6E40"/>
    <w:rsid w:val="00AF6F27"/>
    <w:rsid w:val="00B06C49"/>
    <w:rsid w:val="00B12AE0"/>
    <w:rsid w:val="00B26628"/>
    <w:rsid w:val="00B27291"/>
    <w:rsid w:val="00B34F90"/>
    <w:rsid w:val="00B42A8E"/>
    <w:rsid w:val="00B77E64"/>
    <w:rsid w:val="00B801AB"/>
    <w:rsid w:val="00B81391"/>
    <w:rsid w:val="00B86B75"/>
    <w:rsid w:val="00BA0C44"/>
    <w:rsid w:val="00BB18F1"/>
    <w:rsid w:val="00BB7FA0"/>
    <w:rsid w:val="00BC48D5"/>
    <w:rsid w:val="00BC7E28"/>
    <w:rsid w:val="00BD1077"/>
    <w:rsid w:val="00BF3ED4"/>
    <w:rsid w:val="00C1000A"/>
    <w:rsid w:val="00C13321"/>
    <w:rsid w:val="00C16CDA"/>
    <w:rsid w:val="00C36279"/>
    <w:rsid w:val="00C47C13"/>
    <w:rsid w:val="00C61FCB"/>
    <w:rsid w:val="00C71234"/>
    <w:rsid w:val="00C7703E"/>
    <w:rsid w:val="00C81382"/>
    <w:rsid w:val="00CA03BC"/>
    <w:rsid w:val="00CB5B53"/>
    <w:rsid w:val="00CC53B1"/>
    <w:rsid w:val="00CD49BA"/>
    <w:rsid w:val="00CE11E9"/>
    <w:rsid w:val="00CE477A"/>
    <w:rsid w:val="00CE4BB8"/>
    <w:rsid w:val="00CE750A"/>
    <w:rsid w:val="00CF5649"/>
    <w:rsid w:val="00D00273"/>
    <w:rsid w:val="00D05D6F"/>
    <w:rsid w:val="00D151EB"/>
    <w:rsid w:val="00D16A3C"/>
    <w:rsid w:val="00D218D2"/>
    <w:rsid w:val="00D2216D"/>
    <w:rsid w:val="00D2774A"/>
    <w:rsid w:val="00D400C1"/>
    <w:rsid w:val="00D40827"/>
    <w:rsid w:val="00D5487E"/>
    <w:rsid w:val="00D5505A"/>
    <w:rsid w:val="00D562EB"/>
    <w:rsid w:val="00D60EBB"/>
    <w:rsid w:val="00D62708"/>
    <w:rsid w:val="00D943D1"/>
    <w:rsid w:val="00D95A81"/>
    <w:rsid w:val="00DB578C"/>
    <w:rsid w:val="00DC0216"/>
    <w:rsid w:val="00DC0451"/>
    <w:rsid w:val="00DE3E1D"/>
    <w:rsid w:val="00DE782C"/>
    <w:rsid w:val="00DF17F9"/>
    <w:rsid w:val="00DF319E"/>
    <w:rsid w:val="00E07913"/>
    <w:rsid w:val="00E102DA"/>
    <w:rsid w:val="00E1056B"/>
    <w:rsid w:val="00E11AEF"/>
    <w:rsid w:val="00E14999"/>
    <w:rsid w:val="00E16409"/>
    <w:rsid w:val="00E315A3"/>
    <w:rsid w:val="00E41E98"/>
    <w:rsid w:val="00E44ED1"/>
    <w:rsid w:val="00E5496B"/>
    <w:rsid w:val="00E5701D"/>
    <w:rsid w:val="00E760FA"/>
    <w:rsid w:val="00E82C69"/>
    <w:rsid w:val="00E8348A"/>
    <w:rsid w:val="00E87F94"/>
    <w:rsid w:val="00EA552C"/>
    <w:rsid w:val="00EB56CB"/>
    <w:rsid w:val="00EC22EC"/>
    <w:rsid w:val="00ED2401"/>
    <w:rsid w:val="00EE5A26"/>
    <w:rsid w:val="00F029BA"/>
    <w:rsid w:val="00F05183"/>
    <w:rsid w:val="00F0595A"/>
    <w:rsid w:val="00F05E3D"/>
    <w:rsid w:val="00F06475"/>
    <w:rsid w:val="00F11068"/>
    <w:rsid w:val="00F23BC5"/>
    <w:rsid w:val="00F27F87"/>
    <w:rsid w:val="00F3211D"/>
    <w:rsid w:val="00F46072"/>
    <w:rsid w:val="00F46FF8"/>
    <w:rsid w:val="00F61BB6"/>
    <w:rsid w:val="00F820ED"/>
    <w:rsid w:val="00F85218"/>
    <w:rsid w:val="00F860C5"/>
    <w:rsid w:val="00F86DBC"/>
    <w:rsid w:val="00F9352D"/>
    <w:rsid w:val="00F9375B"/>
    <w:rsid w:val="00F950DA"/>
    <w:rsid w:val="00F96F58"/>
    <w:rsid w:val="00F979F4"/>
    <w:rsid w:val="00FB20C5"/>
    <w:rsid w:val="00FB2A94"/>
    <w:rsid w:val="00FB7067"/>
    <w:rsid w:val="00FB7D18"/>
    <w:rsid w:val="00FD4AE7"/>
    <w:rsid w:val="00FD7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10C4"/>
  <w15:docId w15:val="{8D7DCBBD-A93F-40BB-9A54-CF8A3D23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3E2A48"/>
    <w:rPr>
      <w:sz w:val="16"/>
      <w:szCs w:val="16"/>
    </w:rPr>
  </w:style>
  <w:style w:type="paragraph" w:styleId="CommentText">
    <w:name w:val="annotation text"/>
    <w:basedOn w:val="Normal"/>
    <w:link w:val="CommentTextChar"/>
    <w:semiHidden/>
    <w:unhideWhenUsed/>
    <w:rsid w:val="003E2A48"/>
    <w:rPr>
      <w:sz w:val="20"/>
      <w:szCs w:val="20"/>
    </w:rPr>
  </w:style>
  <w:style w:type="character" w:customStyle="1" w:styleId="CommentTextChar">
    <w:name w:val="Comment Text Char"/>
    <w:basedOn w:val="DefaultParagraphFont"/>
    <w:link w:val="CommentText"/>
    <w:semiHidden/>
    <w:rsid w:val="003E2A48"/>
    <w:rPr>
      <w:sz w:val="20"/>
      <w:szCs w:val="20"/>
    </w:rPr>
  </w:style>
  <w:style w:type="paragraph" w:styleId="CommentSubject">
    <w:name w:val="annotation subject"/>
    <w:basedOn w:val="CommentText"/>
    <w:next w:val="CommentText"/>
    <w:link w:val="CommentSubjectChar"/>
    <w:semiHidden/>
    <w:unhideWhenUsed/>
    <w:rsid w:val="003E2A48"/>
    <w:rPr>
      <w:b/>
      <w:bCs/>
    </w:rPr>
  </w:style>
  <w:style w:type="character" w:customStyle="1" w:styleId="CommentSubjectChar">
    <w:name w:val="Comment Subject Char"/>
    <w:basedOn w:val="CommentTextChar"/>
    <w:link w:val="CommentSubject"/>
    <w:semiHidden/>
    <w:rsid w:val="003E2A48"/>
    <w:rPr>
      <w:b/>
      <w:bCs/>
      <w:sz w:val="20"/>
      <w:szCs w:val="20"/>
    </w:rPr>
  </w:style>
  <w:style w:type="paragraph" w:styleId="BalloonText">
    <w:name w:val="Balloon Text"/>
    <w:basedOn w:val="Normal"/>
    <w:link w:val="BalloonTextChar"/>
    <w:semiHidden/>
    <w:unhideWhenUsed/>
    <w:rsid w:val="003E2A4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E2A48"/>
    <w:rPr>
      <w:rFonts w:ascii="Segoe UI" w:hAnsi="Segoe UI" w:cs="Segoe UI"/>
      <w:sz w:val="18"/>
      <w:szCs w:val="18"/>
    </w:rPr>
  </w:style>
  <w:style w:type="character" w:styleId="Emphasis">
    <w:name w:val="Emphasis"/>
    <w:basedOn w:val="DefaultParagraphFont"/>
    <w:uiPriority w:val="20"/>
    <w:qFormat/>
    <w:rsid w:val="00435768"/>
    <w:rPr>
      <w:i/>
      <w:iCs/>
    </w:rPr>
  </w:style>
  <w:style w:type="paragraph" w:styleId="Revision">
    <w:name w:val="Revision"/>
    <w:hidden/>
    <w:semiHidden/>
    <w:rsid w:val="000C303A"/>
    <w:pPr>
      <w:spacing w:after="0"/>
    </w:pPr>
  </w:style>
  <w:style w:type="paragraph" w:styleId="NormalWeb">
    <w:name w:val="Normal (Web)"/>
    <w:basedOn w:val="Normal"/>
    <w:uiPriority w:val="99"/>
    <w:semiHidden/>
    <w:unhideWhenUsed/>
    <w:rsid w:val="003F27B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075F4"/>
    <w:rPr>
      <w:color w:val="605E5C"/>
      <w:shd w:val="clear" w:color="auto" w:fill="E1DFDD"/>
    </w:rPr>
  </w:style>
  <w:style w:type="character" w:styleId="FollowedHyperlink">
    <w:name w:val="FollowedHyperlink"/>
    <w:basedOn w:val="DefaultParagraphFont"/>
    <w:rsid w:val="002075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449">
      <w:bodyDiv w:val="1"/>
      <w:marLeft w:val="0"/>
      <w:marRight w:val="0"/>
      <w:marTop w:val="0"/>
      <w:marBottom w:val="0"/>
      <w:divBdr>
        <w:top w:val="none" w:sz="0" w:space="0" w:color="auto"/>
        <w:left w:val="none" w:sz="0" w:space="0" w:color="auto"/>
        <w:bottom w:val="none" w:sz="0" w:space="0" w:color="auto"/>
        <w:right w:val="none" w:sz="0" w:space="0" w:color="auto"/>
      </w:divBdr>
    </w:div>
    <w:div w:id="1276718714">
      <w:bodyDiv w:val="1"/>
      <w:marLeft w:val="0"/>
      <w:marRight w:val="0"/>
      <w:marTop w:val="0"/>
      <w:marBottom w:val="0"/>
      <w:divBdr>
        <w:top w:val="none" w:sz="0" w:space="0" w:color="auto"/>
        <w:left w:val="none" w:sz="0" w:space="0" w:color="auto"/>
        <w:bottom w:val="none" w:sz="0" w:space="0" w:color="auto"/>
        <w:right w:val="none" w:sz="0" w:space="0" w:color="auto"/>
      </w:divBdr>
      <w:divsChild>
        <w:div w:id="1996764105">
          <w:marLeft w:val="0"/>
          <w:marRight w:val="0"/>
          <w:marTop w:val="0"/>
          <w:marBottom w:val="0"/>
          <w:divBdr>
            <w:top w:val="none" w:sz="0" w:space="0" w:color="auto"/>
            <w:left w:val="none" w:sz="0" w:space="0" w:color="auto"/>
            <w:bottom w:val="none" w:sz="0" w:space="0" w:color="auto"/>
            <w:right w:val="none" w:sz="0" w:space="0" w:color="auto"/>
          </w:divBdr>
          <w:divsChild>
            <w:div w:id="1279528720">
              <w:marLeft w:val="0"/>
              <w:marRight w:val="0"/>
              <w:marTop w:val="0"/>
              <w:marBottom w:val="0"/>
              <w:divBdr>
                <w:top w:val="none" w:sz="0" w:space="0" w:color="auto"/>
                <w:left w:val="none" w:sz="0" w:space="0" w:color="auto"/>
                <w:bottom w:val="none" w:sz="0" w:space="0" w:color="auto"/>
                <w:right w:val="none" w:sz="0" w:space="0" w:color="auto"/>
              </w:divBdr>
              <w:divsChild>
                <w:div w:id="13483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06307">
      <w:bodyDiv w:val="1"/>
      <w:marLeft w:val="0"/>
      <w:marRight w:val="0"/>
      <w:marTop w:val="0"/>
      <w:marBottom w:val="0"/>
      <w:divBdr>
        <w:top w:val="none" w:sz="0" w:space="0" w:color="auto"/>
        <w:left w:val="none" w:sz="0" w:space="0" w:color="auto"/>
        <w:bottom w:val="none" w:sz="0" w:space="0" w:color="auto"/>
        <w:right w:val="none" w:sz="0" w:space="0" w:color="auto"/>
      </w:divBdr>
      <w:divsChild>
        <w:div w:id="739013673">
          <w:marLeft w:val="0"/>
          <w:marRight w:val="0"/>
          <w:marTop w:val="0"/>
          <w:marBottom w:val="0"/>
          <w:divBdr>
            <w:top w:val="none" w:sz="0" w:space="0" w:color="auto"/>
            <w:left w:val="none" w:sz="0" w:space="0" w:color="auto"/>
            <w:bottom w:val="none" w:sz="0" w:space="0" w:color="auto"/>
            <w:right w:val="none" w:sz="0" w:space="0" w:color="auto"/>
          </w:divBdr>
          <w:divsChild>
            <w:div w:id="1444573573">
              <w:marLeft w:val="0"/>
              <w:marRight w:val="0"/>
              <w:marTop w:val="0"/>
              <w:marBottom w:val="0"/>
              <w:divBdr>
                <w:top w:val="none" w:sz="0" w:space="0" w:color="auto"/>
                <w:left w:val="none" w:sz="0" w:space="0" w:color="auto"/>
                <w:bottom w:val="none" w:sz="0" w:space="0" w:color="auto"/>
                <w:right w:val="none" w:sz="0" w:space="0" w:color="auto"/>
              </w:divBdr>
              <w:divsChild>
                <w:div w:id="13851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4508">
      <w:bodyDiv w:val="1"/>
      <w:marLeft w:val="0"/>
      <w:marRight w:val="0"/>
      <w:marTop w:val="0"/>
      <w:marBottom w:val="0"/>
      <w:divBdr>
        <w:top w:val="none" w:sz="0" w:space="0" w:color="auto"/>
        <w:left w:val="none" w:sz="0" w:space="0" w:color="auto"/>
        <w:bottom w:val="none" w:sz="0" w:space="0" w:color="auto"/>
        <w:right w:val="none" w:sz="0" w:space="0" w:color="auto"/>
      </w:divBdr>
    </w:div>
    <w:div w:id="2016374349">
      <w:bodyDiv w:val="1"/>
      <w:marLeft w:val="0"/>
      <w:marRight w:val="0"/>
      <w:marTop w:val="0"/>
      <w:marBottom w:val="0"/>
      <w:divBdr>
        <w:top w:val="none" w:sz="0" w:space="0" w:color="auto"/>
        <w:left w:val="none" w:sz="0" w:space="0" w:color="auto"/>
        <w:bottom w:val="none" w:sz="0" w:space="0" w:color="auto"/>
        <w:right w:val="none" w:sz="0" w:space="0" w:color="auto"/>
      </w:divBdr>
      <w:divsChild>
        <w:div w:id="612442568">
          <w:marLeft w:val="0"/>
          <w:marRight w:val="0"/>
          <w:marTop w:val="0"/>
          <w:marBottom w:val="0"/>
          <w:divBdr>
            <w:top w:val="none" w:sz="0" w:space="0" w:color="auto"/>
            <w:left w:val="none" w:sz="0" w:space="0" w:color="auto"/>
            <w:bottom w:val="none" w:sz="0" w:space="0" w:color="auto"/>
            <w:right w:val="none" w:sz="0" w:space="0" w:color="auto"/>
          </w:divBdr>
          <w:divsChild>
            <w:div w:id="72439104">
              <w:marLeft w:val="0"/>
              <w:marRight w:val="0"/>
              <w:marTop w:val="0"/>
              <w:marBottom w:val="0"/>
              <w:divBdr>
                <w:top w:val="none" w:sz="0" w:space="0" w:color="auto"/>
                <w:left w:val="none" w:sz="0" w:space="0" w:color="auto"/>
                <w:bottom w:val="none" w:sz="0" w:space="0" w:color="auto"/>
                <w:right w:val="none" w:sz="0" w:space="0" w:color="auto"/>
              </w:divBdr>
              <w:divsChild>
                <w:div w:id="16836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8769">
      <w:bodyDiv w:val="1"/>
      <w:marLeft w:val="0"/>
      <w:marRight w:val="0"/>
      <w:marTop w:val="0"/>
      <w:marBottom w:val="0"/>
      <w:divBdr>
        <w:top w:val="none" w:sz="0" w:space="0" w:color="auto"/>
        <w:left w:val="none" w:sz="0" w:space="0" w:color="auto"/>
        <w:bottom w:val="none" w:sz="0" w:space="0" w:color="auto"/>
        <w:right w:val="none" w:sz="0" w:space="0" w:color="auto"/>
      </w:divBdr>
      <w:divsChild>
        <w:div w:id="153494977">
          <w:marLeft w:val="0"/>
          <w:marRight w:val="0"/>
          <w:marTop w:val="0"/>
          <w:marBottom w:val="0"/>
          <w:divBdr>
            <w:top w:val="none" w:sz="0" w:space="0" w:color="auto"/>
            <w:left w:val="none" w:sz="0" w:space="0" w:color="auto"/>
            <w:bottom w:val="none" w:sz="0" w:space="0" w:color="auto"/>
            <w:right w:val="none" w:sz="0" w:space="0" w:color="auto"/>
          </w:divBdr>
          <w:divsChild>
            <w:div w:id="125659360">
              <w:marLeft w:val="0"/>
              <w:marRight w:val="0"/>
              <w:marTop w:val="0"/>
              <w:marBottom w:val="0"/>
              <w:divBdr>
                <w:top w:val="none" w:sz="0" w:space="0" w:color="auto"/>
                <w:left w:val="none" w:sz="0" w:space="0" w:color="auto"/>
                <w:bottom w:val="none" w:sz="0" w:space="0" w:color="auto"/>
                <w:right w:val="none" w:sz="0" w:space="0" w:color="auto"/>
              </w:divBdr>
              <w:divsChild>
                <w:div w:id="2329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2112/06-0779.1%20" TargetMode="External"/><Relationship Id="rId18" Type="http://schemas.openxmlformats.org/officeDocument/2006/relationships/hyperlink" Target="https://doi.org/https://doi.org/10.21077/ijf.2018.65.1.69105-08" TargetMode="External"/><Relationship Id="rId26" Type="http://schemas.openxmlformats.org/officeDocument/2006/relationships/hyperlink" Target="https://doi.org/https://doi.org/10.32614/RJ-2012-002" TargetMode="External"/><Relationship Id="rId39" Type="http://schemas.openxmlformats.org/officeDocument/2006/relationships/hyperlink" Target="https://doi.org/https://doi.org/10.1016/S0278-4343(98)00104-6" TargetMode="External"/><Relationship Id="rId21" Type="http://schemas.openxmlformats.org/officeDocument/2006/relationships/hyperlink" Target="https://doi.org/https://doi.org/10.2112/JCOASTRES-D-10-00070.1" TargetMode="External"/><Relationship Id="rId34" Type="http://schemas.openxmlformats.org/officeDocument/2006/relationships/hyperlink" Target="https://doi.org/https://doi.org/10.1139/f90-268" TargetMode="External"/><Relationship Id="rId42" Type="http://schemas.openxmlformats.org/officeDocument/2006/relationships/hyperlink" Target="https://doi.org/https://doi.org/10.5897/JOMS" TargetMode="External"/><Relationship Id="rId47" Type="http://schemas.openxmlformats.org/officeDocument/2006/relationships/hyperlink" Target="https://doi.org/https://doi.org/10.7755/MFR" TargetMode="External"/><Relationship Id="rId50" Type="http://schemas.openxmlformats.org/officeDocument/2006/relationships/hyperlink" Target="https://doi.org/https://doi.org/10.1139/f07-052" TargetMode="External"/><Relationship Id="rId55" Type="http://schemas.openxmlformats.org/officeDocument/2006/relationships/hyperlink" Target="https://doi.org/https://doi.org/10.1111/j.1365-2419.2009.00518.x"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https://doi.org/10.1139/f87-321" TargetMode="External"/><Relationship Id="rId29" Type="http://schemas.openxmlformats.org/officeDocument/2006/relationships/hyperlink" Target="https://doi.org/https://doi.org/10.3389/fmars.2018.00443" TargetMode="External"/><Relationship Id="rId11" Type="http://schemas.openxmlformats.org/officeDocument/2006/relationships/hyperlink" Target="https://doi.org/https://doi.org/10.1016/j.pocean.2011.11.015" TargetMode="External"/><Relationship Id="rId24" Type="http://schemas.openxmlformats.org/officeDocument/2006/relationships/hyperlink" Target="https://doi.org/https://doi.org/10.1016/j.fishres.2018.12.016" TargetMode="External"/><Relationship Id="rId32" Type="http://schemas.openxmlformats.org/officeDocument/2006/relationships/hyperlink" Target="https://doi.org/https://doi.org/10.1073/pnas.1305733110" TargetMode="External"/><Relationship Id="rId37" Type="http://schemas.openxmlformats.org/officeDocument/2006/relationships/hyperlink" Target="https://doi.org/https://doi.org/10.1139/F10-101" TargetMode="External"/><Relationship Id="rId40" Type="http://schemas.openxmlformats.org/officeDocument/2006/relationships/hyperlink" Target="https://doi.org/https://doi.org/10.6024/jmbai.2016.58.1.1899-07" TargetMode="External"/><Relationship Id="rId45" Type="http://schemas.openxmlformats.org/officeDocument/2006/relationships/hyperlink" Target="https://doi.org/https://doi.org/10.1175/JCLI-D-14-00471.1" TargetMode="External"/><Relationship Id="rId53" Type="http://schemas.openxmlformats.org/officeDocument/2006/relationships/hyperlink" Target="https://doi.org/https://doi.org/10.1111/j.1467-9868.2010.00749.x"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https://www.doi.org/10.5772/5887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https://doi.org/10.1029/2011JC007454" TargetMode="External"/><Relationship Id="rId22" Type="http://schemas.openxmlformats.org/officeDocument/2006/relationships/hyperlink" Target="https://doi.org/https://doi.org/10.1002/2015JG003163" TargetMode="External"/><Relationship Id="rId27" Type="http://schemas.openxmlformats.org/officeDocument/2006/relationships/hyperlink" Target="https://doi.org/https://doi.org/10.1139/f95-057" TargetMode="External"/><Relationship Id="rId30" Type="http://schemas.openxmlformats.org/officeDocument/2006/relationships/hyperlink" Target="https://doi.org/http://dx.doi.org/10.4236/nr.2016.74018" TargetMode="External"/><Relationship Id="rId35" Type="http://schemas.openxmlformats.org/officeDocument/2006/relationships/hyperlink" Target="https://doi.org/https://doi.org/10.1016/S0967-0645(00)00142-9" TargetMode="External"/><Relationship Id="rId43" Type="http://schemas.openxmlformats.org/officeDocument/2006/relationships/hyperlink" Target="https://doi.org/https://doi.org/10.7755/FB" TargetMode="External"/><Relationship Id="rId48" Type="http://schemas.openxmlformats.org/officeDocument/2006/relationships/hyperlink" Target="https://doi.org/https://doi.org/10.2989/025776199784125962"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https://doi.org/10.1002/eap.1458" TargetMode="External"/><Relationship Id="rId3" Type="http://schemas.openxmlformats.org/officeDocument/2006/relationships/settings" Target="settings.xml"/><Relationship Id="rId12" Type="http://schemas.openxmlformats.org/officeDocument/2006/relationships/hyperlink" Target="https://doi.org/https://doi.org/10.2989/025776101784528854" TargetMode="External"/><Relationship Id="rId17" Type="http://schemas.openxmlformats.org/officeDocument/2006/relationships/hyperlink" Target="https://doi.org/https://doi.org/10.1006/jmsc.2000.0712" TargetMode="External"/><Relationship Id="rId25" Type="http://schemas.openxmlformats.org/officeDocument/2006/relationships/hyperlink" Target="https://doi.org/https://doi.org/10.1577/M04-096.1" TargetMode="External"/><Relationship Id="rId33" Type="http://schemas.openxmlformats.org/officeDocument/2006/relationships/hyperlink" Target="https://doi.org/https://doi.org/10.1006/jmsc.2000.0570" TargetMode="External"/><Relationship Id="rId38" Type="http://schemas.openxmlformats.org/officeDocument/2006/relationships/hyperlink" Target="https://doi.org/https://doi.org/10.3354/meps12806" TargetMode="External"/><Relationship Id="rId46" Type="http://schemas.openxmlformats.org/officeDocument/2006/relationships/hyperlink" Target="https://doi.org/https://doi.org/10.1073/pnas.0711777105" TargetMode="External"/><Relationship Id="rId20" Type="http://schemas.openxmlformats.org/officeDocument/2006/relationships/hyperlink" Target="https://doi.org/https://doi.org/10.1016/j.fishres.2005.12.003" TargetMode="External"/><Relationship Id="rId41" Type="http://schemas.openxmlformats.org/officeDocument/2006/relationships/hyperlink" Target="https://doi.org/https://dx.doi.org/10.7755/MFR.76.3.3" TargetMode="External"/><Relationship Id="rId54" Type="http://schemas.openxmlformats.org/officeDocument/2006/relationships/hyperlink" Target="https://doi.org/https://doi.org/10.1080/01621459.2016.118098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https://doi.org/10.1146/annurev-marine-122414-033819" TargetMode="External"/><Relationship Id="rId23" Type="http://schemas.openxmlformats.org/officeDocument/2006/relationships/hyperlink" Target="https://doi.org/https://doi.org/10.1016/j.jmarsys.2008.04.002" TargetMode="External"/><Relationship Id="rId28" Type="http://schemas.openxmlformats.org/officeDocument/2006/relationships/hyperlink" Target="https://doi.org/https://doi.org/10.1007/s12601-010-0003-6" TargetMode="External"/><Relationship Id="rId36" Type="http://schemas.openxmlformats.org/officeDocument/2006/relationships/hyperlink" Target="https://doi.org/https://doi.org/10.1029/2004GL019652" TargetMode="External"/><Relationship Id="rId49" Type="http://schemas.openxmlformats.org/officeDocument/2006/relationships/hyperlink" Target="https://doi.org/https://doi.org/10.1016/0165-7836(95)00389-4" TargetMode="External"/><Relationship Id="rId57" Type="http://schemas.microsoft.com/office/2011/relationships/people" Target="people.xml"/><Relationship Id="rId10" Type="http://schemas.openxmlformats.org/officeDocument/2006/relationships/hyperlink" Target="https://doi.org/https://doi.org/10.1046/j.1365-2419.1997.00035.x" TargetMode="External"/><Relationship Id="rId31" Type="http://schemas.openxmlformats.org/officeDocument/2006/relationships/hyperlink" Target="https://doi.org/https://doi.org/10.1139/cjfas-2012-0211" TargetMode="External"/><Relationship Id="rId44" Type="http://schemas.openxmlformats.org/officeDocument/2006/relationships/hyperlink" Target="https://doi.org/https://doi.org/10.21276/ijee" TargetMode="External"/><Relationship Id="rId52" Type="http://schemas.openxmlformats.org/officeDocument/2006/relationships/hyperlink" Target="https://doi.org/https://doi.org/10.5194/bg-14-1541-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47</Pages>
  <Words>12756</Words>
  <Characters>72715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Influence of changing temperature and upwelling intensity on Indian oil sardine () landings</vt:lpstr>
    </vt:vector>
  </TitlesOfParts>
  <Company>NWFSC</Company>
  <LinksUpToDate>false</LinksUpToDate>
  <CharactersWithSpaces>85301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changing temperature and upwelling intensity on Indian oil sardine () landings</dc:title>
  <dc:creator>EH</dc:creator>
  <cp:keywords/>
  <cp:lastModifiedBy>Eli Holmes</cp:lastModifiedBy>
  <cp:revision>78</cp:revision>
  <cp:lastPrinted>2020-04-17T23:45:00Z</cp:lastPrinted>
  <dcterms:created xsi:type="dcterms:W3CDTF">2020-04-06T17:52:00Z</dcterms:created>
  <dcterms:modified xsi:type="dcterms:W3CDTF">2020-04-20T02:35:00Z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C:/Users/Eli.Holmes/Documents/R/win-library/3.6/SardineForecast/docs/Sardine.bib</vt:lpwstr>
  </property>
  <property fmtid="{D5CDD505-2E9C-101B-9397-08002B2CF9AE}" pid="3" name="csl">
    <vt:lpwstr>C:/Users/Eli.Holmes/Documents/R/win-library/3.6/SardineForecast/docs/apa-edit.csl</vt:lpwstr>
  </property>
  <property fmtid="{D5CDD505-2E9C-101B-9397-08002B2CF9AE}" pid="4" name="header-includes">
    <vt:lpwstr/>
  </property>
  <property fmtid="{D5CDD505-2E9C-101B-9397-08002B2CF9AE}" pid="5" name="output">
    <vt:lpwstr/>
  </property>
</Properties>
</file>