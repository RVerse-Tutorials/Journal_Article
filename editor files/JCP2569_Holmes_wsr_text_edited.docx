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F1E73" w14:textId="011CE5A1" w:rsidR="00354701" w:rsidRDefault="00806920" w:rsidP="00354701">
      <w:pPr>
        <w:pStyle w:val="Title"/>
        <w:spacing w:before="0" w:after="0" w:line="480" w:lineRule="auto"/>
        <w:jc w:val="left"/>
        <w:rPr>
          <w:ins w:id="0" w:author="jennifer piehl" w:date="2020-03-05T10:32:00Z"/>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ins w:id="1" w:author="jennifer piehl" w:date="2020-03-06T11:45:00Z">
        <w:r w:rsidR="00CE11E9">
          <w:rPr>
            <w:rFonts w:asciiTheme="minorHAnsi" w:hAnsiTheme="minorHAnsi" w:cs="Times New Roman"/>
            <w:color w:val="auto"/>
            <w:sz w:val="24"/>
            <w:szCs w:val="24"/>
          </w:rPr>
          <w:t>s</w:t>
        </w:r>
      </w:ins>
      <w:r w:rsidRPr="003E2A48">
        <w:rPr>
          <w:rFonts w:asciiTheme="minorHAnsi" w:hAnsiTheme="minorHAnsi" w:cs="Times New Roman"/>
          <w:color w:val="auto"/>
          <w:sz w:val="24"/>
          <w:szCs w:val="24"/>
        </w:rPr>
        <w:t xml:space="preserve"> of changing temperature and upwelling intensity on Indian oil sardine landings</w:t>
      </w:r>
      <w:bookmarkStart w:id="2" w:name="acknowledgements"/>
      <w:ins w:id="3" w:author="jennifer piehl" w:date="2020-03-05T10:32:00Z">
        <w:r w:rsidR="00354701">
          <w:rPr>
            <w:rFonts w:asciiTheme="minorHAnsi" w:hAnsiTheme="minorHAnsi" w:cs="Times New Roman"/>
            <w:color w:val="auto"/>
            <w:sz w:val="24"/>
            <w:szCs w:val="24"/>
          </w:rPr>
          <w:br w:type="page"/>
        </w:r>
      </w:ins>
    </w:p>
    <w:p w14:paraId="31A24596" w14:textId="0CA060C6" w:rsidR="004C55C2" w:rsidRPr="003E2A48" w:rsidDel="00354701" w:rsidRDefault="004C55C2">
      <w:pPr>
        <w:pStyle w:val="Title"/>
        <w:spacing w:before="0" w:after="0" w:line="480" w:lineRule="auto"/>
        <w:jc w:val="left"/>
        <w:rPr>
          <w:del w:id="4" w:author="jennifer piehl" w:date="2020-03-05T10:32:00Z"/>
          <w:rFonts w:asciiTheme="minorHAnsi" w:hAnsiTheme="minorHAnsi" w:cs="Times New Roman"/>
          <w:color w:val="auto"/>
          <w:sz w:val="24"/>
          <w:szCs w:val="24"/>
        </w:rPr>
        <w:pPrChange w:id="5" w:author="jennifer piehl" w:date="2020-03-05T10:32:00Z">
          <w:pPr>
            <w:pStyle w:val="Title"/>
          </w:pPr>
        </w:pPrChange>
      </w:pPr>
    </w:p>
    <w:bookmarkEnd w:id="2"/>
    <w:p w14:paraId="025012B3" w14:textId="77777777" w:rsidR="004C55C2" w:rsidRPr="003E2A48" w:rsidRDefault="004C55C2" w:rsidP="00354701">
      <w:pPr>
        <w:pStyle w:val="Heading1"/>
        <w:spacing w:before="0" w:line="480" w:lineRule="auto"/>
        <w:rPr>
          <w:rFonts w:asciiTheme="minorHAnsi" w:hAnsiTheme="minorHAnsi"/>
          <w:color w:val="auto"/>
          <w:sz w:val="24"/>
          <w:szCs w:val="24"/>
        </w:rPr>
      </w:pPr>
      <w:r w:rsidRPr="003E2A48">
        <w:rPr>
          <w:rFonts w:asciiTheme="minorHAnsi" w:hAnsiTheme="minorHAnsi"/>
          <w:color w:val="auto"/>
          <w:sz w:val="24"/>
          <w:szCs w:val="24"/>
        </w:rPr>
        <w:t>Abstract</w:t>
      </w:r>
    </w:p>
    <w:p w14:paraId="54EA0650" w14:textId="197F5C58" w:rsidR="004C55C2" w:rsidRPr="003E2A48" w:rsidDel="00354701" w:rsidRDefault="004C55C2" w:rsidP="00354701">
      <w:pPr>
        <w:pStyle w:val="BodyText"/>
        <w:spacing w:before="0" w:after="0" w:line="480" w:lineRule="auto"/>
        <w:rPr>
          <w:del w:id="6" w:author="jennifer piehl" w:date="2020-03-05T10:32:00Z"/>
        </w:rPr>
      </w:pPr>
      <w:r w:rsidRPr="003E2A48">
        <w:t>Commercial landings of sardine</w:t>
      </w:r>
      <w:ins w:id="7" w:author="jennifer piehl" w:date="2020-03-06T11:45:00Z">
        <w:r w:rsidR="00CE11E9">
          <w:t>s</w:t>
        </w:r>
      </w:ins>
      <w:r w:rsidRPr="003E2A48">
        <w:t xml:space="preserve"> are known </w:t>
      </w:r>
      <w:del w:id="8" w:author="jennifer piehl" w:date="2020-03-06T11:45:00Z">
        <w:r w:rsidRPr="003E2A48" w:rsidDel="00CE11E9">
          <w:delText xml:space="preserve">for </w:delText>
        </w:r>
      </w:del>
      <w:ins w:id="9" w:author="jennifer piehl" w:date="2020-03-06T11:45:00Z">
        <w:r w:rsidR="00CE11E9">
          <w:t xml:space="preserve">to </w:t>
        </w:r>
      </w:ins>
      <w:ins w:id="10" w:author="jennifer piehl" w:date="2020-03-06T11:46:00Z">
        <w:r w:rsidR="00CE11E9">
          <w:t xml:space="preserve">show </w:t>
        </w:r>
      </w:ins>
      <w:r w:rsidRPr="003E2A48">
        <w:t xml:space="preserve">strong year-to-year fluctuations. A key driver is thought to be environmental variability, to which small forage fish are especially sensitive. We examined </w:t>
      </w:r>
      <w:del w:id="11" w:author="jennifer piehl" w:date="2020-03-06T11:46:00Z">
        <w:r w:rsidRPr="003E2A48" w:rsidDel="00CE11E9">
          <w:delText xml:space="preserve">the </w:delText>
        </w:r>
      </w:del>
      <w:r w:rsidRPr="003E2A48">
        <w:t xml:space="preserve">environmental drivers associated with </w:t>
      </w:r>
      <w:ins w:id="12" w:author="jennifer piehl" w:date="2020-03-06T11:46:00Z">
        <w:r w:rsidR="00CE11E9">
          <w:t xml:space="preserve">Indian oil sardine </w:t>
        </w:r>
      </w:ins>
      <w:r w:rsidRPr="003E2A48">
        <w:t>landing</w:t>
      </w:r>
      <w:del w:id="13" w:author="jennifer piehl" w:date="2020-03-06T11:46:00Z">
        <w:r w:rsidRPr="003E2A48" w:rsidDel="00CE11E9">
          <w:delText>s</w:delText>
        </w:r>
      </w:del>
      <w:r w:rsidRPr="003E2A48">
        <w:t xml:space="preserve"> fluctuations </w:t>
      </w:r>
      <w:del w:id="14" w:author="jennifer piehl" w:date="2020-03-06T11:46:00Z">
        <w:r w:rsidRPr="003E2A48" w:rsidDel="00CE11E9">
          <w:delText xml:space="preserve">in the Indian oil sardine </w:delText>
        </w:r>
      </w:del>
      <w:r w:rsidRPr="003E2A48">
        <w:t>using a 32-year time series of quarterly catch</w:t>
      </w:r>
      <w:ins w:id="15" w:author="jennifer piehl" w:date="2020-03-06T11:46:00Z">
        <w:r w:rsidR="00CE11E9">
          <w:t>es</w:t>
        </w:r>
      </w:ins>
      <w:r w:rsidRPr="003E2A48">
        <w:t xml:space="preserve">. </w:t>
      </w:r>
      <w:del w:id="16" w:author="jennifer piehl" w:date="2020-03-06T11:46:00Z">
        <w:r w:rsidRPr="003E2A48" w:rsidDel="00CE11E9">
          <w:delText>Past research suggested a variety of</w:delText>
        </w:r>
      </w:del>
      <w:ins w:id="17" w:author="jennifer piehl" w:date="2020-03-06T11:48:00Z">
        <w:r w:rsidR="00CE11E9">
          <w:t>Potentially</w:t>
        </w:r>
      </w:ins>
      <w:r w:rsidRPr="003E2A48">
        <w:t xml:space="preserve"> influential variables</w:t>
      </w:r>
      <w:del w:id="18" w:author="jennifer piehl" w:date="2020-03-06T11:47:00Z">
        <w:r w:rsidRPr="003E2A48" w:rsidDel="00CE11E9">
          <w:delText>:</w:delText>
        </w:r>
      </w:del>
      <w:ins w:id="19" w:author="jennifer piehl" w:date="2020-03-06T11:47:00Z">
        <w:r w:rsidR="00CE11E9">
          <w:t xml:space="preserve"> examined included</w:t>
        </w:r>
      </w:ins>
      <w:r w:rsidRPr="003E2A48">
        <w:t xml:space="preserve"> precipitation, upwelling intensity, </w:t>
      </w:r>
      <w:del w:id="20" w:author="jennifer piehl" w:date="2020-03-06T11:47:00Z">
        <w:r w:rsidRPr="003E2A48" w:rsidDel="00CE11E9">
          <w:delText xml:space="preserve">ocean </w:delText>
        </w:r>
      </w:del>
      <w:ins w:id="21" w:author="jennifer piehl" w:date="2020-03-06T11:47:00Z">
        <w:r w:rsidR="00CE11E9">
          <w:t>sea surface</w:t>
        </w:r>
        <w:r w:rsidR="00CE11E9" w:rsidRPr="003E2A48">
          <w:t xml:space="preserve"> </w:t>
        </w:r>
      </w:ins>
      <w:r w:rsidRPr="003E2A48">
        <w:t>temperature (SST), chlorophyll concentration</w:t>
      </w:r>
      <w:ins w:id="22" w:author="jennifer piehl" w:date="2020-03-06T11:47:00Z">
        <w:r w:rsidR="00CE11E9">
          <w:t>,</w:t>
        </w:r>
      </w:ins>
      <w:r w:rsidRPr="003E2A48">
        <w:t xml:space="preserve"> and large-scale coupled atmosphere–ocean phenomena </w:t>
      </w:r>
      <w:del w:id="23" w:author="jennifer piehl" w:date="2020-03-06T11:49:00Z">
        <w:r w:rsidRPr="003E2A48" w:rsidDel="00CE11E9">
          <w:delText>(</w:delText>
        </w:r>
      </w:del>
      <w:ins w:id="24" w:author="jennifer piehl" w:date="2020-03-06T11:49:00Z">
        <w:r w:rsidR="00CE11E9">
          <w:t>[</w:t>
        </w:r>
      </w:ins>
      <w:ins w:id="25" w:author="jennifer piehl" w:date="2020-03-06T11:48:00Z">
        <w:r w:rsidR="00CE11E9" w:rsidRPr="003E2A48">
          <w:t>El Niño</w:t>
        </w:r>
        <w:r w:rsidR="00CE11E9">
          <w:t>–</w:t>
        </w:r>
        <w:r w:rsidR="00CE11E9" w:rsidRPr="003E2A48">
          <w:t xml:space="preserve">Southern Oscillation </w:t>
        </w:r>
      </w:ins>
      <w:ins w:id="26" w:author="jennifer piehl" w:date="2020-03-06T11:49:00Z">
        <w:r w:rsidR="00CE11E9">
          <w:t xml:space="preserve">(ENSO) </w:t>
        </w:r>
      </w:ins>
      <w:ins w:id="27" w:author="jennifer piehl" w:date="2020-03-06T11:48:00Z">
        <w:r w:rsidR="00CE11E9">
          <w:t>patterns</w:t>
        </w:r>
      </w:ins>
      <w:del w:id="28" w:author="jennifer piehl" w:date="2020-03-06T11:48:00Z">
        <w:r w:rsidRPr="003E2A48" w:rsidDel="00CE11E9">
          <w:delText>ENSO</w:delText>
        </w:r>
      </w:del>
      <w:del w:id="29" w:author="jennifer piehl" w:date="2020-03-06T11:49:00Z">
        <w:r w:rsidRPr="003E2A48" w:rsidDel="00CE11E9">
          <w:delText>)</w:delText>
        </w:r>
      </w:del>
      <w:ins w:id="30" w:author="jennifer piehl" w:date="2020-03-06T11:49:00Z">
        <w:r w:rsidR="00CE11E9">
          <w:t>]</w:t>
        </w:r>
      </w:ins>
      <w:r w:rsidRPr="003E2A48">
        <w:t xml:space="preserve">. Using the life history of the Indian oil sardine, we developed hypotheses concerning </w:t>
      </w:r>
      <w:del w:id="31" w:author="jennifer piehl" w:date="2020-03-06T11:48:00Z">
        <w:r w:rsidRPr="003E2A48" w:rsidDel="00CE11E9">
          <w:delText xml:space="preserve">how </w:delText>
        </w:r>
      </w:del>
      <w:ins w:id="32" w:author="jennifer piehl" w:date="2020-03-06T11:48:00Z">
        <w:r w:rsidR="00CE11E9">
          <w:t>the effects of</w:t>
        </w:r>
        <w:r w:rsidR="00CE11E9" w:rsidRPr="003E2A48">
          <w:t xml:space="preserve"> </w:t>
        </w:r>
      </w:ins>
      <w:r w:rsidRPr="003E2A48">
        <w:t xml:space="preserve">these variables </w:t>
      </w:r>
      <w:del w:id="33" w:author="jennifer piehl" w:date="2020-03-06T11:48:00Z">
        <w:r w:rsidRPr="003E2A48" w:rsidDel="00CE11E9">
          <w:delText>might affect</w:delText>
        </w:r>
      </w:del>
      <w:ins w:id="34" w:author="jennifer piehl" w:date="2020-03-06T11:48:00Z">
        <w:r w:rsidR="00CE11E9">
          <w:t>on</w:t>
        </w:r>
      </w:ins>
      <w:r w:rsidRPr="003E2A48">
        <w:t xml:space="preserve"> landings and tested them using generalized additive models</w:t>
      </w:r>
      <w:ins w:id="35" w:author="jennifer piehl" w:date="2020-03-06T11:48:00Z">
        <w:r w:rsidR="00CE11E9">
          <w:t>,</w:t>
        </w:r>
      </w:ins>
      <w:r w:rsidRPr="003E2A48">
        <w:t xml:space="preserve"> which allow </w:t>
      </w:r>
      <w:ins w:id="36" w:author="jennifer piehl" w:date="2020-03-06T11:48:00Z">
        <w:r w:rsidR="00CE11E9">
          <w:t xml:space="preserve">for </w:t>
        </w:r>
      </w:ins>
      <w:r w:rsidRPr="003E2A48">
        <w:t>non-linear response curves</w:t>
      </w:r>
      <w:ins w:id="37" w:author="jennifer piehl" w:date="2020-03-06T11:48:00Z">
        <w:r w:rsidR="00CE11E9">
          <w:t>,</w:t>
        </w:r>
      </w:ins>
      <w:r w:rsidRPr="003E2A48">
        <w:t xml:space="preserve"> and dynamic linear models</w:t>
      </w:r>
      <w:ins w:id="38" w:author="jennifer piehl" w:date="2020-03-06T11:49:00Z">
        <w:r w:rsidR="00CE11E9">
          <w:t>,</w:t>
        </w:r>
      </w:ins>
      <w:r w:rsidRPr="003E2A48">
        <w:t xml:space="preserve"> which allow </w:t>
      </w:r>
      <w:ins w:id="39" w:author="jennifer piehl" w:date="2020-03-06T11:49:00Z">
        <w:r w:rsidR="00CE11E9">
          <w:t xml:space="preserve">for </w:t>
        </w:r>
      </w:ins>
      <w:r w:rsidRPr="003E2A48">
        <w:t>time-varying responses. We found significant correlation</w:t>
      </w:r>
      <w:ins w:id="40" w:author="jennifer piehl" w:date="2020-03-06T11:49:00Z">
        <w:r w:rsidR="00CE11E9">
          <w:t>s</w:t>
        </w:r>
      </w:ins>
      <w:r w:rsidRPr="003E2A48">
        <w:t xml:space="preserve"> </w:t>
      </w:r>
      <w:del w:id="41" w:author="jennifer piehl" w:date="2020-03-06T11:49:00Z">
        <w:r w:rsidRPr="003E2A48" w:rsidDel="00CE11E9">
          <w:delText>for three variables:</w:delText>
        </w:r>
      </w:del>
      <w:ins w:id="42" w:author="jennifer piehl" w:date="2020-03-06T11:49:00Z">
        <w:r w:rsidR="00CE11E9">
          <w:t>of</w:t>
        </w:r>
      </w:ins>
      <w:r w:rsidRPr="003E2A48">
        <w:t xml:space="preserve"> upwelling intensity, an ENSO index, and the multi</w:t>
      </w:r>
      <w:del w:id="43" w:author="jennifer piehl" w:date="2020-03-06T11:49:00Z">
        <w:r w:rsidRPr="003E2A48" w:rsidDel="00CE11E9">
          <w:delText>-</w:delText>
        </w:r>
      </w:del>
      <w:r w:rsidRPr="003E2A48">
        <w:t>year average nearshore SST</w:t>
      </w:r>
      <w:ins w:id="44" w:author="jennifer piehl" w:date="2020-03-06T11:49:00Z">
        <w:r w:rsidR="00CE11E9">
          <w:t xml:space="preserve"> with landings</w:t>
        </w:r>
      </w:ins>
      <w:r w:rsidRPr="003E2A48">
        <w:t xml:space="preserve">. </w:t>
      </w:r>
      <w:del w:id="45" w:author="jennifer piehl" w:date="2020-03-06T11:49:00Z">
        <w:r w:rsidRPr="003E2A48" w:rsidDel="00CE11E9">
          <w:delText xml:space="preserve"> </w:delText>
        </w:r>
      </w:del>
      <w:r w:rsidRPr="003E2A48">
        <w:t xml:space="preserve">Upwelling </w:t>
      </w:r>
      <w:del w:id="46" w:author="jennifer piehl" w:date="2020-03-06T11:50:00Z">
        <w:r w:rsidRPr="003E2A48" w:rsidDel="00E82C69">
          <w:delText xml:space="preserve">intensity </w:delText>
        </w:r>
      </w:del>
      <w:ins w:id="47" w:author="jennifer piehl" w:date="2020-03-06T11:50:00Z">
        <w:r w:rsidR="00E82C69">
          <w:t>had</w:t>
        </w:r>
      </w:ins>
      <w:del w:id="48" w:author="jennifer piehl" w:date="2020-03-06T11:50:00Z">
        <w:r w:rsidRPr="003E2A48" w:rsidDel="00E82C69">
          <w:delText>can have both</w:delText>
        </w:r>
      </w:del>
      <w:r w:rsidRPr="003E2A48">
        <w:t xml:space="preserve"> a positive effect (fueling higher food availability) </w:t>
      </w:r>
      <w:ins w:id="49" w:author="jennifer piehl" w:date="2020-03-06T11:50:00Z">
        <w:r w:rsidR="00E82C69">
          <w:t>at lower intensity, and</w:t>
        </w:r>
      </w:ins>
      <w:del w:id="50" w:author="jennifer piehl" w:date="2020-03-06T11:50:00Z">
        <w:r w:rsidRPr="003E2A48" w:rsidDel="00CE11E9">
          <w:delText>and</w:delText>
        </w:r>
      </w:del>
      <w:r w:rsidRPr="003E2A48">
        <w:t xml:space="preserve"> a negative effect at extreme intensity (surface anoxia)</w:t>
      </w:r>
      <w:ins w:id="51" w:author="jennifer piehl" w:date="2020-03-06T11:50:00Z">
        <w:r w:rsidR="00CE11E9">
          <w:t xml:space="preserve"> for the monsoon and post-monsoon catches</w:t>
        </w:r>
      </w:ins>
      <w:r w:rsidRPr="003E2A48">
        <w:t xml:space="preserve">. </w:t>
      </w:r>
      <w:del w:id="52" w:author="jennifer piehl" w:date="2020-03-06T11:51:00Z">
        <w:r w:rsidRPr="003E2A48" w:rsidDel="00E82C69">
          <w:delText>The negative effect was apparent for both monsoon and post-monsoon catch. However, t</w:delText>
        </w:r>
      </w:del>
      <w:ins w:id="53" w:author="jennifer piehl" w:date="2020-03-06T11:51:00Z">
        <w:r w:rsidR="00E82C69">
          <w:t>T</w:t>
        </w:r>
      </w:ins>
      <w:r w:rsidRPr="003E2A48">
        <w:t xml:space="preserve">he most significant correlation </w:t>
      </w:r>
      <w:ins w:id="54" w:author="jennifer piehl" w:date="2020-03-06T11:51:00Z">
        <w:r w:rsidR="00E82C69">
          <w:t xml:space="preserve">found </w:t>
        </w:r>
      </w:ins>
      <w:del w:id="55" w:author="jennifer piehl" w:date="2020-03-06T11:51:00Z">
        <w:r w:rsidRPr="003E2A48" w:rsidDel="00E82C69">
          <w:delText xml:space="preserve">(adjusted </w:delText>
        </w:r>
        <w:r w:rsidRPr="00E82C69" w:rsidDel="00E82C69">
          <w:rPr>
            <w:i/>
            <w:iCs/>
            <w:rPrChange w:id="56" w:author="jennifer piehl" w:date="2020-03-06T11:51:00Z">
              <w:rPr/>
            </w:rPrChange>
          </w:rPr>
          <w:delText>R</w:delText>
        </w:r>
        <w:r w:rsidRPr="00E82C69" w:rsidDel="00E82C69">
          <w:rPr>
            <w:vertAlign w:val="superscript"/>
            <w:rPrChange w:id="57" w:author="jennifer piehl" w:date="2020-03-06T11:51:00Z">
              <w:rPr/>
            </w:rPrChange>
          </w:rPr>
          <w:delText>2</w:delText>
        </w:r>
        <w:r w:rsidRPr="003E2A48" w:rsidDel="00E82C69">
          <w:delText xml:space="preserve"> of 67.5%) </w:delText>
        </w:r>
      </w:del>
      <w:r w:rsidRPr="003E2A48">
        <w:t>was between the 2.5</w:t>
      </w:r>
      <w:ins w:id="58" w:author="jennifer piehl" w:date="2020-03-06T11:51:00Z">
        <w:r w:rsidR="00E82C69">
          <w:t>-</w:t>
        </w:r>
      </w:ins>
      <w:del w:id="59" w:author="jennifer piehl" w:date="2020-03-06T11:51:00Z">
        <w:r w:rsidRPr="003E2A48" w:rsidDel="00E82C69">
          <w:delText xml:space="preserve"> </w:delText>
        </w:r>
      </w:del>
      <w:r w:rsidRPr="003E2A48">
        <w:t>year average nearshore SST and post-monsoon landings</w:t>
      </w:r>
      <w:ins w:id="60" w:author="jennifer piehl" w:date="2020-03-06T11:51:00Z">
        <w:r w:rsidR="00E82C69">
          <w:t xml:space="preserve">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67.5%)</w:t>
        </w:r>
      </w:ins>
      <w:r w:rsidRPr="003E2A48">
        <w:t xml:space="preserve">. </w:t>
      </w:r>
      <w:commentRangeStart w:id="61"/>
      <w:del w:id="62" w:author="jennifer piehl" w:date="2020-03-06T11:52:00Z">
        <w:r w:rsidRPr="003E2A48" w:rsidDel="00E82C69">
          <w:delText xml:space="preserve">The </w:delText>
        </w:r>
      </w:del>
      <w:ins w:id="63" w:author="jennifer piehl" w:date="2020-03-06T11:52:00Z">
        <w:r w:rsidR="00E82C69" w:rsidRPr="003E2A48">
          <w:t>Th</w:t>
        </w:r>
        <w:r w:rsidR="00E82C69">
          <w:t xml:space="preserve">is </w:t>
        </w:r>
      </w:ins>
      <w:ins w:id="64" w:author="jennifer piehl" w:date="2020-03-06T11:53:00Z">
        <w:r w:rsidR="00E82C69">
          <w:t>result</w:t>
        </w:r>
      </w:ins>
      <w:ins w:id="65" w:author="jennifer piehl" w:date="2020-03-06T11:52:00Z">
        <w:r w:rsidR="00E82C69">
          <w:t xml:space="preserve"> is consistent with previous </w:t>
        </w:r>
      </w:ins>
      <w:ins w:id="66" w:author="jennifer piehl" w:date="2020-03-06T11:53:00Z">
        <w:r w:rsidR="00E82C69">
          <w:t>findings and</w:t>
        </w:r>
      </w:ins>
      <w:commentRangeEnd w:id="61"/>
      <w:ins w:id="67" w:author="jennifer piehl" w:date="2020-03-06T11:56:00Z">
        <w:r w:rsidR="00E82C69">
          <w:rPr>
            <w:rStyle w:val="CommentReference"/>
          </w:rPr>
          <w:commentReference w:id="61"/>
        </w:r>
      </w:ins>
      <w:del w:id="68" w:author="jennifer piehl" w:date="2020-03-06T11:53:00Z">
        <w:r w:rsidRPr="003E2A48" w:rsidDel="00E82C69">
          <w:delText>multi</w:delText>
        </w:r>
      </w:del>
      <w:del w:id="69" w:author="jennifer piehl" w:date="2020-03-06T11:52:00Z">
        <w:r w:rsidRPr="003E2A48" w:rsidDel="00E82C69">
          <w:delText>-</w:delText>
        </w:r>
      </w:del>
      <w:del w:id="70" w:author="jennifer piehl" w:date="2020-03-06T11:53:00Z">
        <w:r w:rsidRPr="003E2A48" w:rsidDel="00E82C69">
          <w:delText xml:space="preserve">year average SST </w:delText>
        </w:r>
      </w:del>
      <w:del w:id="71" w:author="jennifer piehl" w:date="2020-03-06T11:52:00Z">
        <w:r w:rsidRPr="003E2A48" w:rsidDel="00E82C69">
          <w:delText xml:space="preserve">also been identified </w:delText>
        </w:r>
      </w:del>
      <w:del w:id="72" w:author="jennifer piehl" w:date="2020-03-06T11:53:00Z">
        <w:r w:rsidRPr="003E2A48" w:rsidDel="00E82C69">
          <w:delText xml:space="preserve">as a predictor </w:delText>
        </w:r>
      </w:del>
      <w:del w:id="73" w:author="jennifer piehl" w:date="2020-03-06T11:52:00Z">
        <w:r w:rsidRPr="003E2A48" w:rsidDel="00E82C69">
          <w:delText xml:space="preserve">for </w:delText>
        </w:r>
      </w:del>
      <w:del w:id="74" w:author="jennifer piehl" w:date="2020-03-06T11:53:00Z">
        <w:r w:rsidRPr="003E2A48" w:rsidDel="00E82C69">
          <w:delText xml:space="preserve">Pacific and southern African sardine </w:delText>
        </w:r>
      </w:del>
      <w:del w:id="75" w:author="jennifer piehl" w:date="2020-03-06T11:52:00Z">
        <w:r w:rsidRPr="003E2A48" w:rsidDel="00E82C69">
          <w:delText>fluctuations</w:delText>
        </w:r>
      </w:del>
      <w:del w:id="76" w:author="jennifer piehl" w:date="2020-03-06T11:53:00Z">
        <w:r w:rsidRPr="003E2A48" w:rsidDel="00E82C69">
          <w:delText>,</w:delText>
        </w:r>
      </w:del>
      <w:r w:rsidRPr="003E2A48">
        <w:t xml:space="preserve"> </w:t>
      </w:r>
      <w:del w:id="77" w:author="jennifer piehl" w:date="2020-03-06T11:53:00Z">
        <w:r w:rsidRPr="003E2A48" w:rsidDel="00E82C69">
          <w:delText xml:space="preserve">suggesting </w:delText>
        </w:r>
      </w:del>
      <w:ins w:id="78" w:author="jennifer piehl" w:date="2020-03-06T11:53:00Z">
        <w:r w:rsidR="00E82C69" w:rsidRPr="003E2A48">
          <w:t>suggest</w:t>
        </w:r>
        <w:r w:rsidR="00E82C69">
          <w:t>s</w:t>
        </w:r>
        <w:r w:rsidR="00E82C69" w:rsidRPr="003E2A48">
          <w:t xml:space="preserve"> </w:t>
        </w:r>
      </w:ins>
      <w:r w:rsidRPr="003E2A48">
        <w:t xml:space="preserve">that the average SST over the sardine lifespan successfully captures a variety of factors </w:t>
      </w:r>
      <w:del w:id="79" w:author="jennifer piehl" w:date="2020-03-06T11:53:00Z">
        <w:r w:rsidRPr="003E2A48" w:rsidDel="00E82C69">
          <w:delText xml:space="preserve">which </w:delText>
        </w:r>
      </w:del>
      <w:ins w:id="80" w:author="jennifer piehl" w:date="2020-03-06T11:53:00Z">
        <w:r w:rsidR="00E82C69">
          <w:t>that</w:t>
        </w:r>
        <w:r w:rsidR="00E82C69" w:rsidRPr="003E2A48">
          <w:t xml:space="preserve"> </w:t>
        </w:r>
      </w:ins>
      <w:r w:rsidRPr="003E2A48">
        <w:t xml:space="preserve">predict future abundance. The Western Indian Ocean has been </w:t>
      </w:r>
      <w:del w:id="81" w:author="jennifer piehl" w:date="2020-03-06T11:54:00Z">
        <w:r w:rsidRPr="003E2A48" w:rsidDel="00E82C69">
          <w:delText xml:space="preserve">steadily </w:delText>
        </w:r>
      </w:del>
      <w:r w:rsidRPr="003E2A48">
        <w:t xml:space="preserve">warming </w:t>
      </w:r>
      <w:ins w:id="82" w:author="jennifer piehl" w:date="2020-03-06T11:54:00Z">
        <w:r w:rsidR="00E82C69" w:rsidRPr="003E2A48">
          <w:t>steadily</w:t>
        </w:r>
        <w:r w:rsidR="00E82C69">
          <w:t>,</w:t>
        </w:r>
        <w:r w:rsidR="00E82C69" w:rsidRPr="003E2A48">
          <w:t xml:space="preserve"> </w:t>
        </w:r>
      </w:ins>
      <w:r w:rsidRPr="003E2A48">
        <w:t xml:space="preserve">and changes </w:t>
      </w:r>
      <w:ins w:id="83" w:author="jennifer piehl" w:date="2020-03-06T11:54:00Z">
        <w:r w:rsidR="00E82C69">
          <w:t xml:space="preserve">have </w:t>
        </w:r>
      </w:ins>
      <w:r w:rsidRPr="003E2A48">
        <w:t xml:space="preserve">been most extreme during the summer monsoon. </w:t>
      </w:r>
      <w:commentRangeStart w:id="84"/>
      <w:r w:rsidRPr="003E2A48">
        <w:t xml:space="preserve">Our work highlights </w:t>
      </w:r>
      <w:ins w:id="85" w:author="jennifer piehl" w:date="2020-03-06T11:54:00Z">
        <w:r w:rsidR="00E82C69">
          <w:t xml:space="preserve">the likelihood </w:t>
        </w:r>
      </w:ins>
      <w:r w:rsidRPr="003E2A48">
        <w:t xml:space="preserve">that these changes </w:t>
      </w:r>
      <w:del w:id="86" w:author="jennifer piehl" w:date="2020-03-06T11:54:00Z">
        <w:r w:rsidRPr="003E2A48" w:rsidDel="00E82C69">
          <w:delText>are likely to</w:delText>
        </w:r>
      </w:del>
      <w:ins w:id="87" w:author="jennifer piehl" w:date="2020-03-06T11:54:00Z">
        <w:r w:rsidR="00E82C69">
          <w:t>will</w:t>
        </w:r>
      </w:ins>
      <w:r w:rsidRPr="003E2A48">
        <w:t xml:space="preserve"> affect oil sardine landings.</w:t>
      </w:r>
      <w:commentRangeEnd w:id="84"/>
      <w:r w:rsidR="00E82C69">
        <w:rPr>
          <w:rStyle w:val="CommentReference"/>
        </w:rPr>
        <w:commentReference w:id="84"/>
      </w:r>
    </w:p>
    <w:p w14:paraId="31010821" w14:textId="77777777" w:rsidR="00806920" w:rsidRPr="003E2A48" w:rsidRDefault="00806920">
      <w:pPr>
        <w:pStyle w:val="BodyText"/>
        <w:spacing w:before="0" w:after="0" w:line="480" w:lineRule="auto"/>
        <w:pPrChange w:id="88" w:author="jennifer piehl" w:date="2020-03-05T10:32:00Z">
          <w:pPr/>
        </w:pPrChange>
      </w:pPr>
      <w:r w:rsidRPr="003E2A48">
        <w:br w:type="page"/>
      </w:r>
    </w:p>
    <w:p w14:paraId="35688BCE" w14:textId="77777777" w:rsidR="00EC22EC" w:rsidRDefault="00EC22EC" w:rsidP="00354701">
      <w:pPr>
        <w:pStyle w:val="Heading1"/>
        <w:spacing w:before="0" w:line="480" w:lineRule="auto"/>
        <w:rPr>
          <w:ins w:id="89" w:author="jennifer piehl" w:date="2020-03-06T09:41:00Z"/>
          <w:rFonts w:asciiTheme="minorHAnsi" w:hAnsiTheme="minorHAnsi"/>
          <w:color w:val="auto"/>
          <w:sz w:val="24"/>
          <w:szCs w:val="24"/>
        </w:rPr>
      </w:pPr>
      <w:bookmarkStart w:id="90" w:name="introduction"/>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ins w:id="91" w:author="jennifer piehl" w:date="2020-03-05T10:32:00Z">
        <w:r>
          <w:rPr>
            <w:rFonts w:asciiTheme="minorHAnsi" w:hAnsiTheme="minorHAnsi"/>
            <w:color w:val="auto"/>
            <w:sz w:val="24"/>
            <w:szCs w:val="24"/>
          </w:rPr>
          <w:t xml:space="preserve">1 </w:t>
        </w:r>
      </w:ins>
      <w:r w:rsidRPr="003E2A48">
        <w:rPr>
          <w:rFonts w:asciiTheme="minorHAnsi" w:hAnsiTheme="minorHAnsi"/>
          <w:color w:val="auto"/>
          <w:sz w:val="24"/>
          <w:szCs w:val="24"/>
        </w:rPr>
        <w:t>INTRODUCTION</w:t>
      </w:r>
      <w:bookmarkEnd w:id="90"/>
    </w:p>
    <w:p w14:paraId="3AA6CE0A" w14:textId="1EF00830" w:rsidR="00F11068" w:rsidRPr="003E2A48" w:rsidRDefault="00806920" w:rsidP="00F11068">
      <w:pPr>
        <w:pStyle w:val="FirstParagraph"/>
        <w:spacing w:before="0" w:after="0" w:line="480" w:lineRule="auto"/>
        <w:rPr>
          <w:ins w:id="92" w:author="jennifer piehl" w:date="2020-03-06T09:43:00Z"/>
        </w:rPr>
      </w:pPr>
      <w:r w:rsidRPr="003E2A48">
        <w:t xml:space="preserve">Environmental variability is known to be a key driver of population variability </w:t>
      </w:r>
      <w:del w:id="93" w:author="jennifer piehl" w:date="2020-03-04T12:15:00Z">
        <w:r w:rsidRPr="003E2A48" w:rsidDel="003E2A48">
          <w:delText xml:space="preserve">of </w:delText>
        </w:r>
      </w:del>
      <w:ins w:id="94" w:author="jennifer piehl" w:date="2020-03-04T12:15:00Z">
        <w:r w:rsidR="003E2A48">
          <w:t>for</w:t>
        </w:r>
        <w:r w:rsidR="003E2A48" w:rsidRPr="003E2A48">
          <w:t xml:space="preserve"> </w:t>
        </w:r>
      </w:ins>
      <w:r w:rsidRPr="003E2A48">
        <w:t>small forage fish</w:t>
      </w:r>
      <w:ins w:id="95" w:author="jennifer piehl" w:date="2020-03-04T12:15:00Z">
        <w:r w:rsidR="003E2A48">
          <w:t>,</w:t>
        </w:r>
      </w:ins>
      <w:r w:rsidRPr="003E2A48">
        <w:t xml:space="preserve"> such as sardine</w:t>
      </w:r>
      <w:del w:id="96" w:author="jennifer piehl" w:date="2020-03-04T12:16:00Z">
        <w:r w:rsidRPr="003E2A48" w:rsidDel="003E2A48">
          <w:delText>s</w:delText>
        </w:r>
      </w:del>
      <w:r w:rsidRPr="003E2A48">
        <w:t>, anchovy</w:t>
      </w:r>
      <w:ins w:id="97" w:author="jennifer piehl" w:date="2020-03-04T12:16:00Z">
        <w:r w:rsidR="003E2A48">
          <w:t>,</w:t>
        </w:r>
      </w:ins>
      <w:r w:rsidRPr="003E2A48">
        <w:t xml:space="preserve"> and herring (</w:t>
      </w:r>
      <w:proofErr w:type="spellStart"/>
      <w:r w:rsidRPr="003E2A48">
        <w:t>Alheit</w:t>
      </w:r>
      <w:proofErr w:type="spellEnd"/>
      <w:r w:rsidRPr="003E2A48">
        <w:t xml:space="preserve"> &amp; Hagen, 1997; Checkley</w:t>
      </w:r>
      <w:ins w:id="98" w:author="jennifer piehl" w:date="2020-03-05T10:52:00Z">
        <w:r w:rsidR="00DB578C">
          <w:t xml:space="preserve">, Asch, &amp; </w:t>
        </w:r>
        <w:proofErr w:type="spellStart"/>
        <w:r w:rsidR="00DB578C" w:rsidRPr="003E2A48">
          <w:t>Rykaczewski</w:t>
        </w:r>
      </w:ins>
      <w:proofErr w:type="spellEnd"/>
      <w:del w:id="99" w:author="jennifer piehl" w:date="2020-03-05T10:52:00Z">
        <w:r w:rsidRPr="003E2A48" w:rsidDel="00DB578C">
          <w:delText xml:space="preserve"> et al.</w:delText>
        </w:r>
      </w:del>
      <w:r w:rsidRPr="003E2A48">
        <w:t xml:space="preserve">, 2017; </w:t>
      </w:r>
      <w:proofErr w:type="spellStart"/>
      <w:r w:rsidRPr="003E2A48">
        <w:t>Cury</w:t>
      </w:r>
      <w:proofErr w:type="spellEnd"/>
      <w:r w:rsidRPr="003E2A48">
        <w:t xml:space="preserve"> et al., 2000). In particular, ocean temperature and upwelling dynamics, </w:t>
      </w:r>
      <w:del w:id="100" w:author="jennifer piehl" w:date="2020-03-04T12:17:00Z">
        <w:r w:rsidRPr="003E2A48" w:rsidDel="003E2A48">
          <w:delText xml:space="preserve">along </w:delText>
        </w:r>
      </w:del>
      <w:ins w:id="101" w:author="jennifer piehl" w:date="2020-03-04T12:17:00Z">
        <w:r w:rsidR="003E2A48">
          <w:t>together</w:t>
        </w:r>
        <w:r w:rsidR="003E2A48" w:rsidRPr="003E2A48">
          <w:t xml:space="preserve"> </w:t>
        </w:r>
      </w:ins>
      <w:r w:rsidRPr="003E2A48">
        <w:t xml:space="preserve">with density-dependent feedback, </w:t>
      </w:r>
      <w:del w:id="102" w:author="jennifer piehl" w:date="2020-03-04T15:39:00Z">
        <w:r w:rsidRPr="003E2A48" w:rsidDel="005B3EFF">
          <w:delText xml:space="preserve">have been </w:delText>
        </w:r>
      </w:del>
      <w:del w:id="103" w:author="jennifer piehl" w:date="2020-03-04T12:18:00Z">
        <w:r w:rsidRPr="003E2A48" w:rsidDel="003E2A48">
          <w:delText>identified as</w:delText>
        </w:r>
      </w:del>
      <w:del w:id="104" w:author="jennifer piehl" w:date="2020-03-04T15:39:00Z">
        <w:r w:rsidRPr="003E2A48" w:rsidDel="005B3EFF">
          <w:delText xml:space="preserve"> important</w:delText>
        </w:r>
      </w:del>
      <w:ins w:id="105" w:author="jennifer piehl" w:date="2020-03-04T15:39:00Z">
        <w:r w:rsidR="005B3EFF">
          <w:t>substantially</w:t>
        </w:r>
      </w:ins>
      <w:r w:rsidRPr="003E2A48">
        <w:t xml:space="preserve"> </w:t>
      </w:r>
      <w:del w:id="106" w:author="jennifer piehl" w:date="2020-03-04T12:17:00Z">
        <w:r w:rsidRPr="003E2A48" w:rsidDel="003E2A48">
          <w:delText>in a</w:delText>
        </w:r>
      </w:del>
      <w:ins w:id="107" w:author="jennifer piehl" w:date="2020-03-04T15:39:00Z">
        <w:r w:rsidR="005B3EFF">
          <w:t>a</w:t>
        </w:r>
      </w:ins>
      <w:r w:rsidRPr="003E2A48">
        <w:t>ffect</w:t>
      </w:r>
      <w:del w:id="108" w:author="jennifer piehl" w:date="2020-03-04T12:17:00Z">
        <w:r w:rsidRPr="003E2A48" w:rsidDel="003E2A48">
          <w:delText>ing</w:delText>
        </w:r>
      </w:del>
      <w:ins w:id="109" w:author="jennifer piehl" w:date="2020-03-04T12:17:00Z">
        <w:r w:rsidR="003E2A48">
          <w:t xml:space="preserve"> the</w:t>
        </w:r>
      </w:ins>
      <w:r w:rsidRPr="003E2A48">
        <w:t xml:space="preserve"> recruitment success and biomass of European and Pacific sardines (</w:t>
      </w:r>
      <w:bookmarkStart w:id="110"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110"/>
      <w:proofErr w:type="spellEnd"/>
      <w:ins w:id="111" w:author="jennifer piehl" w:date="2020-03-04T12:18:00Z">
        <w:r w:rsidR="003E2A48">
          <w:rPr>
            <w:iCs/>
          </w:rPr>
          <w:t>, respectively</w:t>
        </w:r>
      </w:ins>
      <w:del w:id="112" w:author="jennifer piehl" w:date="2020-03-05T12:47:00Z">
        <w:r w:rsidRPr="003E2A48" w:rsidDel="00CE477A">
          <w:delText>) (</w:delText>
        </w:r>
      </w:del>
      <w:ins w:id="113" w:author="jennifer piehl" w:date="2020-03-05T12:47:00Z">
        <w:r w:rsidR="00CE477A">
          <w:t xml:space="preserve">; </w:t>
        </w:r>
      </w:ins>
      <w:proofErr w:type="spellStart"/>
      <w:r w:rsidRPr="003E2A48">
        <w:t>Alheit</w:t>
      </w:r>
      <w:proofErr w:type="spellEnd"/>
      <w:r w:rsidRPr="003E2A48">
        <w:t xml:space="preserve"> et al., 2012; Garza-Gil</w:t>
      </w:r>
      <w:ins w:id="114" w:author="jennifer piehl" w:date="2020-03-05T10:53:00Z">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ins>
      <w:del w:id="115" w:author="jennifer piehl" w:date="2020-03-05T10:53:00Z">
        <w:r w:rsidRPr="003E2A48" w:rsidDel="00DB578C">
          <w:delText xml:space="preserve"> et al.</w:delText>
        </w:r>
      </w:del>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ins w:id="116" w:author="jennifer piehl" w:date="2020-03-05T10:54:00Z">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ins>
      <w:proofErr w:type="spellEnd"/>
      <w:del w:id="117" w:author="jennifer piehl" w:date="2020-03-05T10:54:00Z">
        <w:r w:rsidRPr="003E2A48" w:rsidDel="00DB578C">
          <w:delText xml:space="preserve"> et al.</w:delText>
        </w:r>
      </w:del>
      <w:r w:rsidRPr="003E2A48">
        <w:t xml:space="preserve">, 2013; </w:t>
      </w:r>
      <w:proofErr w:type="spellStart"/>
      <w:r w:rsidRPr="003E2A48">
        <w:t>Rykaczewski</w:t>
      </w:r>
      <w:proofErr w:type="spellEnd"/>
      <w:r w:rsidRPr="003E2A48">
        <w:t xml:space="preserve"> &amp; Checkley, 2008). </w:t>
      </w:r>
      <w:del w:id="118" w:author="jennifer piehl" w:date="2020-03-06T09:44:00Z">
        <w:r w:rsidRPr="003E2A48" w:rsidDel="00F11068">
          <w:delText>Like other sardines, the Indian oil sardine (</w:delText>
        </w:r>
        <w:bookmarkStart w:id="119" w:name="_Hlk34216811"/>
        <w:r w:rsidRPr="003E2A48" w:rsidDel="00F11068">
          <w:rPr>
            <w:i/>
          </w:rPr>
          <w:delText>Sardinella longiceps</w:delText>
        </w:r>
        <w:r w:rsidRPr="003E2A48" w:rsidDel="00F11068">
          <w:delText xml:space="preserve"> </w:delText>
        </w:r>
        <w:bookmarkEnd w:id="119"/>
        <w:r w:rsidRPr="003E2A48" w:rsidDel="00F11068">
          <w:delText>Valenciennes, 1847) shows strong inter</w:delText>
        </w:r>
      </w:del>
      <w:del w:id="120" w:author="jennifer piehl" w:date="2020-03-04T12:20:00Z">
        <w:r w:rsidRPr="003E2A48" w:rsidDel="003E2A48">
          <w:delText>-</w:delText>
        </w:r>
      </w:del>
      <w:del w:id="121" w:author="jennifer piehl" w:date="2020-03-06T09:44:00Z">
        <w:r w:rsidRPr="003E2A48" w:rsidDel="00F11068">
          <w:delText xml:space="preserve">annual fluctuations and larger decadal booms and busts. </w:delText>
        </w:r>
      </w:del>
      <w:ins w:id="122" w:author="jennifer piehl" w:date="2020-03-06T09:43:00Z">
        <w:r w:rsidR="00F11068" w:rsidRPr="003E2A48">
          <w:t xml:space="preserve">Upwelling, influenced by large-scale forces such as regimes shifts and </w:t>
        </w:r>
      </w:ins>
      <w:ins w:id="123" w:author="jennifer piehl" w:date="2020-03-06T09:44:00Z">
        <w:r w:rsidR="00F11068" w:rsidRPr="003E2A48">
          <w:t>El Niño</w:t>
        </w:r>
        <w:r w:rsidR="00F11068">
          <w:t>–</w:t>
        </w:r>
        <w:r w:rsidR="00F11068" w:rsidRPr="003E2A48">
          <w:t>Southern Oscillation (ENSO)</w:t>
        </w:r>
      </w:ins>
      <w:ins w:id="124" w:author="jennifer piehl" w:date="2020-03-06T09:43:00Z">
        <w:r w:rsidR="00F11068" w:rsidRPr="003E2A48">
          <w:t xml:space="preserve"> patterns (</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ins>
      <w:ins w:id="125" w:author="jennifer piehl" w:date="2020-03-06T09:45:00Z">
        <w:r w:rsidR="00F11068">
          <w:t>, as well as</w:t>
        </w:r>
      </w:ins>
      <w:ins w:id="126" w:author="jennifer piehl" w:date="2020-03-06T09:43:00Z">
        <w:r w:rsidR="00F11068" w:rsidRPr="003E2A48">
          <w:t xml:space="preserve"> by seasonal wind and current patterns, brings nutrient</w:t>
        </w:r>
      </w:ins>
      <w:ins w:id="127" w:author="jennifer piehl" w:date="2020-03-06T09:45:00Z">
        <w:r w:rsidR="00F11068">
          <w:t>-</w:t>
        </w:r>
      </w:ins>
      <w:ins w:id="128" w:author="jennifer piehl" w:date="2020-03-06T09:43:00Z">
        <w:r w:rsidR="00F11068" w:rsidRPr="003E2A48">
          <w:t xml:space="preserve"> and oxygen</w:t>
        </w:r>
      </w:ins>
      <w:ins w:id="129" w:author="jennifer piehl" w:date="2020-03-06T09:45:00Z">
        <w:r w:rsidR="00F11068">
          <w:t>-</w:t>
        </w:r>
      </w:ins>
      <w:ins w:id="130" w:author="jennifer piehl" w:date="2020-03-06T09:43:00Z">
        <w:r w:rsidR="00F11068" w:rsidRPr="003E2A48">
          <w:t>rich waters to the surface</w:t>
        </w:r>
      </w:ins>
      <w:ins w:id="131" w:author="jennifer piehl" w:date="2020-03-06T09:45:00Z">
        <w:r w:rsidR="00F11068">
          <w:t>,</w:t>
        </w:r>
      </w:ins>
      <w:ins w:id="132" w:author="jennifer piehl" w:date="2020-03-06T09:43:00Z">
        <w:r w:rsidR="00F11068" w:rsidRPr="003E2A48">
          <w:t xml:space="preserve"> driv</w:t>
        </w:r>
      </w:ins>
      <w:ins w:id="133" w:author="jennifer piehl" w:date="2020-03-06T09:45:00Z">
        <w:r w:rsidR="00F11068">
          <w:t>ing</w:t>
        </w:r>
      </w:ins>
      <w:ins w:id="134" w:author="jennifer piehl" w:date="2020-03-06T09:43:00Z">
        <w:r w:rsidR="00F11068" w:rsidRPr="003E2A48">
          <w:t xml:space="preserve"> seasonal variability in phytoplankton resources and</w:t>
        </w:r>
      </w:ins>
      <w:ins w:id="135" w:author="jennifer piehl" w:date="2020-03-06T09:45:00Z">
        <w:r w:rsidR="00F11068">
          <w:t>,</w:t>
        </w:r>
      </w:ins>
      <w:ins w:id="136" w:author="jennifer piehl" w:date="2020-03-06T09:43:00Z">
        <w:r w:rsidR="00F11068" w:rsidRPr="003E2A48">
          <w:t xml:space="preserve"> in turn</w:t>
        </w:r>
      </w:ins>
      <w:ins w:id="137" w:author="jennifer piehl" w:date="2020-03-06T09:45:00Z">
        <w:r w:rsidR="00F11068">
          <w:t>,</w:t>
        </w:r>
      </w:ins>
      <w:ins w:id="138" w:author="jennifer piehl" w:date="2020-03-06T09:43:00Z">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ins>
      <w:ins w:id="139" w:author="jennifer piehl" w:date="2020-03-06T09:45:00Z">
        <w:r w:rsidR="00F11068">
          <w:t>s</w:t>
        </w:r>
      </w:ins>
      <w:ins w:id="140" w:author="jennifer piehl" w:date="2020-03-06T09:43:00Z">
        <w:r w:rsidR="00F11068" w:rsidRPr="003E2A48">
          <w:t xml:space="preserve"> direct and indirect effects on sardine reproduction, recruitment</w:t>
        </w:r>
      </w:ins>
      <w:ins w:id="141" w:author="jennifer piehl" w:date="2020-03-06T09:45:00Z">
        <w:r w:rsidR="00F11068">
          <w:t>,</w:t>
        </w:r>
      </w:ins>
      <w:ins w:id="142" w:author="jennifer piehl" w:date="2020-03-06T09:43:00Z">
        <w:r w:rsidR="00F11068" w:rsidRPr="003E2A48">
          <w:t xml:space="preserve"> and survival (Checkley et al., 2017). Sardines are also influenced by competition and predation by other species</w:t>
        </w:r>
      </w:ins>
      <w:ins w:id="143" w:author="jennifer piehl" w:date="2020-03-06T09:45:00Z">
        <w:r w:rsidR="00F11068">
          <w:t>,</w:t>
        </w:r>
      </w:ins>
      <w:ins w:id="144" w:author="jennifer piehl" w:date="2020-03-06T09:43:00Z">
        <w:r w:rsidR="00F11068" w:rsidRPr="003E2A48">
          <w:t xml:space="preserve"> and </w:t>
        </w:r>
      </w:ins>
      <w:ins w:id="145" w:author="jennifer piehl" w:date="2020-03-06T09:45:00Z">
        <w:r w:rsidR="00F11068">
          <w:t xml:space="preserve">are </w:t>
        </w:r>
      </w:ins>
      <w:ins w:id="146" w:author="jennifer piehl" w:date="2020-03-06T09:43:00Z">
        <w:r w:rsidR="00F11068" w:rsidRPr="003E2A48">
          <w:t xml:space="preserve">known </w:t>
        </w:r>
      </w:ins>
      <w:ins w:id="147" w:author="jennifer piehl" w:date="2020-03-06T09:46:00Z">
        <w:r w:rsidR="00F11068">
          <w:t>to be</w:t>
        </w:r>
      </w:ins>
      <w:ins w:id="148" w:author="jennifer piehl" w:date="2020-03-06T09:43:00Z">
        <w:r w:rsidR="00F11068" w:rsidRPr="003E2A48">
          <w:t xml:space="preserve"> sensitiv</w:t>
        </w:r>
      </w:ins>
      <w:ins w:id="149" w:author="jennifer piehl" w:date="2020-03-06T09:46:00Z">
        <w:r w:rsidR="00F11068">
          <w:t>e</w:t>
        </w:r>
      </w:ins>
      <w:ins w:id="150" w:author="jennifer piehl" w:date="2020-03-06T09:43:00Z">
        <w:r w:rsidR="00F11068" w:rsidRPr="003E2A48">
          <w:t xml:space="preserve"> to overfishing</w:t>
        </w:r>
      </w:ins>
      <w:ins w:id="151" w:author="jennifer piehl" w:date="2020-03-06T09:46:00Z">
        <w:r w:rsidR="00F11068">
          <w:t>,</w:t>
        </w:r>
      </w:ins>
      <w:ins w:id="152" w:author="jennifer piehl" w:date="2020-03-06T09:43:00Z">
        <w:r w:rsidR="00F11068" w:rsidRPr="003E2A48">
          <w:t xml:space="preserve"> which has been linked to </w:t>
        </w:r>
      </w:ins>
      <w:ins w:id="153" w:author="jennifer piehl" w:date="2020-03-06T09:46:00Z">
        <w:r w:rsidR="00F11068">
          <w:t xml:space="preserve">the collapse of </w:t>
        </w:r>
      </w:ins>
      <w:ins w:id="154" w:author="jennifer piehl" w:date="2020-03-06T09:43:00Z">
        <w:r w:rsidR="00F11068" w:rsidRPr="003E2A48">
          <w:t>many fisher</w:t>
        </w:r>
      </w:ins>
      <w:ins w:id="155" w:author="jennifer piehl" w:date="2020-03-06T09:46:00Z">
        <w:r w:rsidR="00F11068">
          <w:t>i</w:t>
        </w:r>
      </w:ins>
      <w:ins w:id="156" w:author="jennifer piehl" w:date="2020-03-06T09:43:00Z">
        <w:r w:rsidR="00F11068" w:rsidRPr="003E2A48">
          <w:t>es (Kripa et al., 2018).</w:t>
        </w:r>
      </w:ins>
    </w:p>
    <w:p w14:paraId="44DF32D7" w14:textId="220A68D8" w:rsidR="008062F9" w:rsidRPr="003E2A48" w:rsidDel="00F11068" w:rsidRDefault="00F11068">
      <w:pPr>
        <w:pStyle w:val="FirstParagraph"/>
        <w:spacing w:before="0" w:after="0" w:line="480" w:lineRule="auto"/>
        <w:ind w:firstLine="360"/>
        <w:rPr>
          <w:del w:id="157" w:author="jennifer piehl" w:date="2020-03-06T09:46:00Z"/>
        </w:rPr>
        <w:pPrChange w:id="158" w:author="jennifer piehl" w:date="2020-03-06T09:46:00Z">
          <w:pPr>
            <w:pStyle w:val="FirstParagraph"/>
            <w:spacing w:before="0" w:after="0" w:line="480" w:lineRule="auto"/>
          </w:pPr>
        </w:pPrChange>
      </w:pPr>
      <w:ins w:id="159" w:author="jennifer piehl" w:date="2020-03-06T09:44:00Z">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ins>
      <w:r w:rsidR="00806920" w:rsidRPr="003E2A48">
        <w:t>Th</w:t>
      </w:r>
      <w:del w:id="160" w:author="jennifer piehl" w:date="2020-03-04T12:21:00Z">
        <w:r w:rsidR="00806920" w:rsidRPr="003E2A48" w:rsidDel="003E2A48">
          <w:delText>e Indian oil sardine</w:delText>
        </w:r>
      </w:del>
      <w:ins w:id="161" w:author="jennifer piehl" w:date="2020-03-04T12:21:00Z">
        <w:r w:rsidR="003E2A48">
          <w:t>is fish</w:t>
        </w:r>
      </w:ins>
      <w:del w:id="162" w:author="jennifer piehl" w:date="2020-03-04T12:21:00Z">
        <w:r w:rsidR="00806920" w:rsidRPr="003E2A48" w:rsidDel="003E2A48">
          <w:delText xml:space="preserve"> offers</w:delText>
        </w:r>
      </w:del>
      <w:ins w:id="163" w:author="jennifer piehl" w:date="2020-03-04T12:21:00Z">
        <w:r w:rsidR="003E2A48">
          <w:t xml:space="preserve"> can </w:t>
        </w:r>
      </w:ins>
      <w:ins w:id="164" w:author="jennifer piehl" w:date="2020-03-04T12:22:00Z">
        <w:r w:rsidR="003E2A48">
          <w:t>provide</w:t>
        </w:r>
      </w:ins>
      <w:r w:rsidR="00806920" w:rsidRPr="003E2A48">
        <w:t xml:space="preserve"> an instructive case study </w:t>
      </w:r>
      <w:del w:id="165" w:author="jennifer piehl" w:date="2020-03-04T12:22:00Z">
        <w:r w:rsidR="00806920" w:rsidRPr="003E2A48" w:rsidDel="003E2A48">
          <w:delText xml:space="preserve">to </w:delText>
        </w:r>
      </w:del>
      <w:ins w:id="166" w:author="jennifer piehl" w:date="2020-03-04T12:22:00Z">
        <w:r w:rsidR="003E2A48">
          <w:t>for</w:t>
        </w:r>
        <w:r w:rsidR="003E2A48" w:rsidRPr="003E2A48">
          <w:t xml:space="preserve"> </w:t>
        </w:r>
      </w:ins>
      <w:r w:rsidR="00806920" w:rsidRPr="003E2A48">
        <w:t>investigat</w:t>
      </w:r>
      <w:del w:id="167" w:author="jennifer piehl" w:date="2020-03-04T12:22:00Z">
        <w:r w:rsidR="00806920" w:rsidRPr="003E2A48" w:rsidDel="003E2A48">
          <w:delText>e</w:delText>
        </w:r>
      </w:del>
      <w:ins w:id="168" w:author="jennifer piehl" w:date="2020-03-04T12:22:00Z">
        <w:r w:rsidR="003E2A48">
          <w:t>ion of</w:t>
        </w:r>
      </w:ins>
      <w:r w:rsidR="00806920" w:rsidRPr="003E2A48">
        <w:t xml:space="preserve"> the effects of environmental variability</w:t>
      </w:r>
      <w:del w:id="169" w:author="jennifer piehl" w:date="2020-03-04T12:27:00Z">
        <w:r w:rsidR="00806920" w:rsidRPr="003E2A48" w:rsidDel="003E2A48">
          <w:delText>, particularly temperature and upwelling dynamics</w:delText>
        </w:r>
      </w:del>
      <w:r w:rsidR="00806920" w:rsidRPr="003E2A48">
        <w:t xml:space="preserve">, as </w:t>
      </w:r>
      <w:del w:id="170" w:author="jennifer piehl" w:date="2020-03-04T12:25:00Z">
        <w:r w:rsidR="00806920" w:rsidRPr="003E2A48" w:rsidDel="003E2A48">
          <w:delText xml:space="preserve">they </w:delText>
        </w:r>
      </w:del>
      <w:ins w:id="171" w:author="jennifer piehl" w:date="2020-03-04T12:25:00Z">
        <w:r w:rsidR="003E2A48">
          <w:t xml:space="preserve">it </w:t>
        </w:r>
      </w:ins>
      <w:del w:id="172" w:author="jennifer piehl" w:date="2020-03-04T12:25:00Z">
        <w:r w:rsidR="00806920" w:rsidRPr="003E2A48" w:rsidDel="003E2A48">
          <w:delText>occupy</w:delText>
        </w:r>
      </w:del>
      <w:ins w:id="173" w:author="jennifer piehl" w:date="2020-03-04T12:25:00Z">
        <w:r w:rsidR="003E2A48">
          <w:t>lives in a war</w:t>
        </w:r>
      </w:ins>
      <w:ins w:id="174" w:author="jennifer piehl" w:date="2020-03-04T12:26:00Z">
        <w:r w:rsidR="003E2A48">
          <w:t>mer</w:t>
        </w:r>
      </w:ins>
      <w:del w:id="175" w:author="jennifer piehl" w:date="2020-03-04T12:26:00Z">
        <w:r w:rsidR="00806920" w:rsidRPr="003E2A48" w:rsidDel="003E2A48">
          <w:delText xml:space="preserve"> an</w:delText>
        </w:r>
      </w:del>
      <w:r w:rsidR="00806920" w:rsidRPr="003E2A48">
        <w:t xml:space="preserve"> ocean system </w:t>
      </w:r>
      <w:del w:id="176" w:author="jennifer piehl" w:date="2020-03-04T12:26:00Z">
        <w:r w:rsidR="00806920" w:rsidRPr="003E2A48" w:rsidDel="003E2A48">
          <w:delText xml:space="preserve">that is warmer </w:delText>
        </w:r>
      </w:del>
      <w:r w:rsidR="00806920" w:rsidRPr="003E2A48">
        <w:t xml:space="preserve">than </w:t>
      </w:r>
      <w:del w:id="177" w:author="jennifer piehl" w:date="2020-03-04T12:26:00Z">
        <w:r w:rsidR="00806920" w:rsidRPr="003E2A48" w:rsidDel="003E2A48">
          <w:delText>that occupied by</w:delText>
        </w:r>
      </w:del>
      <w:ins w:id="178" w:author="jennifer piehl" w:date="2020-03-04T12:26:00Z">
        <w:r w:rsidR="003E2A48">
          <w:t>do</w:t>
        </w:r>
      </w:ins>
      <w:r w:rsidR="00806920" w:rsidRPr="003E2A48">
        <w:t xml:space="preserve"> other sardines and </w:t>
      </w:r>
      <w:del w:id="179" w:author="jennifer piehl" w:date="2020-03-04T12:26:00Z">
        <w:r w:rsidR="00806920" w:rsidRPr="003E2A48" w:rsidDel="003E2A48">
          <w:lastRenderedPageBreak/>
          <w:delText xml:space="preserve">have </w:delText>
        </w:r>
      </w:del>
      <w:ins w:id="180" w:author="jennifer piehl" w:date="2020-03-04T12:26:00Z">
        <w:r w:rsidR="003E2A48" w:rsidRPr="003E2A48">
          <w:t>ha</w:t>
        </w:r>
        <w:r w:rsidR="003E2A48">
          <w:t>s</w:t>
        </w:r>
        <w:r w:rsidR="003E2A48" w:rsidRPr="003E2A48">
          <w:t xml:space="preserve"> </w:t>
        </w:r>
      </w:ins>
      <w:r w:rsidR="00806920" w:rsidRPr="003E2A48">
        <w:t>a strong seasonal cycle driven by the Indian summer monsoon.</w:t>
      </w:r>
    </w:p>
    <w:p w14:paraId="41AE4144" w14:textId="6CEDD49D" w:rsidR="008062F9" w:rsidRPr="003E2A48" w:rsidRDefault="00F11068">
      <w:pPr>
        <w:pStyle w:val="FirstParagraph"/>
        <w:spacing w:before="0" w:after="0" w:line="480" w:lineRule="auto"/>
        <w:ind w:firstLine="360"/>
        <w:pPrChange w:id="181" w:author="jennifer piehl" w:date="2020-03-06T09:46:00Z">
          <w:pPr>
            <w:pStyle w:val="BodyText"/>
            <w:spacing w:before="0" w:after="0" w:line="480" w:lineRule="auto"/>
          </w:pPr>
        </w:pPrChange>
      </w:pPr>
      <w:ins w:id="182" w:author="jennifer piehl" w:date="2020-03-06T09:46:00Z">
        <w:r>
          <w:t xml:space="preserve"> </w:t>
        </w:r>
      </w:ins>
      <w:del w:id="183" w:author="jennifer piehl" w:date="2020-03-06T09:46:00Z">
        <w:r w:rsidR="00806920" w:rsidRPr="003E2A48" w:rsidDel="00F11068">
          <w:delText>The Indian oil sardine</w:delText>
        </w:r>
      </w:del>
      <w:ins w:id="184" w:author="jennifer piehl" w:date="2020-03-06T09:46:00Z">
        <w:r>
          <w:t>It</w:t>
        </w:r>
      </w:ins>
      <w:r w:rsidR="00806920" w:rsidRPr="003E2A48">
        <w:t xml:space="preserve"> is </w:t>
      </w:r>
      <w:del w:id="185" w:author="jennifer piehl" w:date="2020-03-04T12:28:00Z">
        <w:r w:rsidR="00806920" w:rsidRPr="003E2A48" w:rsidDel="003E2A48">
          <w:delText>one of</w:delText>
        </w:r>
      </w:del>
      <w:ins w:id="186" w:author="jennifer piehl" w:date="2020-03-04T12:28:00Z">
        <w:r w:rsidR="003E2A48">
          <w:t>among</w:t>
        </w:r>
      </w:ins>
      <w:r w:rsidR="00806920" w:rsidRPr="003E2A48">
        <w:t xml:space="preserve"> the most commercially important fish resources along the southwest</w:t>
      </w:r>
      <w:ins w:id="187" w:author="jennifer piehl" w:date="2020-03-04T12:28:00Z">
        <w:r w:rsidR="003E2A48">
          <w:t>ern</w:t>
        </w:r>
      </w:ins>
      <w:r w:rsidR="00806920" w:rsidRPr="003E2A48">
        <w:t xml:space="preserve"> coast of India</w:t>
      </w:r>
      <w:del w:id="188" w:author="jennifer piehl" w:date="2020-03-04T14:08:00Z">
        <w:r w:rsidR="00806920" w:rsidRPr="003E2A48" w:rsidDel="00B801AB">
          <w:delText xml:space="preserve"> (Figure 1)</w:delText>
        </w:r>
      </w:del>
      <w:del w:id="189" w:author="jennifer piehl" w:date="2020-03-04T12:28:00Z">
        <w:r w:rsidR="00806920" w:rsidRPr="003E2A48" w:rsidDel="003E2A48">
          <w:delText xml:space="preserve"> and</w:delText>
        </w:r>
      </w:del>
      <w:ins w:id="190" w:author="jennifer piehl" w:date="2020-03-04T12:28:00Z">
        <w:r w:rsidR="003E2A48">
          <w:t>;</w:t>
        </w:r>
      </w:ins>
      <w:r w:rsidR="00806920" w:rsidRPr="003E2A48">
        <w:t xml:space="preserve"> historically</w:t>
      </w:r>
      <w:ins w:id="191" w:author="jennifer piehl" w:date="2020-03-04T12:28:00Z">
        <w:r w:rsidR="003E2A48">
          <w:t>, it</w:t>
        </w:r>
      </w:ins>
      <w:r w:rsidR="00806920" w:rsidRPr="003E2A48">
        <w:t xml:space="preserve"> has comprised approximately 25% of the marine catch in </w:t>
      </w:r>
      <w:del w:id="192" w:author="jennifer piehl" w:date="2020-03-04T12:28:00Z">
        <w:r w:rsidR="00806920" w:rsidRPr="003E2A48" w:rsidDel="003E2A48">
          <w:delText xml:space="preserve">the </w:delText>
        </w:r>
      </w:del>
      <w:r w:rsidR="00806920" w:rsidRPr="003E2A48">
        <w:t>Indian fisheries (</w:t>
      </w:r>
      <w:proofErr w:type="spellStart"/>
      <w:r w:rsidR="00806920" w:rsidRPr="003E2A48">
        <w:t>Vivekanandan</w:t>
      </w:r>
      <w:proofErr w:type="spellEnd"/>
      <w:ins w:id="193" w:author="jennifer piehl" w:date="2020-03-05T10:55:00Z">
        <w:r w:rsidR="00E41E98">
          <w:t>,</w:t>
        </w:r>
        <w:r w:rsidR="00E41E98" w:rsidRPr="00E41E98">
          <w:t xml:space="preserve"> </w:t>
        </w:r>
        <w:r w:rsidR="00E41E98" w:rsidRPr="003E2A48">
          <w:t xml:space="preserve">Srinath, Pillai, Immanuel, &amp; </w:t>
        </w:r>
        <w:proofErr w:type="spellStart"/>
        <w:r w:rsidR="00E41E98" w:rsidRPr="003E2A48">
          <w:t>Kurup</w:t>
        </w:r>
      </w:ins>
      <w:proofErr w:type="spellEnd"/>
      <w:del w:id="194" w:author="jennifer piehl" w:date="2020-03-05T10:55:00Z">
        <w:r w:rsidR="00806920" w:rsidRPr="003E2A48" w:rsidDel="00E41E98">
          <w:delText xml:space="preserve"> et al.</w:delText>
        </w:r>
      </w:del>
      <w:r w:rsidR="00806920" w:rsidRPr="003E2A48">
        <w:t>, 2003). Landings of th</w:t>
      </w:r>
      <w:del w:id="195" w:author="jennifer piehl" w:date="2020-03-04T12:29:00Z">
        <w:r w:rsidR="00806920" w:rsidRPr="003E2A48" w:rsidDel="003E2A48">
          <w:delText>e Indian oil sardine</w:delText>
        </w:r>
      </w:del>
      <w:ins w:id="196" w:author="jennifer piehl" w:date="2020-03-04T12:29:00Z">
        <w:r w:rsidR="003E2A48">
          <w:t>is</w:t>
        </w:r>
      </w:ins>
      <w:ins w:id="197" w:author="jennifer piehl" w:date="2020-03-04T12:31:00Z">
        <w:r w:rsidR="008B4247">
          <w:t xml:space="preserve"> small pelagic finfish</w:t>
        </w:r>
      </w:ins>
      <w:r w:rsidR="00806920" w:rsidRPr="003E2A48">
        <w:t xml:space="preserve"> are highly seasonal, peaking </w:t>
      </w:r>
      <w:ins w:id="198" w:author="jennifer piehl" w:date="2020-03-04T12:30:00Z">
        <w:r w:rsidR="003E2A48" w:rsidRPr="003E2A48">
          <w:t>in October</w:t>
        </w:r>
        <w:r w:rsidR="003E2A48">
          <w:t>–</w:t>
        </w:r>
        <w:r w:rsidR="003E2A48" w:rsidRPr="003E2A48">
          <w:t>December</w:t>
        </w:r>
        <w:r w:rsidR="003E2A48">
          <w:t>,</w:t>
        </w:r>
        <w:r w:rsidR="003E2A48" w:rsidRPr="003E2A48">
          <w:t xml:space="preserve"> </w:t>
        </w:r>
      </w:ins>
      <w:r w:rsidR="00806920" w:rsidRPr="003E2A48">
        <w:t>after the summer monsoon period</w:t>
      </w:r>
      <w:ins w:id="199" w:author="jennifer piehl" w:date="2020-03-04T12:30:00Z">
        <w:r w:rsidR="003E2A48">
          <w:t>,</w:t>
        </w:r>
      </w:ins>
      <w:r w:rsidR="00806920" w:rsidRPr="003E2A48">
        <w:t xml:space="preserve"> </w:t>
      </w:r>
      <w:del w:id="200" w:author="jennifer piehl" w:date="2020-03-04T12:30:00Z">
        <w:r w:rsidR="00806920" w:rsidRPr="003E2A48" w:rsidDel="003E2A48">
          <w:delText>in October</w:delText>
        </w:r>
      </w:del>
      <w:del w:id="201" w:author="jennifer piehl" w:date="2020-03-04T12:29:00Z">
        <w:r w:rsidR="00806920" w:rsidRPr="003E2A48" w:rsidDel="003E2A48">
          <w:delText>-</w:delText>
        </w:r>
      </w:del>
      <w:del w:id="202" w:author="jennifer piehl" w:date="2020-03-04T12:30:00Z">
        <w:r w:rsidR="00806920" w:rsidRPr="003E2A48" w:rsidDel="003E2A48">
          <w:delText xml:space="preserve">December </w:delText>
        </w:r>
      </w:del>
      <w:r w:rsidR="00806920" w:rsidRPr="003E2A48">
        <w:t xml:space="preserve">and reaching a nadir in </w:t>
      </w:r>
      <w:ins w:id="203" w:author="jennifer piehl" w:date="2020-03-04T12:30:00Z">
        <w:r w:rsidR="003E2A48" w:rsidRPr="003E2A48">
          <w:t>April</w:t>
        </w:r>
        <w:r w:rsidR="003E2A48">
          <w:t>–</w:t>
        </w:r>
        <w:r w:rsidR="003E2A48" w:rsidRPr="003E2A48">
          <w:t>June</w:t>
        </w:r>
      </w:ins>
      <w:del w:id="204" w:author="jennifer piehl" w:date="2020-03-04T12:30:00Z">
        <w:r w:rsidR="00806920" w:rsidRPr="003E2A48" w:rsidDel="003E2A48">
          <w:delText>spring</w:delText>
        </w:r>
      </w:del>
      <w:ins w:id="205" w:author="jennifer piehl" w:date="2020-03-04T12:29:00Z">
        <w:r w:rsidR="003E2A48">
          <w:t>,</w:t>
        </w:r>
      </w:ins>
      <w:r w:rsidR="00806920" w:rsidRPr="003E2A48">
        <w:t xml:space="preserve"> before the </w:t>
      </w:r>
      <w:del w:id="206" w:author="jennifer piehl" w:date="2020-03-04T15:40:00Z">
        <w:r w:rsidR="00806920" w:rsidRPr="003E2A48" w:rsidDel="005B3EFF">
          <w:delText xml:space="preserve">summer </w:delText>
        </w:r>
      </w:del>
      <w:r w:rsidR="00806920" w:rsidRPr="003E2A48">
        <w:t>monsoon</w:t>
      </w:r>
      <w:del w:id="207" w:author="jennifer piehl" w:date="2020-03-04T12:30:00Z">
        <w:r w:rsidR="00806920" w:rsidRPr="003E2A48" w:rsidDel="003E2A48">
          <w:delText xml:space="preserve"> in</w:delText>
        </w:r>
      </w:del>
      <w:del w:id="208" w:author="jennifer piehl" w:date="2020-03-04T14:53:00Z">
        <w:r w:rsidR="00806920" w:rsidRPr="003E2A48" w:rsidDel="00403C3A">
          <w:delText xml:space="preserve"> </w:delText>
        </w:r>
      </w:del>
      <w:del w:id="209" w:author="jennifer piehl" w:date="2020-03-04T12:30:00Z">
        <w:r w:rsidR="00806920" w:rsidRPr="003E2A48" w:rsidDel="003E2A48">
          <w:delText>April</w:delText>
        </w:r>
      </w:del>
      <w:del w:id="210" w:author="jennifer piehl" w:date="2020-03-04T12:29:00Z">
        <w:r w:rsidR="00806920" w:rsidRPr="003E2A48" w:rsidDel="003E2A48">
          <w:delText>-</w:delText>
        </w:r>
      </w:del>
      <w:del w:id="211" w:author="jennifer piehl" w:date="2020-03-04T12:30:00Z">
        <w:r w:rsidR="00806920" w:rsidRPr="003E2A48" w:rsidDel="003E2A48">
          <w:delText xml:space="preserve">June </w:delText>
        </w:r>
      </w:del>
      <w:del w:id="212" w:author="jennifer piehl" w:date="2020-03-04T14:53:00Z">
        <w:r w:rsidR="00806920" w:rsidRPr="003E2A48" w:rsidDel="00403C3A">
          <w:delText>(Figure 2)</w:delText>
        </w:r>
      </w:del>
      <w:r w:rsidR="00806920" w:rsidRPr="003E2A48">
        <w:t xml:space="preserve">. </w:t>
      </w:r>
      <w:del w:id="213" w:author="jennifer piehl" w:date="2020-03-04T12:31:00Z">
        <w:r w:rsidR="00806920" w:rsidRPr="003E2A48" w:rsidDel="008B4247">
          <w:delText>At the same time, the landings of this small pelagic finfish are</w:delText>
        </w:r>
      </w:del>
      <w:ins w:id="214" w:author="jennifer piehl" w:date="2020-03-06T09:47:00Z">
        <w:r>
          <w:t>In addition to effects on</w:t>
        </w:r>
      </w:ins>
      <w:del w:id="215" w:author="jennifer piehl" w:date="2020-03-06T09:47:00Z">
        <w:r w:rsidR="00806920" w:rsidRPr="003E2A48" w:rsidDel="00F11068">
          <w:delText xml:space="preserve"> highly variable from year to year. Small pelagics are</w:delText>
        </w:r>
      </w:del>
      <w:del w:id="216" w:author="jennifer piehl" w:date="2020-03-04T12:32:00Z">
        <w:r w:rsidR="00806920" w:rsidRPr="003E2A48" w:rsidDel="008B4247">
          <w:delText xml:space="preserve"> well</w:delText>
        </w:r>
      </w:del>
      <w:del w:id="217" w:author="jennifer piehl" w:date="2020-03-06T09:47:00Z">
        <w:r w:rsidR="00806920" w:rsidRPr="003E2A48" w:rsidDel="00F11068">
          <w:delText xml:space="preserve"> known to exhibit high</w:delText>
        </w:r>
      </w:del>
      <w:r w:rsidR="00806920" w:rsidRPr="003E2A48">
        <w:t xml:space="preserve"> </w:t>
      </w:r>
      <w:ins w:id="218" w:author="jennifer piehl" w:date="2020-03-04T12:32:00Z">
        <w:r w:rsidR="008B4247">
          <w:t xml:space="preserve">biomass </w:t>
        </w:r>
      </w:ins>
      <w:ins w:id="219" w:author="jennifer piehl" w:date="2020-03-06T09:47:00Z">
        <w:r>
          <w:t xml:space="preserve">seen for all sardine species, </w:t>
        </w:r>
      </w:ins>
      <w:del w:id="220" w:author="jennifer piehl" w:date="2020-03-06T09:48:00Z">
        <w:r w:rsidR="00806920" w:rsidRPr="003E2A48" w:rsidDel="00F11068">
          <w:delText>variability</w:delText>
        </w:r>
      </w:del>
      <w:del w:id="221" w:author="jennifer piehl" w:date="2020-03-04T12:32:00Z">
        <w:r w:rsidR="00806920" w:rsidRPr="003E2A48" w:rsidDel="008B4247">
          <w:delText xml:space="preserve"> in biomass</w:delText>
        </w:r>
      </w:del>
      <w:del w:id="222" w:author="jennifer piehl" w:date="2020-03-06T09:48:00Z">
        <w:r w:rsidR="00806920" w:rsidRPr="003E2A48" w:rsidDel="00F11068">
          <w:delText xml:space="preserve"> due to the effects of environmental conditions on survival and recruitment</w:delText>
        </w:r>
      </w:del>
      <w:del w:id="223" w:author="jennifer piehl" w:date="2020-03-04T12:32:00Z">
        <w:r w:rsidR="00806920" w:rsidRPr="003E2A48" w:rsidDel="008B4247">
          <w:delText>, but</w:delText>
        </w:r>
      </w:del>
      <w:del w:id="224" w:author="jennifer piehl" w:date="2020-03-06T09:48:00Z">
        <w:r w:rsidR="00806920" w:rsidRPr="003E2A48" w:rsidDel="00F11068">
          <w:delText xml:space="preserve"> in </w:delText>
        </w:r>
      </w:del>
      <w:del w:id="225" w:author="jennifer piehl" w:date="2020-03-04T12:32:00Z">
        <w:r w:rsidR="00806920" w:rsidRPr="003E2A48" w:rsidDel="008B4247">
          <w:delText xml:space="preserve">this </w:delText>
        </w:r>
      </w:del>
      <w:del w:id="226" w:author="jennifer piehl" w:date="2020-03-04T12:33:00Z">
        <w:r w:rsidR="00806920" w:rsidRPr="003E2A48" w:rsidDel="008B4247">
          <w:delText>fishery</w:delText>
        </w:r>
      </w:del>
      <w:del w:id="227" w:author="jennifer piehl" w:date="2020-03-06T09:48:00Z">
        <w:r w:rsidR="00806920" w:rsidRPr="003E2A48" w:rsidDel="00F11068">
          <w:delText xml:space="preserve">, </w:delText>
        </w:r>
      </w:del>
      <w:r w:rsidR="00806920" w:rsidRPr="003E2A48">
        <w:t xml:space="preserve">environmental conditions </w:t>
      </w:r>
      <w:del w:id="228" w:author="jennifer piehl" w:date="2020-03-06T09:48:00Z">
        <w:r w:rsidR="00806920" w:rsidRPr="003E2A48" w:rsidDel="00F11068">
          <w:delText xml:space="preserve">also </w:delText>
        </w:r>
      </w:del>
      <w:r w:rsidR="00806920" w:rsidRPr="003E2A48">
        <w:t>affect</w:t>
      </w:r>
      <w:del w:id="229" w:author="jennifer piehl" w:date="2020-03-04T15:41:00Z">
        <w:r w:rsidR="00806920" w:rsidRPr="003E2A48" w:rsidDel="005B3EFF">
          <w:delText xml:space="preserve"> </w:delText>
        </w:r>
      </w:del>
      <w:ins w:id="230" w:author="jennifer piehl" w:date="2020-03-04T12:33:00Z">
        <w:r w:rsidR="008B4247">
          <w:t xml:space="preserve"> </w:t>
        </w:r>
      </w:ins>
      <w:ins w:id="231" w:author="jennifer piehl" w:date="2020-03-06T09:48:00Z">
        <w:r>
          <w:t xml:space="preserve">the fishery </w:t>
        </w:r>
      </w:ins>
      <w:r w:rsidR="00806920" w:rsidRPr="003E2A48">
        <w:t xml:space="preserve">exposure </w:t>
      </w:r>
      <w:del w:id="232" w:author="jennifer piehl" w:date="2020-03-04T15:41:00Z">
        <w:r w:rsidR="00806920" w:rsidRPr="003E2A48" w:rsidDel="005B3EFF">
          <w:delText>of sardine</w:delText>
        </w:r>
      </w:del>
      <w:del w:id="233" w:author="jennifer piehl" w:date="2020-03-04T12:34:00Z">
        <w:r w:rsidR="00806920" w:rsidRPr="003E2A48" w:rsidDel="008B4247">
          <w:delText>s</w:delText>
        </w:r>
      </w:del>
      <w:del w:id="234" w:author="jennifer piehl" w:date="2020-03-04T15:41:00Z">
        <w:r w:rsidR="00806920" w:rsidRPr="003E2A48" w:rsidDel="005B3EFF">
          <w:delText xml:space="preserve"> </w:delText>
        </w:r>
      </w:del>
      <w:del w:id="235" w:author="jennifer piehl" w:date="2020-03-06T09:48:00Z">
        <w:r w:rsidR="00806920" w:rsidRPr="003E2A48" w:rsidDel="00F11068">
          <w:delText>to the fishery</w:delText>
        </w:r>
      </w:del>
      <w:ins w:id="236" w:author="jennifer piehl" w:date="2020-03-06T09:48:00Z">
        <w:r>
          <w:t>of the Indian oil sardine</w:t>
        </w:r>
      </w:ins>
      <w:r w:rsidR="00806920" w:rsidRPr="003E2A48">
        <w:t>. Until recently, th</w:t>
      </w:r>
      <w:del w:id="237" w:author="jennifer piehl" w:date="2020-03-04T12:34:00Z">
        <w:r w:rsidR="00806920" w:rsidRPr="003E2A48" w:rsidDel="008B4247">
          <w:delText>e Indian oil sardine</w:delText>
        </w:r>
      </w:del>
      <w:ins w:id="238" w:author="jennifer piehl" w:date="2020-03-04T12:34:00Z">
        <w:r w:rsidR="008B4247">
          <w:t>is</w:t>
        </w:r>
      </w:ins>
      <w:r w:rsidR="00806920" w:rsidRPr="003E2A48">
        <w:t xml:space="preserve"> fishery was artisanal</w:t>
      </w:r>
      <w:del w:id="239" w:author="jennifer piehl" w:date="2020-03-04T12:34:00Z">
        <w:r w:rsidR="00806920" w:rsidRPr="003E2A48" w:rsidDel="008B4247">
          <w:delText xml:space="preserve"> and</w:delText>
        </w:r>
      </w:del>
      <w:ins w:id="240" w:author="jennifer piehl" w:date="2020-03-04T12:34:00Z">
        <w:r w:rsidR="008B4247">
          <w:t>,</w:t>
        </w:r>
      </w:ins>
      <w:r w:rsidR="00806920" w:rsidRPr="003E2A48">
        <w:t xml:space="preserve"> based on small human</w:t>
      </w:r>
      <w:ins w:id="241" w:author="jennifer piehl" w:date="2020-03-04T12:34:00Z">
        <w:r w:rsidR="008B4247">
          <w:t>-</w:t>
        </w:r>
      </w:ins>
      <w:r w:rsidR="00806920" w:rsidRPr="003E2A48">
        <w:t xml:space="preserve"> </w:t>
      </w:r>
      <w:del w:id="242" w:author="jennifer piehl" w:date="2020-03-04T12:34:00Z">
        <w:r w:rsidR="00806920" w:rsidRPr="003E2A48" w:rsidDel="008B4247">
          <w:delText xml:space="preserve">or </w:delText>
        </w:r>
      </w:del>
      <w:ins w:id="243" w:author="jennifer piehl" w:date="2020-03-04T12:34:00Z">
        <w:r w:rsidR="008B4247">
          <w:t>and</w:t>
        </w:r>
        <w:r w:rsidR="008B4247" w:rsidRPr="003E2A48">
          <w:t xml:space="preserve"> </w:t>
        </w:r>
      </w:ins>
      <w:del w:id="244" w:author="jennifer piehl" w:date="2020-03-04T12:34:00Z">
        <w:r w:rsidR="00806920" w:rsidRPr="003E2A48" w:rsidDel="008B4247">
          <w:delText xml:space="preserve">low </w:delText>
        </w:r>
      </w:del>
      <w:ins w:id="245" w:author="jennifer piehl" w:date="2020-03-04T12:34:00Z">
        <w:r w:rsidR="008B4247">
          <w:t xml:space="preserve">small </w:t>
        </w:r>
      </w:ins>
      <w:ins w:id="246" w:author="jennifer piehl" w:date="2020-03-04T13:56:00Z">
        <w:r w:rsidR="00C1000A">
          <w:t>motor</w:t>
        </w:r>
      </w:ins>
      <w:ins w:id="247" w:author="jennifer piehl" w:date="2020-03-04T12:34:00Z">
        <w:r w:rsidR="008B4247">
          <w:t>–</w:t>
        </w:r>
      </w:ins>
      <w:r w:rsidR="00806920" w:rsidRPr="003E2A48">
        <w:t xml:space="preserve">powered boats with no refrigeration. </w:t>
      </w:r>
      <w:del w:id="248" w:author="jennifer piehl" w:date="2020-03-04T12:35:00Z">
        <w:r w:rsidR="00806920" w:rsidRPr="003E2A48" w:rsidDel="008B4247">
          <w:delText>The fishery</w:delText>
        </w:r>
      </w:del>
      <w:ins w:id="249" w:author="jennifer piehl" w:date="2020-03-04T12:35:00Z">
        <w:r w:rsidR="008B4247">
          <w:t>As it</w:t>
        </w:r>
      </w:ins>
      <w:r w:rsidR="00806920" w:rsidRPr="003E2A48">
        <w:t xml:space="preserve"> </w:t>
      </w:r>
      <w:del w:id="250" w:author="jennifer piehl" w:date="2020-03-04T13:37:00Z">
        <w:r w:rsidR="00806920" w:rsidRPr="003E2A48" w:rsidDel="00315F99">
          <w:delText xml:space="preserve">was </w:delText>
        </w:r>
      </w:del>
      <w:ins w:id="251" w:author="jennifer piehl" w:date="2020-03-04T13:37:00Z">
        <w:r w:rsidR="00315F99">
          <w:t>i</w:t>
        </w:r>
        <w:r w:rsidR="00315F99" w:rsidRPr="003E2A48">
          <w:t xml:space="preserve">s </w:t>
        </w:r>
      </w:ins>
      <w:r w:rsidR="00806920" w:rsidRPr="003E2A48">
        <w:t>confined to nearshore</w:t>
      </w:r>
      <w:ins w:id="252" w:author="jennifer piehl" w:date="2020-03-04T13:36:00Z">
        <w:r w:rsidR="00315F99" w:rsidRPr="003E2A48" w:rsidDel="00315F99">
          <w:t xml:space="preserve"> </w:t>
        </w:r>
      </w:ins>
      <w:del w:id="253" w:author="jennifer piehl" w:date="2020-03-04T13:36:00Z">
        <w:r w:rsidR="00806920" w:rsidRPr="003E2A48" w:rsidDel="00315F99">
          <w:delText xml:space="preserve"> waters</w:delText>
        </w:r>
      </w:del>
      <w:ins w:id="254" w:author="jennifer piehl" w:date="2020-03-04T13:36:00Z">
        <w:r w:rsidR="00315F99" w:rsidRPr="003E2A48">
          <w:t>waters</w:t>
        </w:r>
      </w:ins>
      <w:ins w:id="255" w:author="jennifer piehl" w:date="2020-03-04T13:56:00Z">
        <w:r w:rsidR="00C1000A">
          <w:t xml:space="preserve"> </w:t>
        </w:r>
      </w:ins>
      <w:ins w:id="256" w:author="jennifer piehl" w:date="2020-03-04T13:36:00Z">
        <w:r w:rsidR="00315F99" w:rsidRPr="003E2A48">
          <w:t>(Rohit et al., 2018)</w:t>
        </w:r>
      </w:ins>
      <w:r w:rsidR="00806920" w:rsidRPr="003E2A48">
        <w:t xml:space="preserve">, </w:t>
      </w:r>
      <w:del w:id="257" w:author="jennifer piehl" w:date="2020-03-04T12:35:00Z">
        <w:r w:rsidR="00806920" w:rsidRPr="003E2A48" w:rsidDel="008B4247">
          <w:delText xml:space="preserve">and thus </w:delText>
        </w:r>
      </w:del>
      <w:ins w:id="258" w:author="jennifer piehl" w:date="2020-03-04T12:35:00Z">
        <w:r w:rsidR="008B4247">
          <w:t xml:space="preserve">the </w:t>
        </w:r>
      </w:ins>
      <w:r w:rsidR="00806920" w:rsidRPr="003E2A48">
        <w:t>migration of sardines in</w:t>
      </w:r>
      <w:ins w:id="259" w:author="jennifer piehl" w:date="2020-03-04T12:35:00Z">
        <w:r w:rsidR="008B4247">
          <w:t>to</w:t>
        </w:r>
      </w:ins>
      <w:r w:rsidR="00806920" w:rsidRPr="003E2A48">
        <w:t xml:space="preserve"> and out of the coastal zone </w:t>
      </w:r>
      <w:ins w:id="260" w:author="jennifer piehl" w:date="2020-03-04T13:37:00Z">
        <w:r w:rsidR="00315F99">
          <w:t xml:space="preserve">has </w:t>
        </w:r>
      </w:ins>
      <w:r w:rsidR="00806920" w:rsidRPr="003E2A48">
        <w:t>greatly affected exposure to the fishery and hence landings.</w:t>
      </w:r>
    </w:p>
    <w:p w14:paraId="550A9B67" w14:textId="60EB3D0B" w:rsidR="008062F9" w:rsidRPr="003E2A48" w:rsidRDefault="00806920">
      <w:pPr>
        <w:pStyle w:val="BodyText"/>
        <w:spacing w:before="0" w:after="0" w:line="480" w:lineRule="auto"/>
        <w:ind w:firstLine="360"/>
        <w:pPrChange w:id="261" w:author="jennifer piehl" w:date="2020-03-05T10:40:00Z">
          <w:pPr>
            <w:pStyle w:val="BodyText"/>
            <w:spacing w:before="0" w:after="0" w:line="480" w:lineRule="auto"/>
          </w:pPr>
        </w:pPrChange>
      </w:pPr>
      <w:del w:id="262" w:author="jennifer piehl" w:date="2020-03-04T12:36:00Z">
        <w:r w:rsidRPr="003E2A48" w:rsidDel="008B4247">
          <w:delText>Researchers have examined a variety</w:delText>
        </w:r>
      </w:del>
      <w:ins w:id="263" w:author="jennifer piehl" w:date="2020-03-04T12:36:00Z">
        <w:r w:rsidR="008B4247">
          <w:t>Corr</w:t>
        </w:r>
      </w:ins>
      <w:ins w:id="264" w:author="jennifer piehl" w:date="2020-03-04T12:37:00Z">
        <w:r w:rsidR="008B4247">
          <w:t>elations</w:t>
        </w:r>
      </w:ins>
      <w:r w:rsidRPr="003E2A48">
        <w:t xml:space="preserve"> of </w:t>
      </w:r>
      <w:ins w:id="265" w:author="jennifer piehl" w:date="2020-03-04T12:37:00Z">
        <w:r w:rsidR="008B4247">
          <w:t xml:space="preserve">various </w:t>
        </w:r>
      </w:ins>
      <w:r w:rsidRPr="003E2A48">
        <w:t xml:space="preserve">environmental variables </w:t>
      </w:r>
      <w:del w:id="266" w:author="jennifer piehl" w:date="2020-03-04T12:37:00Z">
        <w:r w:rsidRPr="003E2A48" w:rsidDel="008B4247">
          <w:delText xml:space="preserve">for their correlation </w:delText>
        </w:r>
      </w:del>
      <w:r w:rsidRPr="003E2A48">
        <w:t xml:space="preserve">with </w:t>
      </w:r>
      <w:del w:id="267" w:author="jennifer piehl" w:date="2020-03-04T12:37:00Z">
        <w:r w:rsidRPr="003E2A48" w:rsidDel="008B4247">
          <w:delText xml:space="preserve">landings of the </w:delText>
        </w:r>
      </w:del>
      <w:r w:rsidRPr="003E2A48">
        <w:t>Indian oil sardine</w:t>
      </w:r>
      <w:ins w:id="268" w:author="jennifer piehl" w:date="2020-03-04T12:37:00Z">
        <w:r w:rsidR="008B4247">
          <w:t xml:space="preserve"> lan</w:t>
        </w:r>
      </w:ins>
      <w:ins w:id="269" w:author="jennifer piehl" w:date="2020-03-04T12:59:00Z">
        <w:r w:rsidR="007A6CBA">
          <w:t>d</w:t>
        </w:r>
      </w:ins>
      <w:ins w:id="270" w:author="jennifer piehl" w:date="2020-03-04T12:37:00Z">
        <w:r w:rsidR="008B4247">
          <w:t>ings have been examined</w:t>
        </w:r>
      </w:ins>
      <w:r w:rsidRPr="003E2A48">
        <w:t>. Precipitation during the monsoon and the day of</w:t>
      </w:r>
      <w:del w:id="271" w:author="jennifer piehl" w:date="2020-03-04T12:59:00Z">
        <w:r w:rsidRPr="003E2A48" w:rsidDel="007A6CBA">
          <w:delText xml:space="preserve"> the</w:delText>
        </w:r>
      </w:del>
      <w:r w:rsidRPr="003E2A48">
        <w:t xml:space="preserve"> monsoon arrival </w:t>
      </w:r>
      <w:proofErr w:type="gramStart"/>
      <w:r w:rsidRPr="003E2A48">
        <w:t>are</w:t>
      </w:r>
      <w:proofErr w:type="gramEnd"/>
      <w:r w:rsidRPr="003E2A48">
        <w:t xml:space="preserve"> thought to act as </w:t>
      </w:r>
      <w:del w:id="272" w:author="jennifer piehl" w:date="2020-03-04T12:59:00Z">
        <w:r w:rsidRPr="003E2A48" w:rsidDel="007A6CBA">
          <w:delText xml:space="preserve">either a </w:delText>
        </w:r>
      </w:del>
      <w:r w:rsidRPr="003E2A48">
        <w:t>direct or indirect cue</w:t>
      </w:r>
      <w:ins w:id="273" w:author="jennifer piehl" w:date="2020-03-04T13:00:00Z">
        <w:r w:rsidR="007A6CBA">
          <w:t>s</w:t>
        </w:r>
      </w:ins>
      <w:r w:rsidRPr="003E2A48">
        <w:t xml:space="preserve"> for spawning (Antony Raja, 1969, 1974; Jayaprakash, 2002; </w:t>
      </w:r>
      <w:proofErr w:type="spellStart"/>
      <w:r w:rsidRPr="003E2A48">
        <w:t>Murty</w:t>
      </w:r>
      <w:proofErr w:type="spellEnd"/>
      <w:r w:rsidRPr="003E2A48">
        <w:t xml:space="preserve"> &amp; Edelman, 1966; </w:t>
      </w:r>
      <w:proofErr w:type="spellStart"/>
      <w:r w:rsidRPr="003E2A48">
        <w:t>Pitchaikani</w:t>
      </w:r>
      <w:proofErr w:type="spellEnd"/>
      <w:r w:rsidRPr="003E2A48">
        <w:t xml:space="preserve"> &amp; Lipton, 2012; Srinath, 1998; Xu &amp; Boyce, 2009). </w:t>
      </w:r>
      <w:del w:id="274" w:author="jennifer piehl" w:date="2020-03-04T13:00:00Z">
        <w:r w:rsidRPr="003E2A48" w:rsidDel="007A6CBA">
          <w:delText>Although many studies have looked for and some have found</w:delText>
        </w:r>
      </w:del>
      <w:ins w:id="275" w:author="jennifer piehl" w:date="2020-03-04T13:00:00Z">
        <w:r w:rsidR="007A6CBA">
          <w:t>Identified</w:t>
        </w:r>
      </w:ins>
      <w:r w:rsidRPr="003E2A48">
        <w:t xml:space="preserve"> correlations between precipitation and landings</w:t>
      </w:r>
      <w:commentRangeStart w:id="276"/>
      <w:r w:rsidRPr="003E2A48">
        <w:t>,</w:t>
      </w:r>
      <w:commentRangeEnd w:id="276"/>
      <w:r w:rsidR="007A6CBA">
        <w:rPr>
          <w:rStyle w:val="CommentReference"/>
        </w:rPr>
        <w:commentReference w:id="276"/>
      </w:r>
      <w:r w:rsidRPr="003E2A48">
        <w:t xml:space="preserve"> </w:t>
      </w:r>
      <w:del w:id="277" w:author="jennifer piehl" w:date="2020-03-04T13:00:00Z">
        <w:r w:rsidRPr="003E2A48" w:rsidDel="007A6CBA">
          <w:delText>the reported relationships are</w:delText>
        </w:r>
      </w:del>
      <w:ins w:id="278" w:author="jennifer piehl" w:date="2020-03-04T13:00:00Z">
        <w:r w:rsidR="007A6CBA">
          <w:t>however, have been</w:t>
        </w:r>
      </w:ins>
      <w:r w:rsidRPr="003E2A48">
        <w:t xml:space="preserve"> positive in some studies and negative in others (</w:t>
      </w:r>
      <w:proofErr w:type="spellStart"/>
      <w:r w:rsidRPr="003E2A48">
        <w:t>Madhupratap</w:t>
      </w:r>
      <w:proofErr w:type="spellEnd"/>
      <w:ins w:id="279" w:author="jennifer piehl" w:date="2020-03-05T10:58:00Z">
        <w:r w:rsidR="00E41E98">
          <w:t>,</w:t>
        </w:r>
        <w:r w:rsidR="00E41E98" w:rsidRPr="00E41E98">
          <w:t xml:space="preserve"> </w:t>
        </w:r>
        <w:proofErr w:type="spellStart"/>
        <w:r w:rsidR="00E41E98" w:rsidRPr="003E2A48">
          <w:t>Shetye</w:t>
        </w:r>
        <w:proofErr w:type="spellEnd"/>
        <w:r w:rsidR="00E41E98" w:rsidRPr="003E2A48">
          <w:t>, Nair, &amp; Nair,</w:t>
        </w:r>
      </w:ins>
      <w:del w:id="280" w:author="jennifer piehl" w:date="2020-03-05T10:58:00Z">
        <w:r w:rsidRPr="003E2A48" w:rsidDel="00E41E98">
          <w:delText xml:space="preserve"> et al.,</w:delText>
        </w:r>
      </w:del>
      <w:r w:rsidRPr="003E2A48">
        <w:t xml:space="preserve"> 1994). </w:t>
      </w:r>
      <w:del w:id="281" w:author="jennifer piehl" w:date="2020-03-04T13:02:00Z">
        <w:r w:rsidRPr="003E2A48" w:rsidDel="007A6CBA">
          <w:delText>Researchers have also looked for and found c</w:delText>
        </w:r>
      </w:del>
      <w:ins w:id="282" w:author="jennifer piehl" w:date="2020-03-04T13:02:00Z">
        <w:r w:rsidR="007A6CBA">
          <w:t>C</w:t>
        </w:r>
      </w:ins>
      <w:r w:rsidRPr="003E2A48">
        <w:t>orrelations</w:t>
      </w:r>
      <w:ins w:id="283" w:author="jennifer piehl" w:date="2020-03-04T13:02:00Z">
        <w:r w:rsidR="007A6CBA">
          <w:t xml:space="preserve"> have also been identified</w:t>
        </w:r>
      </w:ins>
      <w:r w:rsidRPr="003E2A48">
        <w:t xml:space="preserve"> with various metrics of upwelling intensity (Jayaprakash, 2002; Longhurst &amp; Wooster, 1990; </w:t>
      </w:r>
      <w:proofErr w:type="spellStart"/>
      <w:r w:rsidRPr="003E2A48">
        <w:t>Madhupratap</w:t>
      </w:r>
      <w:proofErr w:type="spellEnd"/>
      <w:r w:rsidRPr="003E2A48">
        <w:t xml:space="preserve"> et al., 1994; </w:t>
      </w:r>
      <w:proofErr w:type="spellStart"/>
      <w:r w:rsidRPr="003E2A48">
        <w:t>Murty</w:t>
      </w:r>
      <w:proofErr w:type="spellEnd"/>
      <w:r w:rsidRPr="003E2A48">
        <w:t xml:space="preserve"> &amp; Edelman, 1966; Srinath, 1998; </w:t>
      </w:r>
      <w:proofErr w:type="spellStart"/>
      <w:r w:rsidRPr="003E2A48">
        <w:t>Thara</w:t>
      </w:r>
      <w:proofErr w:type="spellEnd"/>
      <w:r w:rsidRPr="003E2A48">
        <w:t>, 2011)</w:t>
      </w:r>
      <w:del w:id="284" w:author="jennifer piehl" w:date="2020-03-04T13:02:00Z">
        <w:r w:rsidRPr="003E2A48" w:rsidDel="007A6CBA">
          <w:delText>,</w:delText>
        </w:r>
      </w:del>
      <w:ins w:id="285" w:author="jennifer piehl" w:date="2020-03-04T13:02:00Z">
        <w:r w:rsidR="007A6CBA">
          <w:t>;</w:t>
        </w:r>
      </w:ins>
      <w:r w:rsidRPr="003E2A48">
        <w:t xml:space="preserve"> </w:t>
      </w:r>
      <w:del w:id="286" w:author="jennifer piehl" w:date="2020-03-04T15:42:00Z">
        <w:r w:rsidRPr="003E2A48" w:rsidDel="005B3EFF">
          <w:delText xml:space="preserve">with </w:delText>
        </w:r>
      </w:del>
      <w:r w:rsidRPr="003E2A48">
        <w:t>direct measures of productivity</w:t>
      </w:r>
      <w:ins w:id="287" w:author="jennifer piehl" w:date="2020-03-04T13:02:00Z">
        <w:r w:rsidR="007A6CBA">
          <w:t>,</w:t>
        </w:r>
      </w:ins>
      <w:r w:rsidRPr="003E2A48">
        <w:t xml:space="preserve"> such as nearshore zooplankton and phytoplankton abundance (George et al., 2012; </w:t>
      </w:r>
      <w:proofErr w:type="spellStart"/>
      <w:r w:rsidRPr="003E2A48">
        <w:t>Madhupratap</w:t>
      </w:r>
      <w:proofErr w:type="spellEnd"/>
      <w:r w:rsidRPr="003E2A48">
        <w:t xml:space="preserve"> et al., 1994; Menon et al., 2019; Nair, 1952; Nair &amp; </w:t>
      </w:r>
      <w:proofErr w:type="spellStart"/>
      <w:r w:rsidRPr="003E2A48">
        <w:t>Subrahmanyan</w:t>
      </w:r>
      <w:proofErr w:type="spellEnd"/>
      <w:r w:rsidRPr="003E2A48">
        <w:t xml:space="preserve">, 1955; </w:t>
      </w:r>
      <w:proofErr w:type="spellStart"/>
      <w:r w:rsidRPr="003E2A48">
        <w:t>Piontkovski</w:t>
      </w:r>
      <w:proofErr w:type="spellEnd"/>
      <w:del w:id="288" w:author="jennifer piehl" w:date="2020-03-05T11:01:00Z">
        <w:r w:rsidRPr="003E2A48" w:rsidDel="00E41E98">
          <w:delText xml:space="preserve"> et al.,</w:delText>
        </w:r>
      </w:del>
      <w:ins w:id="289" w:author="jennifer piehl" w:date="2020-03-05T11:01:00Z">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ins>
      <w:r w:rsidRPr="003E2A48">
        <w:t xml:space="preserve"> 2014; </w:t>
      </w:r>
      <w:proofErr w:type="spellStart"/>
      <w:r w:rsidRPr="003E2A48">
        <w:t>Pitchaikani</w:t>
      </w:r>
      <w:proofErr w:type="spellEnd"/>
      <w:r w:rsidRPr="003E2A48">
        <w:t xml:space="preserve"> &amp; Lipton, 2012)</w:t>
      </w:r>
      <w:ins w:id="290" w:author="jennifer piehl" w:date="2020-03-04T13:02:00Z">
        <w:r w:rsidR="007A6CBA">
          <w:t>;</w:t>
        </w:r>
      </w:ins>
      <w:del w:id="291" w:author="jennifer piehl" w:date="2020-03-04T13:02:00Z">
        <w:r w:rsidRPr="003E2A48" w:rsidDel="007A6CBA">
          <w:delText>,</w:delText>
        </w:r>
      </w:del>
      <w:r w:rsidRPr="003E2A48">
        <w:t xml:space="preserve"> and </w:t>
      </w:r>
      <w:del w:id="292" w:author="jennifer piehl" w:date="2020-03-04T15:43:00Z">
        <w:r w:rsidRPr="003E2A48" w:rsidDel="005B3EFF">
          <w:delText xml:space="preserve">with </w:delText>
        </w:r>
      </w:del>
      <w:r w:rsidRPr="003E2A48">
        <w:t xml:space="preserve">nearshore sea surface temperature </w:t>
      </w:r>
      <w:r w:rsidRPr="003E2A48">
        <w:lastRenderedPageBreak/>
        <w:t>(SST</w:t>
      </w:r>
      <w:del w:id="293" w:author="jennifer piehl" w:date="2020-03-05T12:47:00Z">
        <w:r w:rsidRPr="003E2A48" w:rsidDel="00CE477A">
          <w:delText>) (</w:delText>
        </w:r>
      </w:del>
      <w:ins w:id="294" w:author="jennifer piehl" w:date="2020-03-05T12:47:00Z">
        <w:r w:rsidR="00CE477A">
          <w:t xml:space="preserve">; </w:t>
        </w:r>
      </w:ins>
      <w:proofErr w:type="spellStart"/>
      <w:r w:rsidRPr="003E2A48">
        <w:t>Annigeri</w:t>
      </w:r>
      <w:proofErr w:type="spellEnd"/>
      <w:r w:rsidRPr="003E2A48">
        <w:t xml:space="preserve">, 1969; Pillai, 1991; Prabhu &amp; </w:t>
      </w:r>
      <w:proofErr w:type="spellStart"/>
      <w:r w:rsidRPr="003E2A48">
        <w:t>Dhulkhed</w:t>
      </w:r>
      <w:proofErr w:type="spellEnd"/>
      <w:r w:rsidRPr="003E2A48">
        <w:t xml:space="preserve">, 1970; </w:t>
      </w:r>
      <w:proofErr w:type="spellStart"/>
      <w:r w:rsidRPr="003E2A48">
        <w:t>Supraba</w:t>
      </w:r>
      <w:proofErr w:type="spellEnd"/>
      <w:r w:rsidRPr="003E2A48">
        <w:t xml:space="preserve"> et al., 2016). SST can affect </w:t>
      </w:r>
      <w:del w:id="295" w:author="jennifer piehl" w:date="2020-03-04T13:03:00Z">
        <w:r w:rsidRPr="003E2A48" w:rsidDel="007A6CBA">
          <w:delText xml:space="preserve">both </w:delText>
        </w:r>
      </w:del>
      <w:r w:rsidRPr="003E2A48">
        <w:t>somatic growth rates and juvenile survival</w:t>
      </w:r>
      <w:ins w:id="296" w:author="jennifer piehl" w:date="2020-03-04T13:03:00Z">
        <w:r w:rsidR="007A6CBA">
          <w:t>;</w:t>
        </w:r>
      </w:ins>
      <w:del w:id="297" w:author="jennifer piehl" w:date="2020-03-04T13:03:00Z">
        <w:r w:rsidRPr="003E2A48" w:rsidDel="007A6CBA">
          <w:delText xml:space="preserve"> but</w:delText>
        </w:r>
      </w:del>
      <w:r w:rsidRPr="003E2A48">
        <w:t xml:space="preserve"> in th</w:t>
      </w:r>
      <w:ins w:id="298" w:author="jennifer piehl" w:date="2020-03-04T13:03:00Z">
        <w:r w:rsidR="007A6CBA">
          <w:t xml:space="preserve">e Indian </w:t>
        </w:r>
      </w:ins>
      <w:del w:id="299" w:author="jennifer piehl" w:date="2020-03-04T13:03:00Z">
        <w:r w:rsidRPr="003E2A48" w:rsidDel="007A6CBA">
          <w:delText xml:space="preserve">is </w:delText>
        </w:r>
      </w:del>
      <w:r w:rsidRPr="003E2A48">
        <w:t>system</w:t>
      </w:r>
      <w:ins w:id="300" w:author="jennifer piehl" w:date="2020-03-04T13:03:00Z">
        <w:r w:rsidR="007A6CBA">
          <w:t>, it</w:t>
        </w:r>
      </w:ins>
      <w:r w:rsidRPr="003E2A48">
        <w:t xml:space="preserve"> also can cause fish to move offshore</w:t>
      </w:r>
      <w:del w:id="301" w:author="jennifer piehl" w:date="2020-03-04T13:04:00Z">
        <w:r w:rsidRPr="003E2A48" w:rsidDel="007A6CBA">
          <w:delText xml:space="preserve"> and </w:delText>
        </w:r>
      </w:del>
      <w:del w:id="302" w:author="jennifer piehl" w:date="2020-03-04T15:43:00Z">
        <w:r w:rsidRPr="003E2A48" w:rsidDel="005B3EFF">
          <w:delText>away from the</w:delText>
        </w:r>
      </w:del>
      <w:del w:id="303" w:author="jennifer piehl" w:date="2020-03-04T13:04:00Z">
        <w:r w:rsidRPr="003E2A48" w:rsidDel="007A6CBA">
          <w:delText xml:space="preserve"> shore-based</w:delText>
        </w:r>
      </w:del>
      <w:del w:id="304" w:author="jennifer piehl" w:date="2020-03-04T15:43:00Z">
        <w:r w:rsidRPr="003E2A48" w:rsidDel="005B3EFF">
          <w:delText xml:space="preserve"> fishery</w:delText>
        </w:r>
      </w:del>
      <w:r w:rsidRPr="003E2A48">
        <w:t>. The multi</w:t>
      </w:r>
      <w:del w:id="305" w:author="jennifer piehl" w:date="2020-03-04T13:04:00Z">
        <w:r w:rsidRPr="003E2A48" w:rsidDel="007A6CBA">
          <w:delText>-</w:delText>
        </w:r>
      </w:del>
      <w:r w:rsidRPr="003E2A48">
        <w:t xml:space="preserve">year average sea temperature is postulated to </w:t>
      </w:r>
      <w:del w:id="306" w:author="jennifer piehl" w:date="2020-03-04T13:04:00Z">
        <w:r w:rsidRPr="003E2A48" w:rsidDel="007A6CBA">
          <w:delText>have e</w:delText>
        </w:r>
      </w:del>
      <w:ins w:id="307" w:author="jennifer piehl" w:date="2020-03-04T13:04:00Z">
        <w:r w:rsidR="007A6CBA">
          <w:t>a</w:t>
        </w:r>
      </w:ins>
      <w:r w:rsidRPr="003E2A48">
        <w:t>ffect</w:t>
      </w:r>
      <w:del w:id="308" w:author="jennifer piehl" w:date="2020-03-04T13:04:00Z">
        <w:r w:rsidRPr="003E2A48" w:rsidDel="007A6CBA">
          <w:delText>s</w:delText>
        </w:r>
      </w:del>
      <w:ins w:id="309" w:author="jennifer piehl" w:date="2020-03-04T13:04:00Z">
        <w:r w:rsidR="007A6CBA">
          <w:t xml:space="preserve"> the</w:t>
        </w:r>
      </w:ins>
      <w:del w:id="310" w:author="jennifer piehl" w:date="2020-03-04T13:04:00Z">
        <w:r w:rsidRPr="003E2A48" w:rsidDel="007A6CBA">
          <w:delText xml:space="preserve"> on</w:delText>
        </w:r>
      </w:del>
      <w:r w:rsidRPr="003E2A48">
        <w:t xml:space="preserve"> recruitment and</w:t>
      </w:r>
      <w:del w:id="311" w:author="jennifer piehl" w:date="2020-03-04T13:04:00Z">
        <w:r w:rsidRPr="003E2A48" w:rsidDel="007A6CBA">
          <w:delText xml:space="preserve"> the</w:delText>
        </w:r>
      </w:del>
      <w:r w:rsidRPr="003E2A48">
        <w:t xml:space="preserve"> survival of larval and juvenile sardines, which affect </w:t>
      </w:r>
      <w:del w:id="312" w:author="jennifer piehl" w:date="2020-03-04T13:05:00Z">
        <w:r w:rsidRPr="003E2A48" w:rsidDel="007A6CBA">
          <w:delText>the later</w:delText>
        </w:r>
      </w:del>
      <w:ins w:id="313" w:author="jennifer piehl" w:date="2020-03-04T13:05:00Z">
        <w:r w:rsidR="007A6CBA">
          <w:t>subsequent</w:t>
        </w:r>
      </w:ins>
      <w:r w:rsidRPr="003E2A48">
        <w:t xml:space="preserve"> overall abundance (Checkley et al., 2017; </w:t>
      </w:r>
      <w:proofErr w:type="spellStart"/>
      <w:r w:rsidRPr="003E2A48">
        <w:t>Takasuka</w:t>
      </w:r>
      <w:proofErr w:type="spellEnd"/>
      <w:del w:id="314" w:author="jennifer piehl" w:date="2020-03-05T11:03:00Z">
        <w:r w:rsidRPr="003E2A48" w:rsidDel="00E41E98">
          <w:delText xml:space="preserve"> et al., </w:delText>
        </w:r>
      </w:del>
      <w:ins w:id="315" w:author="jennifer piehl" w:date="2020-03-05T11:03:00Z">
        <w:r w:rsidR="00E41E98">
          <w:t>,</w:t>
        </w:r>
        <w:r w:rsidR="00E41E98" w:rsidRPr="00E41E98">
          <w:t xml:space="preserve"> </w:t>
        </w:r>
        <w:r w:rsidR="00E41E98" w:rsidRPr="003E2A48">
          <w:t>Oozeki, &amp; Aoki,</w:t>
        </w:r>
        <w:r w:rsidR="00E41E98">
          <w:t xml:space="preserve"> </w:t>
        </w:r>
      </w:ins>
      <w:r w:rsidRPr="003E2A48">
        <w:t xml:space="preserve">2007). The </w:t>
      </w:r>
      <w:bookmarkStart w:id="316" w:name="_Hlk34219548"/>
      <w:del w:id="317" w:author="jennifer piehl" w:date="2020-03-06T09:49:00Z">
        <w:r w:rsidRPr="003E2A48" w:rsidDel="00F11068">
          <w:delText>El Niño</w:delText>
        </w:r>
      </w:del>
      <w:del w:id="318" w:author="jennifer piehl" w:date="2020-03-05T12:33:00Z">
        <w:r w:rsidRPr="003E2A48" w:rsidDel="005358BF">
          <w:delText>/</w:delText>
        </w:r>
      </w:del>
      <w:del w:id="319" w:author="jennifer piehl" w:date="2020-03-06T09:49:00Z">
        <w:r w:rsidRPr="003E2A48" w:rsidDel="00F11068">
          <w:delText>Southern Oscillation</w:delText>
        </w:r>
        <w:bookmarkEnd w:id="316"/>
        <w:r w:rsidRPr="003E2A48" w:rsidDel="00F11068">
          <w:delText xml:space="preserve"> (</w:delText>
        </w:r>
      </w:del>
      <w:r w:rsidRPr="003E2A48">
        <w:t>ENSO</w:t>
      </w:r>
      <w:del w:id="320" w:author="jennifer piehl" w:date="2020-03-06T09:49:00Z">
        <w:r w:rsidRPr="003E2A48" w:rsidDel="00F11068">
          <w:delText>)</w:delText>
        </w:r>
      </w:del>
      <w:r w:rsidRPr="003E2A48">
        <w:t xml:space="preserve"> has a cascading effect on </w:t>
      </w:r>
      <w:del w:id="321" w:author="jennifer piehl" w:date="2020-03-04T13:06:00Z">
        <w:r w:rsidRPr="003E2A48" w:rsidDel="007A6CBA">
          <w:delText>all the aforementioned environmental parameters (</w:delText>
        </w:r>
      </w:del>
      <w:r w:rsidRPr="003E2A48">
        <w:t xml:space="preserve">SST, precipitation, </w:t>
      </w:r>
      <w:ins w:id="322" w:author="jennifer piehl" w:date="2020-03-04T13:06:00Z">
        <w:r w:rsidR="007A6CBA">
          <w:t xml:space="preserve">and </w:t>
        </w:r>
      </w:ins>
      <w:r w:rsidRPr="003E2A48">
        <w:t>upwelling</w:t>
      </w:r>
      <w:del w:id="323" w:author="jennifer piehl" w:date="2020-03-04T13:06:00Z">
        <w:r w:rsidRPr="003E2A48" w:rsidDel="007A6CBA">
          <w:delText>)</w:delText>
        </w:r>
      </w:del>
      <w:ins w:id="324" w:author="jennifer piehl" w:date="2020-03-04T13:06:00Z">
        <w:r w:rsidR="007A6CBA">
          <w:t>,</w:t>
        </w:r>
      </w:ins>
      <w:r w:rsidRPr="003E2A48">
        <w:t xml:space="preserve"> and correlations have been found between ENSO indices and sardine landings (Rohit et al., 2018; </w:t>
      </w:r>
      <w:proofErr w:type="spellStart"/>
      <w:r w:rsidRPr="003E2A48">
        <w:t>Supraba</w:t>
      </w:r>
      <w:proofErr w:type="spellEnd"/>
      <w:r w:rsidRPr="003E2A48">
        <w:t xml:space="preserve"> et al., 2016)</w:t>
      </w:r>
      <w:ins w:id="325" w:author="jennifer piehl" w:date="2020-03-04T13:07:00Z">
        <w:r w:rsidR="007A6CBA">
          <w:t>, as well as</w:t>
        </w:r>
      </w:ins>
      <w:del w:id="326" w:author="jennifer piehl" w:date="2020-03-04T13:07:00Z">
        <w:r w:rsidRPr="003E2A48" w:rsidDel="007A6CBA">
          <w:delText xml:space="preserve"> and</w:delText>
        </w:r>
      </w:del>
      <w:r w:rsidRPr="003E2A48">
        <w:t xml:space="preserve"> coastal anoxic events </w:t>
      </w:r>
      <w:ins w:id="327" w:author="jennifer piehl" w:date="2020-03-04T13:07:00Z">
        <w:r w:rsidR="007A6CBA">
          <w:t>that</w:t>
        </w:r>
      </w:ins>
      <w:del w:id="328" w:author="jennifer piehl" w:date="2020-03-04T13:07:00Z">
        <w:r w:rsidRPr="003E2A48" w:rsidDel="007A6CBA">
          <w:delText>which</w:delText>
        </w:r>
      </w:del>
      <w:r w:rsidRPr="003E2A48">
        <w:t xml:space="preserve"> affect sardines (</w:t>
      </w:r>
      <w:proofErr w:type="spellStart"/>
      <w:r w:rsidRPr="003E2A48">
        <w:t>Vallivattathillam</w:t>
      </w:r>
      <w:proofErr w:type="spellEnd"/>
      <w:r w:rsidRPr="003E2A48">
        <w:t xml:space="preserve"> et al., 2017).</w:t>
      </w:r>
    </w:p>
    <w:p w14:paraId="12F8A61F" w14:textId="02B309E9" w:rsidR="008062F9" w:rsidRPr="003E2A48" w:rsidRDefault="00806920">
      <w:pPr>
        <w:pStyle w:val="BodyText"/>
        <w:spacing w:before="0" w:after="0" w:line="480" w:lineRule="auto"/>
        <w:ind w:firstLine="360"/>
        <w:pPrChange w:id="329" w:author="jennifer piehl" w:date="2020-03-05T10:40:00Z">
          <w:pPr>
            <w:pStyle w:val="BodyText"/>
            <w:spacing w:before="0" w:after="0" w:line="480" w:lineRule="auto"/>
          </w:pPr>
        </w:pPrChange>
      </w:pPr>
      <w:r w:rsidRPr="003E2A48">
        <w:t xml:space="preserve">In this </w:t>
      </w:r>
      <w:del w:id="330" w:author="jennifer piehl" w:date="2020-03-04T13:08:00Z">
        <w:r w:rsidRPr="003E2A48" w:rsidDel="007A6CBA">
          <w:delText>paper</w:delText>
        </w:r>
      </w:del>
      <w:ins w:id="331" w:author="jennifer piehl" w:date="2020-03-04T13:08:00Z">
        <w:r w:rsidR="007A6CBA">
          <w:t>study</w:t>
        </w:r>
      </w:ins>
      <w:r w:rsidRPr="003E2A48">
        <w:t xml:space="preserve">, we </w:t>
      </w:r>
      <w:del w:id="332" w:author="jennifer piehl" w:date="2020-03-04T13:08:00Z">
        <w:r w:rsidRPr="003E2A48" w:rsidDel="007A6CBA">
          <w:delText xml:space="preserve">study </w:delText>
        </w:r>
      </w:del>
      <w:ins w:id="333" w:author="jennifer piehl" w:date="2020-03-04T13:08:00Z">
        <w:r w:rsidR="007A6CBA">
          <w:t>examined</w:t>
        </w:r>
        <w:r w:rsidR="007A6CBA" w:rsidRPr="003E2A48">
          <w:t xml:space="preserve"> </w:t>
        </w:r>
      </w:ins>
      <w:r w:rsidRPr="003E2A48">
        <w:t>the utility of environmental covariate</w:t>
      </w:r>
      <w:ins w:id="334" w:author="jennifer piehl" w:date="2020-03-04T13:08:00Z">
        <w:r w:rsidR="007A6CBA">
          <w:t xml:space="preserve"> data obtained by</w:t>
        </w:r>
      </w:ins>
      <w:del w:id="335" w:author="jennifer piehl" w:date="2020-03-04T13:08:00Z">
        <w:r w:rsidRPr="003E2A48" w:rsidDel="007A6CBA">
          <w:delText>s from</w:delText>
        </w:r>
      </w:del>
      <w:r w:rsidRPr="003E2A48">
        <w:t xml:space="preserve"> remote sensing </w:t>
      </w:r>
      <w:del w:id="336" w:author="jennifer piehl" w:date="2020-03-04T13:08:00Z">
        <w:r w:rsidRPr="003E2A48" w:rsidDel="007A6CBA">
          <w:delText xml:space="preserve">to </w:delText>
        </w:r>
      </w:del>
      <w:ins w:id="337" w:author="jennifer piehl" w:date="2020-03-04T13:08:00Z">
        <w:r w:rsidR="007A6CBA">
          <w:t xml:space="preserve">in </w:t>
        </w:r>
      </w:ins>
      <w:r w:rsidRPr="003E2A48">
        <w:t>explain</w:t>
      </w:r>
      <w:ins w:id="338" w:author="jennifer piehl" w:date="2020-03-04T13:08:00Z">
        <w:r w:rsidR="007A6CBA">
          <w:t>ing</w:t>
        </w:r>
      </w:ins>
      <w:r w:rsidRPr="003E2A48">
        <w:t xml:space="preserve"> year-to-year variability </w:t>
      </w:r>
      <w:del w:id="339" w:author="jennifer piehl" w:date="2020-03-04T13:10:00Z">
        <w:r w:rsidRPr="003E2A48" w:rsidDel="00810FBF">
          <w:delText>using a long-term time series of quarterly</w:delText>
        </w:r>
      </w:del>
      <w:ins w:id="340" w:author="jennifer piehl" w:date="2020-03-04T13:10:00Z">
        <w:r w:rsidR="00810FBF">
          <w:t>in</w:t>
        </w:r>
      </w:ins>
      <w:r w:rsidRPr="003E2A48">
        <w:t xml:space="preserve"> Indian oil sardine landings</w:t>
      </w:r>
      <w:ins w:id="341" w:author="jennifer piehl" w:date="2020-03-04T13:10:00Z">
        <w:r w:rsidR="00810FBF" w:rsidRPr="00810FBF">
          <w:t xml:space="preserve"> </w:t>
        </w:r>
        <w:r w:rsidR="00810FBF" w:rsidRPr="003E2A48">
          <w:t>using a l</w:t>
        </w:r>
        <w:r w:rsidR="00810FBF">
          <w:t>engthy quarterly</w:t>
        </w:r>
        <w:r w:rsidR="00810FBF" w:rsidRPr="003E2A48">
          <w:t xml:space="preserve"> time series</w:t>
        </w:r>
      </w:ins>
      <w:del w:id="342" w:author="jennifer piehl" w:date="2020-03-04T13:19:00Z">
        <w:r w:rsidRPr="003E2A48" w:rsidDel="00436C08">
          <w:delText>. This</w:delText>
        </w:r>
      </w:del>
      <w:del w:id="343" w:author="jennifer piehl" w:date="2020-03-04T13:11:00Z">
        <w:r w:rsidRPr="003E2A48" w:rsidDel="00810FBF">
          <w:delText xml:space="preserve"> time</w:delText>
        </w:r>
      </w:del>
      <w:del w:id="344" w:author="jennifer piehl" w:date="2020-03-04T13:19:00Z">
        <w:r w:rsidRPr="003E2A48" w:rsidDel="00436C08">
          <w:delText xml:space="preserve"> series </w:delText>
        </w:r>
      </w:del>
      <w:del w:id="345" w:author="jennifer piehl" w:date="2020-03-04T13:11:00Z">
        <w:r w:rsidRPr="003E2A48" w:rsidDel="00810FBF">
          <w:delText>i</w:delText>
        </w:r>
      </w:del>
      <w:del w:id="346" w:author="jennifer piehl" w:date="2020-03-04T13:19:00Z">
        <w:r w:rsidRPr="003E2A48" w:rsidDel="00436C08">
          <w:delText>s</w:delText>
        </w:r>
      </w:del>
      <w:r w:rsidRPr="003E2A48">
        <w:t xml:space="preserve"> derived from</w:t>
      </w:r>
      <w:del w:id="347" w:author="jennifer piehl" w:date="2020-03-04T13:13:00Z">
        <w:r w:rsidRPr="003E2A48" w:rsidDel="00810FBF">
          <w:delText xml:space="preserve"> a</w:delText>
        </w:r>
      </w:del>
      <w:r w:rsidRPr="003E2A48">
        <w:t xml:space="preserve"> </w:t>
      </w:r>
      <w:ins w:id="348" w:author="jennifer piehl" w:date="2020-03-04T13:12:00Z">
        <w:r w:rsidR="00810FBF">
          <w:t xml:space="preserve">stratified </w:t>
        </w:r>
      </w:ins>
      <w:del w:id="349" w:author="jennifer piehl" w:date="2020-03-04T13:12:00Z">
        <w:r w:rsidRPr="003E2A48" w:rsidDel="00810FBF">
          <w:delText xml:space="preserve">stratified sampling design that </w:delText>
        </w:r>
      </w:del>
      <w:r w:rsidRPr="003E2A48">
        <w:t>survey</w:t>
      </w:r>
      <w:ins w:id="350" w:author="jennifer piehl" w:date="2020-03-04T13:13:00Z">
        <w:r w:rsidR="00810FBF">
          <w:t>s</w:t>
        </w:r>
      </w:ins>
      <w:del w:id="351" w:author="jennifer piehl" w:date="2020-03-04T13:12:00Z">
        <w:r w:rsidRPr="003E2A48" w:rsidDel="00810FBF">
          <w:delText>s the</w:delText>
        </w:r>
      </w:del>
      <w:ins w:id="352" w:author="jennifer piehl" w:date="2020-03-04T13:12:00Z">
        <w:r w:rsidR="00810FBF">
          <w:t xml:space="preserve"> of</w:t>
        </w:r>
      </w:ins>
      <w:r w:rsidRPr="003E2A48">
        <w:t xml:space="preserve"> fishery landing sites</w:t>
      </w:r>
      <w:ins w:id="353" w:author="jennifer piehl" w:date="2020-03-04T13:13:00Z">
        <w:r w:rsidR="00810FBF">
          <w:t>,</w:t>
        </w:r>
      </w:ins>
      <w:del w:id="354" w:author="jennifer piehl" w:date="2020-03-04T13:13:00Z">
        <w:r w:rsidRPr="003E2A48" w:rsidDel="00810FBF">
          <w:delText xml:space="preserve"> </w:delText>
        </w:r>
      </w:del>
      <w:del w:id="355" w:author="jennifer piehl" w:date="2020-03-04T13:12:00Z">
        <w:r w:rsidRPr="003E2A48" w:rsidDel="00810FBF">
          <w:delText xml:space="preserve">along the southwest Indian coast and </w:delText>
        </w:r>
      </w:del>
      <w:del w:id="356" w:author="jennifer piehl" w:date="2020-03-04T13:13:00Z">
        <w:r w:rsidRPr="003E2A48" w:rsidDel="00810FBF">
          <w:delText>was</w:delText>
        </w:r>
      </w:del>
      <w:r w:rsidRPr="003E2A48">
        <w:t xml:space="preserve"> first</w:t>
      </w:r>
      <w:del w:id="357" w:author="jennifer piehl" w:date="2020-03-04T13:13:00Z">
        <w:r w:rsidRPr="003E2A48" w:rsidDel="00810FBF">
          <w:delText xml:space="preserve"> implemen</w:delText>
        </w:r>
      </w:del>
      <w:ins w:id="358" w:author="jennifer piehl" w:date="2020-03-04T13:13:00Z">
        <w:r w:rsidR="00810FBF">
          <w:t xml:space="preserve"> conduc</w:t>
        </w:r>
      </w:ins>
      <w:r w:rsidRPr="003E2A48">
        <w:t>ted in the 1950s (Srinath</w:t>
      </w:r>
      <w:del w:id="359" w:author="jennifer piehl" w:date="2020-03-05T11:04:00Z">
        <w:r w:rsidRPr="003E2A48" w:rsidDel="00E41E98">
          <w:delText xml:space="preserve"> et al.,</w:delText>
        </w:r>
      </w:del>
      <w:ins w:id="360" w:author="jennifer piehl" w:date="2020-03-05T11:04:00Z">
        <w:r w:rsidR="00E41E98">
          <w:t>,</w:t>
        </w:r>
        <w:r w:rsidR="00E41E98" w:rsidRPr="00E41E98">
          <w:t xml:space="preserve"> </w:t>
        </w:r>
        <w:r w:rsidR="00E41E98" w:rsidRPr="003E2A48">
          <w:t>Kuriakose, &amp; Mini</w:t>
        </w:r>
        <w:r w:rsidR="00E41E98">
          <w:t>,</w:t>
        </w:r>
      </w:ins>
      <w:r w:rsidRPr="003E2A48">
        <w:t xml:space="preserve"> 2005). The goal </w:t>
      </w:r>
      <w:ins w:id="361" w:author="jennifer piehl" w:date="2020-03-04T13:13:00Z">
        <w:r w:rsidR="00810FBF">
          <w:t>wa</w:t>
        </w:r>
      </w:ins>
      <w:del w:id="362" w:author="jennifer piehl" w:date="2020-03-04T13:13:00Z">
        <w:r w:rsidRPr="003E2A48" w:rsidDel="00810FBF">
          <w:delText>i</w:delText>
        </w:r>
      </w:del>
      <w:r w:rsidRPr="003E2A48">
        <w:t xml:space="preserve">s to identify environmental covariates </w:t>
      </w:r>
      <w:del w:id="363" w:author="jennifer piehl" w:date="2020-03-04T13:13:00Z">
        <w:r w:rsidRPr="003E2A48" w:rsidDel="00810FBF">
          <w:delText>which can</w:delText>
        </w:r>
      </w:del>
      <w:ins w:id="364" w:author="jennifer piehl" w:date="2020-03-04T13:13:00Z">
        <w:r w:rsidR="00810FBF">
          <w:t>that</w:t>
        </w:r>
      </w:ins>
      <w:r w:rsidRPr="003E2A48">
        <w:t xml:space="preserve"> explain catch variability and improve the accuracy of short-term catch forecasts. Landings are </w:t>
      </w:r>
      <w:del w:id="365" w:author="jennifer piehl" w:date="2020-03-04T13:14:00Z">
        <w:r w:rsidRPr="003E2A48" w:rsidDel="00810FBF">
          <w:delText xml:space="preserve">a </w:delText>
        </w:r>
      </w:del>
      <w:r w:rsidRPr="003E2A48">
        <w:t>product</w:t>
      </w:r>
      <w:ins w:id="366" w:author="jennifer piehl" w:date="2020-03-04T13:14:00Z">
        <w:r w:rsidR="00810FBF">
          <w:t>s</w:t>
        </w:r>
      </w:ins>
      <w:r w:rsidRPr="003E2A48">
        <w:t xml:space="preserve"> of </w:t>
      </w:r>
      <w:del w:id="367" w:author="jennifer piehl" w:date="2020-03-04T13:14:00Z">
        <w:r w:rsidRPr="003E2A48" w:rsidDel="00810FBF">
          <w:delText xml:space="preserve">the </w:delText>
        </w:r>
      </w:del>
      <w:r w:rsidRPr="003E2A48">
        <w:t xml:space="preserve">biomass, </w:t>
      </w:r>
      <w:del w:id="368" w:author="jennifer piehl" w:date="2020-03-04T13:14:00Z">
        <w:r w:rsidRPr="003E2A48" w:rsidDel="00810FBF">
          <w:delText xml:space="preserve">the </w:delText>
        </w:r>
      </w:del>
      <w:r w:rsidRPr="003E2A48">
        <w:t xml:space="preserve">catchability, and </w:t>
      </w:r>
      <w:del w:id="369" w:author="jennifer piehl" w:date="2020-03-04T13:14:00Z">
        <w:r w:rsidRPr="003E2A48" w:rsidDel="00810FBF">
          <w:delText xml:space="preserve">the </w:delText>
        </w:r>
      </w:del>
      <w:r w:rsidRPr="003E2A48">
        <w:t>effort. A traditional auto</w:t>
      </w:r>
      <w:del w:id="370" w:author="jennifer piehl" w:date="2020-03-04T14:07:00Z">
        <w:r w:rsidRPr="003E2A48" w:rsidDel="00B801AB">
          <w:delText>-</w:delText>
        </w:r>
      </w:del>
      <w:r w:rsidRPr="003E2A48">
        <w:t xml:space="preserve">correlated catch </w:t>
      </w:r>
      <w:ins w:id="371" w:author="jennifer piehl" w:date="2020-03-05T12:35:00Z">
        <w:r w:rsidR="005358BF">
          <w:t>[autoregressive integrated moving average</w:t>
        </w:r>
        <w:r w:rsidR="005358BF" w:rsidRPr="003E2A48" w:rsidDel="00D40827">
          <w:t xml:space="preserve"> </w:t>
        </w:r>
      </w:ins>
      <w:del w:id="372" w:author="jennifer piehl" w:date="2020-03-04T13:20:00Z">
        <w:r w:rsidRPr="003E2A48" w:rsidDel="00D40827">
          <w:delText xml:space="preserve">model </w:delText>
        </w:r>
      </w:del>
      <w:r w:rsidRPr="003E2A48">
        <w:t>(ARIMA)</w:t>
      </w:r>
      <w:ins w:id="373" w:author="jennifer piehl" w:date="2020-03-05T12:35:00Z">
        <w:r w:rsidR="005358BF">
          <w:t>]</w:t>
        </w:r>
      </w:ins>
      <w:r w:rsidRPr="003E2A48">
        <w:t xml:space="preserve"> </w:t>
      </w:r>
      <w:ins w:id="374" w:author="jennifer piehl" w:date="2020-03-04T13:20:00Z">
        <w:r w:rsidR="00D40827" w:rsidRPr="003E2A48">
          <w:t xml:space="preserve">model </w:t>
        </w:r>
      </w:ins>
      <w:r w:rsidRPr="003E2A48">
        <w:t xml:space="preserve">can </w:t>
      </w:r>
      <w:del w:id="375" w:author="jennifer piehl" w:date="2020-03-04T13:33:00Z">
        <w:r w:rsidRPr="003E2A48" w:rsidDel="00315F99">
          <w:delText xml:space="preserve">model </w:delText>
        </w:r>
      </w:del>
      <w:ins w:id="376" w:author="jennifer piehl" w:date="2020-03-04T13:33:00Z">
        <w:r w:rsidR="00315F99">
          <w:t>capture</w:t>
        </w:r>
        <w:r w:rsidR="00315F99" w:rsidRPr="003E2A48">
          <w:t xml:space="preserve"> </w:t>
        </w:r>
      </w:ins>
      <w:r w:rsidRPr="003E2A48">
        <w:t xml:space="preserve">smooth changes in landings, such as </w:t>
      </w:r>
      <w:ins w:id="377" w:author="jennifer piehl" w:date="2020-03-04T13:33:00Z">
        <w:r w:rsidR="00315F99">
          <w:t xml:space="preserve">those occurring </w:t>
        </w:r>
      </w:ins>
      <w:r w:rsidRPr="003E2A48">
        <w:t>due to changes in fleet size or multi</w:t>
      </w:r>
      <w:del w:id="378" w:author="jennifer piehl" w:date="2020-03-04T13:33:00Z">
        <w:r w:rsidRPr="003E2A48" w:rsidDel="00315F99">
          <w:delText>-</w:delText>
        </w:r>
      </w:del>
      <w:r w:rsidRPr="003E2A48">
        <w:t>year biomass</w:t>
      </w:r>
      <w:del w:id="379" w:author="jennifer piehl" w:date="2020-03-04T13:33:00Z">
        <w:r w:rsidRPr="003E2A48" w:rsidDel="00315F99">
          <w:delText xml:space="preserve"> changes</w:delText>
        </w:r>
      </w:del>
      <w:r w:rsidRPr="003E2A48">
        <w:t xml:space="preserve">, but </w:t>
      </w:r>
      <w:ins w:id="380" w:author="jennifer piehl" w:date="2020-03-04T13:34:00Z">
        <w:r w:rsidR="00315F99">
          <w:t xml:space="preserve">not </w:t>
        </w:r>
      </w:ins>
      <w:r w:rsidRPr="003E2A48">
        <w:t>the</w:t>
      </w:r>
      <w:ins w:id="381" w:author="jennifer piehl" w:date="2020-03-04T13:34:00Z">
        <w:r w:rsidR="00315F99">
          <w:t xml:space="preserve"> large</w:t>
        </w:r>
      </w:ins>
      <w:r w:rsidRPr="003E2A48">
        <w:t xml:space="preserve"> environment</w:t>
      </w:r>
      <w:ins w:id="382" w:author="jennifer piehl" w:date="2020-03-04T13:34:00Z">
        <w:r w:rsidR="00315F99">
          <w:t>al</w:t>
        </w:r>
      </w:ins>
      <w:r w:rsidRPr="003E2A48">
        <w:t xml:space="preserve"> </w:t>
      </w:r>
      <w:del w:id="383" w:author="jennifer piehl" w:date="2020-03-04T13:34:00Z">
        <w:r w:rsidRPr="003E2A48" w:rsidDel="00315F99">
          <w:delText xml:space="preserve">adds a large </w:delText>
        </w:r>
      </w:del>
      <w:r w:rsidRPr="003E2A48">
        <w:t>component of year-to-year variability</w:t>
      </w:r>
      <w:del w:id="384" w:author="jennifer piehl" w:date="2020-03-04T13:34:00Z">
        <w:r w:rsidRPr="003E2A48" w:rsidDel="00315F99">
          <w:delText xml:space="preserve"> that such a model does not capture</w:delText>
        </w:r>
      </w:del>
      <w:r w:rsidRPr="003E2A48">
        <w:t xml:space="preserve">. </w:t>
      </w:r>
      <w:del w:id="385" w:author="jennifer piehl" w:date="2020-03-06T09:50:00Z">
        <w:r w:rsidRPr="003E2A48" w:rsidDel="00F11068">
          <w:delText>The environment affects food resources which affect</w:delText>
        </w:r>
      </w:del>
      <w:del w:id="386" w:author="jennifer piehl" w:date="2020-03-04T15:44:00Z">
        <w:r w:rsidRPr="003E2A48" w:rsidDel="005B3EFF">
          <w:delText>s</w:delText>
        </w:r>
      </w:del>
      <w:del w:id="387" w:author="jennifer piehl" w:date="2020-03-06T09:50:00Z">
        <w:r w:rsidRPr="003E2A48" w:rsidDel="00F11068">
          <w:delText xml:space="preserve"> recruitment through spawning and survival, and thus the biomass available to the fishery. </w:delText>
        </w:r>
      </w:del>
      <w:del w:id="388" w:author="jennifer piehl" w:date="2020-03-04T15:45:00Z">
        <w:r w:rsidRPr="003E2A48" w:rsidDel="005B3EFF">
          <w:delText xml:space="preserve">In addition, </w:delText>
        </w:r>
      </w:del>
      <w:ins w:id="389" w:author="jennifer piehl" w:date="2020-03-04T15:45:00Z">
        <w:r w:rsidR="005B3EFF">
          <w:t>T</w:t>
        </w:r>
      </w:ins>
      <w:ins w:id="390" w:author="jennifer piehl" w:date="2020-03-04T13:35:00Z">
        <w:r w:rsidR="00315F99">
          <w:t xml:space="preserve">he environment has strong effects on catchability </w:t>
        </w:r>
      </w:ins>
      <w:r w:rsidRPr="003E2A48">
        <w:t>in the Indian oil sardine system</w:t>
      </w:r>
      <w:del w:id="391" w:author="jennifer piehl" w:date="2020-03-04T13:35:00Z">
        <w:r w:rsidRPr="003E2A48" w:rsidDel="00315F99">
          <w:delText>, catchability is strongly affected by the environment</w:delText>
        </w:r>
      </w:del>
      <w:ins w:id="392" w:author="jennifer piehl" w:date="2020-03-04T13:35:00Z">
        <w:r w:rsidR="00315F99">
          <w:t>, via effects</w:t>
        </w:r>
      </w:ins>
      <w:r w:rsidRPr="003E2A48">
        <w:t xml:space="preserve"> </w:t>
      </w:r>
      <w:del w:id="393" w:author="jennifer piehl" w:date="2020-03-04T13:35:00Z">
        <w:r w:rsidRPr="003E2A48" w:rsidDel="00315F99">
          <w:delText>by affecting</w:delText>
        </w:r>
      </w:del>
      <w:ins w:id="394" w:author="jennifer piehl" w:date="2020-03-04T13:35:00Z">
        <w:r w:rsidR="00315F99">
          <w:t>on</w:t>
        </w:r>
      </w:ins>
      <w:r w:rsidRPr="003E2A48">
        <w:t xml:space="preserve"> the inshore versus offshore distribution of </w:t>
      </w:r>
      <w:ins w:id="395" w:author="jennifer piehl" w:date="2020-03-04T13:36:00Z">
        <w:r w:rsidR="00315F99">
          <w:t xml:space="preserve">the </w:t>
        </w:r>
      </w:ins>
      <w:del w:id="396" w:author="jennifer piehl" w:date="2020-03-04T13:38:00Z">
        <w:r w:rsidRPr="003E2A48" w:rsidDel="00315F99">
          <w:delText>sardine</w:delText>
        </w:r>
      </w:del>
      <w:ins w:id="397" w:author="jennifer piehl" w:date="2020-03-04T13:38:00Z">
        <w:r w:rsidR="00315F99">
          <w:t>fish</w:t>
        </w:r>
      </w:ins>
      <w:del w:id="398" w:author="jennifer piehl" w:date="2020-03-04T13:39:00Z">
        <w:r w:rsidRPr="003E2A48" w:rsidDel="00315F99">
          <w:delText xml:space="preserve">. </w:delText>
        </w:r>
      </w:del>
      <w:del w:id="399" w:author="jennifer piehl" w:date="2020-03-04T13:38:00Z">
        <w:r w:rsidRPr="003E2A48" w:rsidDel="00315F99">
          <w:delText>The fishery is restricted to the nearshore</w:delText>
        </w:r>
      </w:del>
      <w:del w:id="400" w:author="jennifer piehl" w:date="2020-03-04T13:36:00Z">
        <w:r w:rsidRPr="003E2A48" w:rsidDel="00315F99">
          <w:delText xml:space="preserve"> &lt; 50 km offshore (Rohit et al., 2018)</w:delText>
        </w:r>
      </w:del>
      <w:del w:id="401" w:author="jennifer piehl" w:date="2020-03-04T13:38:00Z">
        <w:r w:rsidRPr="003E2A48" w:rsidDel="00315F99">
          <w:delText xml:space="preserve">. </w:delText>
        </w:r>
      </w:del>
      <w:del w:id="402" w:author="jennifer piehl" w:date="2020-03-04T13:39:00Z">
        <w:r w:rsidRPr="003E2A48" w:rsidDel="00315F99">
          <w:delText>When the</w:delText>
        </w:r>
      </w:del>
      <w:del w:id="403" w:author="jennifer piehl" w:date="2020-03-04T15:45:00Z">
        <w:r w:rsidRPr="003E2A48" w:rsidDel="005B3EFF">
          <w:delText xml:space="preserve"> sardines move offshore to spawn or to avoid hypoxic or excessively warm water</w:delText>
        </w:r>
      </w:del>
      <w:del w:id="404" w:author="jennifer piehl" w:date="2020-03-04T13:39:00Z">
        <w:r w:rsidRPr="003E2A48" w:rsidDel="00315F99">
          <w:delText>, they</w:delText>
        </w:r>
      </w:del>
      <w:del w:id="405" w:author="jennifer piehl" w:date="2020-03-04T15:45:00Z">
        <w:r w:rsidRPr="003E2A48" w:rsidDel="005B3EFF">
          <w:delText xml:space="preserve"> are no </w:delText>
        </w:r>
      </w:del>
      <w:del w:id="406" w:author="jennifer piehl" w:date="2020-03-04T13:39:00Z">
        <w:r w:rsidRPr="003E2A48" w:rsidDel="00315F99">
          <w:delText xml:space="preserve">longer </w:delText>
        </w:r>
      </w:del>
      <w:del w:id="407" w:author="jennifer piehl" w:date="2020-03-04T15:45:00Z">
        <w:r w:rsidRPr="003E2A48" w:rsidDel="005B3EFF">
          <w:delText>available to the fishery</w:delText>
        </w:r>
      </w:del>
      <w:r w:rsidRPr="003E2A48">
        <w:t xml:space="preserve">. </w:t>
      </w:r>
      <w:del w:id="408" w:author="jennifer piehl" w:date="2020-03-04T13:41:00Z">
        <w:r w:rsidRPr="003E2A48" w:rsidDel="00315F99">
          <w:delText>T</w:delText>
        </w:r>
      </w:del>
      <w:del w:id="409" w:author="jennifer piehl" w:date="2020-03-04T13:40:00Z">
        <w:r w:rsidRPr="003E2A48" w:rsidDel="00315F99">
          <w:delText>hus, t</w:delText>
        </w:r>
      </w:del>
      <w:del w:id="410" w:author="jennifer piehl" w:date="2020-03-04T13:41:00Z">
        <w:r w:rsidRPr="003E2A48" w:rsidDel="00315F99">
          <w:delText xml:space="preserve">hrough </w:delText>
        </w:r>
      </w:del>
      <w:del w:id="411" w:author="jennifer piehl" w:date="2020-03-04T13:40:00Z">
        <w:r w:rsidRPr="003E2A48" w:rsidDel="00315F99">
          <w:delText xml:space="preserve">its </w:delText>
        </w:r>
      </w:del>
      <w:del w:id="412" w:author="jennifer piehl" w:date="2020-03-04T13:41:00Z">
        <w:r w:rsidRPr="003E2A48" w:rsidDel="00315F99">
          <w:delText>effects</w:delText>
        </w:r>
      </w:del>
      <w:del w:id="413" w:author="jennifer piehl" w:date="2020-03-04T13:40:00Z">
        <w:r w:rsidRPr="003E2A48" w:rsidDel="00315F99">
          <w:delText xml:space="preserve"> on recruitment and catchability</w:delText>
        </w:r>
      </w:del>
      <w:del w:id="414" w:author="jennifer piehl" w:date="2020-03-04T13:41:00Z">
        <w:r w:rsidRPr="003E2A48" w:rsidDel="00315F99">
          <w:delText xml:space="preserve">, the environment has the potential to drive year-to-year changes in landings. </w:delText>
        </w:r>
      </w:del>
      <w:r w:rsidRPr="003E2A48">
        <w:t xml:space="preserve">The covariates </w:t>
      </w:r>
      <w:del w:id="415" w:author="jennifer piehl" w:date="2020-03-04T13:41:00Z">
        <w:r w:rsidRPr="003E2A48" w:rsidDel="00315F99">
          <w:delText xml:space="preserve">which </w:delText>
        </w:r>
      </w:del>
      <w:del w:id="416" w:author="jennifer piehl" w:date="2020-03-04T15:46:00Z">
        <w:r w:rsidRPr="003E2A48" w:rsidDel="005B3EFF">
          <w:delText xml:space="preserve">we </w:delText>
        </w:r>
      </w:del>
      <w:del w:id="417" w:author="jennifer piehl" w:date="2020-03-04T13:41:00Z">
        <w:r w:rsidRPr="003E2A48" w:rsidDel="00315F99">
          <w:delText xml:space="preserve">study </w:delText>
        </w:r>
      </w:del>
      <w:ins w:id="418" w:author="jennifer piehl" w:date="2020-03-04T13:41:00Z">
        <w:r w:rsidR="00315F99">
          <w:t>examined</w:t>
        </w:r>
        <w:r w:rsidR="00315F99" w:rsidRPr="003E2A48">
          <w:t xml:space="preserve"> </w:t>
        </w:r>
      </w:ins>
      <w:del w:id="419" w:author="jennifer piehl" w:date="2020-03-04T15:46:00Z">
        <w:r w:rsidRPr="003E2A48" w:rsidDel="005B3EFF">
          <w:delText>(Table 1)</w:delText>
        </w:r>
      </w:del>
      <w:ins w:id="420" w:author="jennifer piehl" w:date="2020-03-04T15:46:00Z">
        <w:r w:rsidR="005B3EFF">
          <w:t>in this study</w:t>
        </w:r>
      </w:ins>
      <w:r w:rsidRPr="003E2A48">
        <w:t xml:space="preserve"> are linked to aspects of oil sardine life history that are expected to affect catch via catchability or biomass. </w:t>
      </w:r>
      <w:del w:id="421" w:author="jennifer piehl" w:date="2020-03-04T13:44:00Z">
        <w:r w:rsidRPr="003E2A48" w:rsidDel="00076378">
          <w:delText>Covariates from</w:delText>
        </w:r>
      </w:del>
      <w:ins w:id="422" w:author="jennifer piehl" w:date="2020-03-04T13:44:00Z">
        <w:r w:rsidR="00076378">
          <w:t>We used</w:t>
        </w:r>
      </w:ins>
      <w:r w:rsidRPr="003E2A48">
        <w:t xml:space="preserve"> remote sensing </w:t>
      </w:r>
      <w:ins w:id="423" w:author="jennifer piehl" w:date="2020-03-04T13:44:00Z">
        <w:r w:rsidR="00076378">
          <w:t xml:space="preserve">data </w:t>
        </w:r>
      </w:ins>
      <w:del w:id="424" w:author="jennifer piehl" w:date="2020-03-04T13:44:00Z">
        <w:r w:rsidRPr="003E2A48" w:rsidDel="00076378">
          <w:delText>are the focus because they are available over</w:delText>
        </w:r>
      </w:del>
      <w:ins w:id="425" w:author="jennifer piehl" w:date="2020-03-04T13:44:00Z">
        <w:r w:rsidR="00076378">
          <w:t>due to their</w:t>
        </w:r>
      </w:ins>
      <w:del w:id="426" w:author="jennifer piehl" w:date="2020-03-04T13:44:00Z">
        <w:r w:rsidRPr="003E2A48" w:rsidDel="00076378">
          <w:delText xml:space="preserve"> a wide</w:delText>
        </w:r>
      </w:del>
      <w:ins w:id="427" w:author="jennifer piehl" w:date="2020-03-04T13:44:00Z">
        <w:r w:rsidR="00076378">
          <w:t xml:space="preserve"> broad</w:t>
        </w:r>
      </w:ins>
      <w:r w:rsidRPr="003E2A48">
        <w:t xml:space="preserve"> spatial extent a</w:t>
      </w:r>
      <w:del w:id="428" w:author="jennifer piehl" w:date="2020-03-04T13:44:00Z">
        <w:r w:rsidRPr="003E2A48" w:rsidDel="00076378">
          <w:delText>t a</w:delText>
        </w:r>
      </w:del>
      <w:ins w:id="429" w:author="jennifer piehl" w:date="2020-03-04T13:44:00Z">
        <w:r w:rsidR="00076378">
          <w:t>nd</w:t>
        </w:r>
      </w:ins>
      <w:r w:rsidRPr="003E2A48">
        <w:t xml:space="preserve"> daily and monthly resolution</w:t>
      </w:r>
      <w:ins w:id="430" w:author="jennifer piehl" w:date="2020-03-04T13:44:00Z">
        <w:r w:rsidR="00076378">
          <w:t>s,</w:t>
        </w:r>
      </w:ins>
      <w:r w:rsidRPr="003E2A48">
        <w:t xml:space="preserve"> </w:t>
      </w:r>
      <w:del w:id="431" w:author="jennifer piehl" w:date="2020-03-04T13:44:00Z">
        <w:r w:rsidRPr="003E2A48" w:rsidDel="00076378">
          <w:delText>thus are</w:delText>
        </w:r>
      </w:del>
      <w:ins w:id="432" w:author="jennifer piehl" w:date="2020-03-04T13:44:00Z">
        <w:r w:rsidR="00076378">
          <w:t xml:space="preserve">which </w:t>
        </w:r>
      </w:ins>
      <w:ins w:id="433" w:author="jennifer piehl" w:date="2020-03-05T12:41:00Z">
        <w:r w:rsidR="00CE477A">
          <w:t xml:space="preserve">make them </w:t>
        </w:r>
      </w:ins>
      <w:del w:id="434" w:author="jennifer piehl" w:date="2020-03-05T12:41:00Z">
        <w:r w:rsidRPr="003E2A48" w:rsidDel="00CE477A">
          <w:delText xml:space="preserve"> </w:delText>
        </w:r>
      </w:del>
      <w:r w:rsidRPr="003E2A48">
        <w:t xml:space="preserve">practical for </w:t>
      </w:r>
      <w:del w:id="435" w:author="jennifer piehl" w:date="2020-03-04T13:44:00Z">
        <w:r w:rsidRPr="003E2A48" w:rsidDel="00076378">
          <w:delText xml:space="preserve">use in </w:delText>
        </w:r>
      </w:del>
      <w:r w:rsidRPr="003E2A48">
        <w:t>operational forecast</w:t>
      </w:r>
      <w:del w:id="436" w:author="jennifer piehl" w:date="2020-03-04T13:44:00Z">
        <w:r w:rsidRPr="003E2A48" w:rsidDel="00076378">
          <w:delText>s</w:delText>
        </w:r>
      </w:del>
      <w:ins w:id="437" w:author="jennifer piehl" w:date="2020-03-04T13:44:00Z">
        <w:r w:rsidR="00076378">
          <w:t>ing</w:t>
        </w:r>
      </w:ins>
      <w:r w:rsidRPr="003E2A48">
        <w:t xml:space="preserve">. A better understanding of </w:t>
      </w:r>
      <w:del w:id="438" w:author="jennifer piehl" w:date="2020-03-04T13:45:00Z">
        <w:r w:rsidRPr="003E2A48" w:rsidDel="00076378">
          <w:delText xml:space="preserve">how and </w:delText>
        </w:r>
      </w:del>
      <w:r w:rsidRPr="003E2A48">
        <w:t xml:space="preserve">whether </w:t>
      </w:r>
      <w:ins w:id="439" w:author="jennifer piehl" w:date="2020-03-04T13:45:00Z">
        <w:r w:rsidR="00076378">
          <w:t xml:space="preserve">and how </w:t>
        </w:r>
      </w:ins>
      <w:r w:rsidRPr="003E2A48">
        <w:t xml:space="preserve">remote sensing data </w:t>
      </w:r>
      <w:r w:rsidRPr="003E2A48">
        <w:lastRenderedPageBreak/>
        <w:t>explain</w:t>
      </w:r>
      <w:del w:id="440" w:author="jennifer piehl" w:date="2020-03-04T13:45:00Z">
        <w:r w:rsidRPr="003E2A48" w:rsidDel="00076378">
          <w:delText>s</w:delText>
        </w:r>
      </w:del>
      <w:r w:rsidRPr="003E2A48">
        <w:t xml:space="preserve"> variation in seasonal catch</w:t>
      </w:r>
      <w:ins w:id="441" w:author="jennifer piehl" w:date="2020-03-04T13:45:00Z">
        <w:r w:rsidR="00076378">
          <w:t>es</w:t>
        </w:r>
      </w:ins>
      <w:r w:rsidRPr="003E2A48">
        <w:t xml:space="preserve"> will support future efforts to use satellite data to improve catch forecasts.</w:t>
      </w:r>
    </w:p>
    <w:p w14:paraId="174BD2E2" w14:textId="77777777" w:rsidR="00354701" w:rsidRDefault="00354701" w:rsidP="00354701">
      <w:pPr>
        <w:pStyle w:val="Heading2"/>
        <w:spacing w:before="0" w:line="480" w:lineRule="auto"/>
        <w:rPr>
          <w:ins w:id="442" w:author="jennifer piehl" w:date="2020-03-05T10:40:00Z"/>
          <w:rFonts w:asciiTheme="minorHAnsi" w:hAnsiTheme="minorHAnsi"/>
          <w:i/>
          <w:color w:val="auto"/>
          <w:sz w:val="24"/>
          <w:szCs w:val="24"/>
        </w:rPr>
      </w:pPr>
      <w:bookmarkStart w:id="443" w:name="catch-modeling-versus-biomass-modeling"/>
    </w:p>
    <w:p w14:paraId="6809B5B9" w14:textId="36DDD89B" w:rsidR="008062F9" w:rsidRPr="00354701" w:rsidRDefault="00354701" w:rsidP="00354701">
      <w:pPr>
        <w:pStyle w:val="Heading2"/>
        <w:spacing w:before="0" w:line="480" w:lineRule="auto"/>
        <w:rPr>
          <w:rFonts w:asciiTheme="minorHAnsi" w:hAnsiTheme="minorHAnsi"/>
          <w:iCs/>
          <w:color w:val="auto"/>
          <w:sz w:val="24"/>
          <w:szCs w:val="24"/>
          <w:rPrChange w:id="444" w:author="jennifer piehl" w:date="2020-03-05T10:40:00Z">
            <w:rPr>
              <w:rFonts w:asciiTheme="minorHAnsi" w:hAnsiTheme="minorHAnsi"/>
              <w:i/>
              <w:color w:val="auto"/>
              <w:sz w:val="24"/>
              <w:szCs w:val="24"/>
            </w:rPr>
          </w:rPrChange>
        </w:rPr>
      </w:pPr>
      <w:ins w:id="445" w:author="jennifer piehl" w:date="2020-03-05T10:40:00Z">
        <w:r w:rsidRPr="00354701">
          <w:rPr>
            <w:rFonts w:asciiTheme="minorHAnsi" w:hAnsiTheme="minorHAnsi"/>
            <w:iCs/>
            <w:color w:val="auto"/>
            <w:sz w:val="24"/>
            <w:szCs w:val="24"/>
            <w:rPrChange w:id="446" w:author="jennifer piehl" w:date="2020-03-05T10:40:00Z">
              <w:rPr>
                <w:rFonts w:asciiTheme="minorHAnsi" w:hAnsiTheme="minorHAnsi"/>
                <w:i/>
                <w:color w:val="auto"/>
                <w:sz w:val="24"/>
                <w:szCs w:val="24"/>
              </w:rPr>
            </w:rPrChange>
          </w:rPr>
          <w:t xml:space="preserve">1.1 </w:t>
        </w:r>
      </w:ins>
      <w:r w:rsidR="00806920" w:rsidRPr="00354701">
        <w:rPr>
          <w:rFonts w:asciiTheme="minorHAnsi" w:hAnsiTheme="minorHAnsi"/>
          <w:iCs/>
          <w:color w:val="auto"/>
          <w:sz w:val="24"/>
          <w:szCs w:val="24"/>
          <w:rPrChange w:id="447" w:author="jennifer piehl" w:date="2020-03-05T10:40:00Z">
            <w:rPr>
              <w:rFonts w:asciiTheme="minorHAnsi" w:hAnsiTheme="minorHAnsi"/>
              <w:i/>
              <w:color w:val="auto"/>
              <w:sz w:val="24"/>
              <w:szCs w:val="24"/>
            </w:rPr>
          </w:rPrChange>
        </w:rPr>
        <w:t xml:space="preserve">Catch </w:t>
      </w:r>
      <w:del w:id="448" w:author="jennifer piehl" w:date="2020-03-04T14:00:00Z">
        <w:r w:rsidR="00806920" w:rsidRPr="00354701" w:rsidDel="00C1000A">
          <w:rPr>
            <w:rFonts w:asciiTheme="minorHAnsi" w:hAnsiTheme="minorHAnsi"/>
            <w:iCs/>
            <w:color w:val="auto"/>
            <w:sz w:val="24"/>
            <w:szCs w:val="24"/>
            <w:rPrChange w:id="449" w:author="jennifer piehl" w:date="2020-03-05T10:40:00Z">
              <w:rPr>
                <w:rFonts w:asciiTheme="minorHAnsi" w:hAnsiTheme="minorHAnsi"/>
                <w:i/>
                <w:color w:val="auto"/>
                <w:sz w:val="24"/>
                <w:szCs w:val="24"/>
              </w:rPr>
            </w:rPrChange>
          </w:rPr>
          <w:delText xml:space="preserve">modeling </w:delText>
        </w:r>
      </w:del>
      <w:r w:rsidR="00806920" w:rsidRPr="00354701">
        <w:rPr>
          <w:rFonts w:asciiTheme="minorHAnsi" w:hAnsiTheme="minorHAnsi"/>
          <w:iCs/>
          <w:color w:val="auto"/>
          <w:sz w:val="24"/>
          <w:szCs w:val="24"/>
          <w:rPrChange w:id="450" w:author="jennifer piehl" w:date="2020-03-05T10:40:00Z">
            <w:rPr>
              <w:rFonts w:asciiTheme="minorHAnsi" w:hAnsiTheme="minorHAnsi"/>
              <w:i/>
              <w:color w:val="auto"/>
              <w:sz w:val="24"/>
              <w:szCs w:val="24"/>
            </w:rPr>
          </w:rPrChange>
        </w:rPr>
        <w:t>versus biomass modeling</w:t>
      </w:r>
      <w:bookmarkEnd w:id="443"/>
    </w:p>
    <w:p w14:paraId="578D5877" w14:textId="2BF96758" w:rsidR="008062F9" w:rsidRPr="003E2A48" w:rsidRDefault="00806920" w:rsidP="00354701">
      <w:pPr>
        <w:pStyle w:val="FirstParagraph"/>
        <w:spacing w:before="0" w:after="0" w:line="480" w:lineRule="auto"/>
      </w:pPr>
      <w:del w:id="451" w:author="jennifer piehl" w:date="2020-03-04T13:46:00Z">
        <w:r w:rsidRPr="003E2A48" w:rsidDel="00076378">
          <w:delText xml:space="preserve">Modeling </w:delText>
        </w:r>
      </w:del>
      <w:ins w:id="452" w:author="jennifer piehl" w:date="2020-03-04T13:46:00Z">
        <w:r w:rsidR="00076378">
          <w:t>The m</w:t>
        </w:r>
        <w:r w:rsidR="00076378" w:rsidRPr="003E2A48">
          <w:t xml:space="preserve">odeling </w:t>
        </w:r>
      </w:ins>
      <w:r w:rsidRPr="003E2A48">
        <w:t xml:space="preserve">and forecasting </w:t>
      </w:r>
      <w:ins w:id="453" w:author="jennifer piehl" w:date="2020-03-04T13:46:00Z">
        <w:r w:rsidR="00076378">
          <w:t xml:space="preserve">of </w:t>
        </w:r>
      </w:ins>
      <w:r w:rsidRPr="003E2A48">
        <w:t xml:space="preserve">landings </w:t>
      </w:r>
      <w:del w:id="454" w:author="jennifer piehl" w:date="2020-03-04T13:46:00Z">
        <w:r w:rsidRPr="003E2A48" w:rsidDel="00076378">
          <w:delText xml:space="preserve">data </w:delText>
        </w:r>
      </w:del>
      <w:r w:rsidRPr="003E2A48">
        <w:t xml:space="preserve">using statistical models fit to annual </w:t>
      </w:r>
      <w:del w:id="455" w:author="jennifer piehl" w:date="2020-03-04T13:47:00Z">
        <w:r w:rsidRPr="003E2A48" w:rsidDel="00076378">
          <w:delText xml:space="preserve">or </w:delText>
        </w:r>
      </w:del>
      <w:ins w:id="456" w:author="jennifer piehl" w:date="2020-03-04T13:47:00Z">
        <w:r w:rsidR="00076378">
          <w:t xml:space="preserve">and </w:t>
        </w:r>
      </w:ins>
      <w:r w:rsidRPr="003E2A48">
        <w:t xml:space="preserve">seasonal catch time series has </w:t>
      </w:r>
      <w:del w:id="457" w:author="jennifer piehl" w:date="2020-03-04T13:46:00Z">
        <w:r w:rsidRPr="003E2A48" w:rsidDel="00076378">
          <w:delText xml:space="preserve">a </w:delText>
        </w:r>
      </w:del>
      <w:r w:rsidRPr="003E2A48">
        <w:t>long</w:t>
      </w:r>
      <w:del w:id="458" w:author="jennifer piehl" w:date="2020-03-04T13:46:00Z">
        <w:r w:rsidRPr="003E2A48" w:rsidDel="00076378">
          <w:delText xml:space="preserve"> tradition</w:delText>
        </w:r>
      </w:del>
      <w:ins w:id="459" w:author="jennifer piehl" w:date="2020-03-04T13:46:00Z">
        <w:r w:rsidR="00076378">
          <w:t xml:space="preserve"> been performed</w:t>
        </w:r>
      </w:ins>
      <w:r w:rsidRPr="003E2A48">
        <w:t xml:space="preserve"> in fisheries </w:t>
      </w:r>
      <w:ins w:id="460" w:author="jennifer piehl" w:date="2020-03-04T13:46:00Z">
        <w:r w:rsidR="00076378">
          <w:t>research on</w:t>
        </w:r>
      </w:ins>
      <w:del w:id="461" w:author="jennifer piehl" w:date="2020-03-04T13:46:00Z">
        <w:r w:rsidRPr="003E2A48" w:rsidDel="00076378">
          <w:delText>and has been applied t</w:delText>
        </w:r>
      </w:del>
      <w:del w:id="462" w:author="jennifer piehl" w:date="2020-03-04T13:47:00Z">
        <w:r w:rsidRPr="003E2A48" w:rsidDel="00076378">
          <w:delText>o</w:delText>
        </w:r>
      </w:del>
      <w:r w:rsidRPr="003E2A48">
        <w:t xml:space="preserve"> many species (Cohen &amp; Stone, 1987; Farmer &amp; </w:t>
      </w:r>
      <w:proofErr w:type="spellStart"/>
      <w:r w:rsidRPr="003E2A48">
        <w:t>Froeschke</w:t>
      </w:r>
      <w:proofErr w:type="spellEnd"/>
      <w:r w:rsidRPr="003E2A48">
        <w:t xml:space="preserve">, 2015; </w:t>
      </w:r>
      <w:proofErr w:type="spellStart"/>
      <w:r w:rsidRPr="003E2A48">
        <w:t>Georgakarakos</w:t>
      </w:r>
      <w:proofErr w:type="spellEnd"/>
      <w:del w:id="463" w:author="jennifer piehl" w:date="2020-03-05T11:37:00Z">
        <w:r w:rsidRPr="003E2A48" w:rsidDel="00795B00">
          <w:delText xml:space="preserve"> et al.,</w:delText>
        </w:r>
      </w:del>
      <w:ins w:id="464" w:author="jennifer piehl" w:date="2020-03-05T11:37:00Z">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ins>
      <w:r w:rsidRPr="003E2A48">
        <w:t xml:space="preserve"> 2006; Hanson</w:t>
      </w:r>
      <w:del w:id="465" w:author="jennifer piehl" w:date="2020-03-05T11:38:00Z">
        <w:r w:rsidRPr="003E2A48" w:rsidDel="00795B00">
          <w:delText xml:space="preserve"> et al.,</w:delText>
        </w:r>
      </w:del>
      <w:ins w:id="466" w:author="jennifer piehl" w:date="2020-03-05T11:38:00Z">
        <w:r w:rsidR="00795B00">
          <w:t>,</w:t>
        </w:r>
        <w:r w:rsidR="00795B00" w:rsidRPr="00795B00">
          <w:t xml:space="preserve"> </w:t>
        </w:r>
        <w:r w:rsidR="00795B00" w:rsidRPr="003E2A48">
          <w:t>Vaughan, &amp; Narayan,</w:t>
        </w:r>
      </w:ins>
      <w:r w:rsidRPr="003E2A48">
        <w:t xml:space="preserve"> 2006; </w:t>
      </w:r>
      <w:proofErr w:type="spellStart"/>
      <w:r w:rsidRPr="003E2A48">
        <w:t>Lawer</w:t>
      </w:r>
      <w:proofErr w:type="spellEnd"/>
      <w:r w:rsidRPr="003E2A48">
        <w:t xml:space="preserve">, 2016; </w:t>
      </w:r>
      <w:proofErr w:type="spellStart"/>
      <w:r w:rsidRPr="003E2A48">
        <w:t>Lloret</w:t>
      </w:r>
      <w:proofErr w:type="spellEnd"/>
      <w:del w:id="467" w:author="jennifer piehl" w:date="2020-03-05T11:38:00Z">
        <w:r w:rsidRPr="003E2A48" w:rsidDel="00795B00">
          <w:delText xml:space="preserve"> et al.</w:delText>
        </w:r>
      </w:del>
      <w:ins w:id="468" w:author="jennifer piehl" w:date="2020-03-05T11:38:00Z">
        <w:r w:rsidR="00795B00">
          <w:t>,</w:t>
        </w:r>
        <w:r w:rsidR="00795B00" w:rsidRPr="00795B00">
          <w:t xml:space="preserve"> </w:t>
        </w:r>
        <w:proofErr w:type="spellStart"/>
        <w:r w:rsidR="00795B00" w:rsidRPr="003E2A48">
          <w:t>Lleonart</w:t>
        </w:r>
        <w:proofErr w:type="spellEnd"/>
        <w:r w:rsidR="00795B00" w:rsidRPr="003E2A48">
          <w:t>, &amp; Sole</w:t>
        </w:r>
      </w:ins>
      <w:r w:rsidRPr="003E2A48">
        <w:t xml:space="preserve">, 2000; Mendelssohn, 1981; Nobel &amp; </w:t>
      </w:r>
      <w:proofErr w:type="spellStart"/>
      <w:r w:rsidRPr="003E2A48">
        <w:t>Sathianandan</w:t>
      </w:r>
      <w:proofErr w:type="spellEnd"/>
      <w:r w:rsidRPr="003E2A48">
        <w:t xml:space="preserve">, 1991; </w:t>
      </w:r>
      <w:proofErr w:type="spellStart"/>
      <w:r w:rsidRPr="003E2A48">
        <w:t>Prista</w:t>
      </w:r>
      <w:proofErr w:type="spellEnd"/>
      <w:ins w:id="469" w:author="jennifer piehl" w:date="2020-03-05T11:39:00Z">
        <w:r w:rsidR="00795B00">
          <w:t>,</w:t>
        </w:r>
        <w:r w:rsidR="00795B00" w:rsidRPr="00795B00">
          <w:t xml:space="preserve"> </w:t>
        </w:r>
        <w:r w:rsidR="00795B00" w:rsidRPr="003E2A48">
          <w:t>Diawara, Costa, &amp; Jones,</w:t>
        </w:r>
        <w:r w:rsidR="00795B00">
          <w:t xml:space="preserve"> </w:t>
        </w:r>
      </w:ins>
      <w:del w:id="470" w:author="jennifer piehl" w:date="2020-03-05T11:39:00Z">
        <w:r w:rsidRPr="003E2A48" w:rsidDel="00795B00">
          <w:delText xml:space="preserve"> et al., </w:delText>
        </w:r>
      </w:del>
      <w:r w:rsidRPr="003E2A48">
        <w:t xml:space="preserve">2011; Stergiou &amp; Christou, 1996), including oil sardines (Srinath, 1998; </w:t>
      </w:r>
      <w:proofErr w:type="spellStart"/>
      <w:r w:rsidRPr="003E2A48">
        <w:t>Venugopalan</w:t>
      </w:r>
      <w:proofErr w:type="spellEnd"/>
      <w:r w:rsidRPr="003E2A48">
        <w:t xml:space="preserve"> &amp; Srinath, 1998). These models can be used to identity </w:t>
      </w:r>
      <w:del w:id="471" w:author="jennifer piehl" w:date="2020-03-04T13:47:00Z">
        <w:r w:rsidRPr="003E2A48" w:rsidDel="00076378">
          <w:delText xml:space="preserve">the </w:delText>
        </w:r>
      </w:del>
      <w:r w:rsidRPr="003E2A48">
        <w:t xml:space="preserve">variables correlated with catch fluctuations and </w:t>
      </w:r>
      <w:del w:id="472" w:author="jennifer piehl" w:date="2020-03-04T13:47:00Z">
        <w:r w:rsidRPr="003E2A48" w:rsidDel="00076378">
          <w:delText xml:space="preserve">can be used </w:delText>
        </w:r>
      </w:del>
      <w:r w:rsidRPr="003E2A48">
        <w:t>to provide landings forecasts</w:t>
      </w:r>
      <w:ins w:id="473" w:author="jennifer piehl" w:date="2020-03-04T13:48:00Z">
        <w:r w:rsidR="00076378">
          <w:t>,</w:t>
        </w:r>
      </w:ins>
      <w:r w:rsidRPr="003E2A48">
        <w:t xml:space="preserve"> which are useful for fishery managers and the fishing industry. </w:t>
      </w:r>
      <w:del w:id="474" w:author="jennifer piehl" w:date="2020-03-04T13:48:00Z">
        <w:r w:rsidRPr="003E2A48" w:rsidDel="00076378">
          <w:delText xml:space="preserve">An </w:delText>
        </w:r>
      </w:del>
      <w:ins w:id="475" w:author="jennifer piehl" w:date="2020-03-04T13:48:00Z">
        <w:r w:rsidR="00076378">
          <w:t>For</w:t>
        </w:r>
        <w:r w:rsidR="00076378" w:rsidRPr="003E2A48">
          <w:t xml:space="preserve"> </w:t>
        </w:r>
      </w:ins>
      <w:r w:rsidRPr="003E2A48">
        <w:t>example</w:t>
      </w:r>
      <w:del w:id="476" w:author="jennifer piehl" w:date="2020-03-04T13:48:00Z">
        <w:r w:rsidRPr="003E2A48" w:rsidDel="00076378">
          <w:delText xml:space="preserve"> of the former is using</w:delText>
        </w:r>
      </w:del>
      <w:ins w:id="477" w:author="jennifer piehl" w:date="2020-03-04T13:48:00Z">
        <w:r w:rsidR="00076378">
          <w:t>,</w:t>
        </w:r>
      </w:ins>
      <w:r w:rsidRPr="003E2A48">
        <w:t xml:space="preserve"> catch forecasts</w:t>
      </w:r>
      <w:ins w:id="478" w:author="jennifer piehl" w:date="2020-03-04T13:48:00Z">
        <w:r w:rsidR="00076378">
          <w:t xml:space="preserve"> </w:t>
        </w:r>
      </w:ins>
      <w:ins w:id="479" w:author="jennifer piehl" w:date="2020-03-04T13:49:00Z">
        <w:r w:rsidR="00076378">
          <w:t xml:space="preserve">that exceed the permitted limits </w:t>
        </w:r>
      </w:ins>
      <w:ins w:id="480" w:author="jennifer piehl" w:date="2020-03-04T13:48:00Z">
        <w:r w:rsidR="00076378">
          <w:t xml:space="preserve">can </w:t>
        </w:r>
      </w:ins>
      <w:ins w:id="481" w:author="jennifer piehl" w:date="2020-03-04T13:49:00Z">
        <w:r w:rsidR="00076378">
          <w:t>prompt the</w:t>
        </w:r>
      </w:ins>
      <w:del w:id="482" w:author="jennifer piehl" w:date="2020-03-04T13:49:00Z">
        <w:r w:rsidRPr="003E2A48" w:rsidDel="00076378">
          <w:delText xml:space="preserve"> to</w:delText>
        </w:r>
      </w:del>
      <w:r w:rsidRPr="003E2A48">
        <w:t xml:space="preserve"> set</w:t>
      </w:r>
      <w:del w:id="483" w:author="jennifer piehl" w:date="2020-03-04T13:49:00Z">
        <w:r w:rsidRPr="003E2A48" w:rsidDel="00076378">
          <w:delText xml:space="preserve"> or give</w:delText>
        </w:r>
      </w:del>
      <w:ins w:id="484" w:author="jennifer piehl" w:date="2020-03-04T13:49:00Z">
        <w:r w:rsidR="00076378">
          <w:t>ting o</w:t>
        </w:r>
      </w:ins>
      <w:ins w:id="485" w:author="jennifer piehl" w:date="2020-03-04T13:50:00Z">
        <w:r w:rsidR="00076378">
          <w:t>f or</w:t>
        </w:r>
      </w:ins>
      <w:r w:rsidRPr="003E2A48">
        <w:t xml:space="preserve"> warning</w:t>
      </w:r>
      <w:del w:id="486" w:author="jennifer piehl" w:date="2020-03-04T13:50:00Z">
        <w:r w:rsidRPr="003E2A48" w:rsidDel="00076378">
          <w:delText>s</w:delText>
        </w:r>
      </w:del>
      <w:r w:rsidRPr="003E2A48">
        <w:t xml:space="preserve"> </w:t>
      </w:r>
      <w:del w:id="487" w:author="jennifer piehl" w:date="2020-03-04T13:48:00Z">
        <w:r w:rsidRPr="003E2A48" w:rsidDel="00076378">
          <w:delText xml:space="preserve">of </w:delText>
        </w:r>
      </w:del>
      <w:ins w:id="488" w:author="jennifer piehl" w:date="2020-03-04T13:48:00Z">
        <w:r w:rsidR="00076378">
          <w:t>about</w:t>
        </w:r>
        <w:r w:rsidR="00076378" w:rsidRPr="003E2A48">
          <w:t xml:space="preserve"> </w:t>
        </w:r>
      </w:ins>
      <w:r w:rsidRPr="003E2A48">
        <w:t xml:space="preserve">seasonal fishery closures </w:t>
      </w:r>
      <w:del w:id="489" w:author="jennifer piehl" w:date="2020-03-04T13:49:00Z">
        <w:r w:rsidRPr="003E2A48" w:rsidDel="00076378">
          <w:delText xml:space="preserve">if the forecasted catch is higher than the allowed catch limits </w:delText>
        </w:r>
      </w:del>
      <w:r w:rsidRPr="003E2A48">
        <w:t xml:space="preserve">(Farmer &amp; </w:t>
      </w:r>
      <w:proofErr w:type="spellStart"/>
      <w:r w:rsidRPr="003E2A48">
        <w:t>Froeschke</w:t>
      </w:r>
      <w:proofErr w:type="spellEnd"/>
      <w:r w:rsidRPr="003E2A48">
        <w:t xml:space="preserve">, 2015). </w:t>
      </w:r>
      <w:del w:id="490" w:author="jennifer piehl" w:date="2020-03-04T13:50:00Z">
        <w:r w:rsidRPr="003E2A48" w:rsidDel="00076378">
          <w:delText>An example of the latter is t</w:delText>
        </w:r>
      </w:del>
      <w:ins w:id="491" w:author="jennifer piehl" w:date="2020-03-04T13:50:00Z">
        <w:r w:rsidR="00076378">
          <w:t>T</w:t>
        </w:r>
      </w:ins>
      <w:r w:rsidRPr="003E2A48">
        <w:t xml:space="preserve">he annual Gulf and Atlantic menhaden </w:t>
      </w:r>
      <w:ins w:id="492" w:author="jennifer piehl" w:date="2020-03-04T13:51:00Z">
        <w:r w:rsidR="00076378">
          <w:t xml:space="preserve">landings </w:t>
        </w:r>
      </w:ins>
      <w:r w:rsidRPr="003E2A48">
        <w:t xml:space="preserve">forecast produced by </w:t>
      </w:r>
      <w:ins w:id="493" w:author="jennifer piehl" w:date="2020-03-04T13:50:00Z">
        <w:r w:rsidR="00076378">
          <w:t xml:space="preserve">the </w:t>
        </w:r>
      </w:ins>
      <w:ins w:id="494" w:author="jennifer piehl" w:date="2020-03-05T12:35:00Z">
        <w:r w:rsidR="005358BF">
          <w:t>National Oceanic and Atmospheric Administration</w:t>
        </w:r>
        <w:r w:rsidR="005358BF" w:rsidRPr="003E2A48">
          <w:t xml:space="preserve"> </w:t>
        </w:r>
        <w:r w:rsidR="005358BF">
          <w:t>(</w:t>
        </w:r>
      </w:ins>
      <w:r w:rsidRPr="003E2A48">
        <w:t>NOAA</w:t>
      </w:r>
      <w:ins w:id="495" w:author="jennifer piehl" w:date="2020-03-05T12:35:00Z">
        <w:r w:rsidR="005358BF">
          <w:t>)</w:t>
        </w:r>
      </w:ins>
      <w:r w:rsidRPr="003E2A48">
        <w:t xml:space="preserve"> Fisheries</w:t>
      </w:r>
      <w:del w:id="496" w:author="jennifer piehl" w:date="2020-03-04T13:53:00Z">
        <w:r w:rsidRPr="003E2A48" w:rsidDel="00076378">
          <w:delText xml:space="preserve"> (Hanson et al., 2006;</w:delText>
        </w:r>
      </w:del>
      <w:del w:id="497" w:author="jennifer piehl" w:date="2020-03-04T13:52:00Z">
        <w:r w:rsidRPr="003E2A48" w:rsidDel="00076378">
          <w:delText xml:space="preserve"> Schaaf et al., 1975</w:delText>
        </w:r>
      </w:del>
      <w:del w:id="498" w:author="jennifer piehl" w:date="2020-03-04T13:53:00Z">
        <w:r w:rsidRPr="003E2A48" w:rsidDel="00076378">
          <w:delText>)</w:delText>
        </w:r>
      </w:del>
      <w:del w:id="499" w:author="jennifer piehl" w:date="2020-03-04T13:50:00Z">
        <w:r w:rsidRPr="003E2A48" w:rsidDel="00076378">
          <w:delText>. This</w:delText>
        </w:r>
      </w:del>
      <w:ins w:id="500" w:author="jennifer piehl" w:date="2020-03-04T13:50:00Z">
        <w:r w:rsidR="00076378">
          <w:t>, based on</w:t>
        </w:r>
      </w:ins>
      <w:r w:rsidRPr="003E2A48">
        <w:t xml:space="preserve"> </w:t>
      </w:r>
      <w:ins w:id="501" w:author="jennifer piehl" w:date="2020-03-04T13:52:00Z">
        <w:r w:rsidR="00076378">
          <w:t xml:space="preserve">a </w:t>
        </w:r>
      </w:ins>
      <w:r w:rsidRPr="003E2A48">
        <w:t>multiple regression</w:t>
      </w:r>
      <w:ins w:id="502" w:author="jennifer piehl" w:date="2020-03-04T13:52:00Z">
        <w:r w:rsidR="00076378">
          <w:t xml:space="preserve"> model</w:t>
        </w:r>
      </w:ins>
      <w:ins w:id="503" w:author="jennifer piehl" w:date="2020-03-04T13:50:00Z">
        <w:r w:rsidR="00076378">
          <w:t>,</w:t>
        </w:r>
      </w:ins>
      <w:r w:rsidRPr="003E2A48">
        <w:t xml:space="preserve"> </w:t>
      </w:r>
      <w:del w:id="504" w:author="jennifer piehl" w:date="2020-03-04T13:50:00Z">
        <w:r w:rsidRPr="003E2A48" w:rsidDel="00076378">
          <w:delText xml:space="preserve">model </w:delText>
        </w:r>
      </w:del>
      <w:r w:rsidRPr="003E2A48">
        <w:t xml:space="preserve">has been used for the last 45 years </w:t>
      </w:r>
      <w:del w:id="505" w:author="jennifer piehl" w:date="2020-03-04T13:51:00Z">
        <w:r w:rsidRPr="003E2A48" w:rsidDel="00076378">
          <w:delText xml:space="preserve">to produce an annual forecast of menhaden landings, which is used </w:delText>
        </w:r>
      </w:del>
      <w:r w:rsidRPr="003E2A48">
        <w:t xml:space="preserve">for planning </w:t>
      </w:r>
      <w:del w:id="506" w:author="jennifer piehl" w:date="2020-03-04T13:51:00Z">
        <w:r w:rsidRPr="003E2A48" w:rsidDel="00076378">
          <w:delText>purposes by</w:delText>
        </w:r>
      </w:del>
      <w:ins w:id="507" w:author="jennifer piehl" w:date="2020-03-04T13:51:00Z">
        <w:r w:rsidR="00076378">
          <w:t>in</w:t>
        </w:r>
      </w:ins>
      <w:r w:rsidRPr="003E2A48">
        <w:t xml:space="preserve"> the industry, </w:t>
      </w:r>
      <w:del w:id="508" w:author="jennifer piehl" w:date="2020-03-04T13:51:00Z">
        <w:r w:rsidRPr="003E2A48" w:rsidDel="00076378">
          <w:delText>not only the</w:delText>
        </w:r>
      </w:del>
      <w:ins w:id="509" w:author="jennifer piehl" w:date="2020-03-04T13:51:00Z">
        <w:r w:rsidR="00076378">
          <w:t>among</w:t>
        </w:r>
      </w:ins>
      <w:r w:rsidRPr="003E2A48">
        <w:t xml:space="preserve"> fishers</w:t>
      </w:r>
      <w:del w:id="510" w:author="jennifer piehl" w:date="2020-03-04T13:51:00Z">
        <w:r w:rsidRPr="003E2A48" w:rsidDel="00076378">
          <w:delText xml:space="preserve"> but also</w:delText>
        </w:r>
      </w:del>
      <w:ins w:id="511" w:author="jennifer piehl" w:date="2020-03-04T13:51:00Z">
        <w:r w:rsidR="00076378">
          <w:t>,</w:t>
        </w:r>
      </w:ins>
      <w:r w:rsidRPr="003E2A48">
        <w:t xml:space="preserve"> fish </w:t>
      </w:r>
      <w:del w:id="512" w:author="jennifer piehl" w:date="2020-03-04T13:51:00Z">
        <w:r w:rsidRPr="003E2A48" w:rsidDel="00076378">
          <w:delText xml:space="preserve">catch </w:delText>
        </w:r>
      </w:del>
      <w:r w:rsidRPr="003E2A48">
        <w:t xml:space="preserve">sellers and buyers, businesses </w:t>
      </w:r>
      <w:del w:id="513" w:author="jennifer piehl" w:date="2020-03-04T13:51:00Z">
        <w:r w:rsidRPr="003E2A48" w:rsidDel="00076378">
          <w:delText xml:space="preserve">which </w:delText>
        </w:r>
      </w:del>
      <w:r w:rsidRPr="003E2A48">
        <w:t>provid</w:t>
      </w:r>
      <w:del w:id="514" w:author="jennifer piehl" w:date="2020-03-04T13:51:00Z">
        <w:r w:rsidRPr="003E2A48" w:rsidDel="00076378">
          <w:delText>e</w:delText>
        </w:r>
      </w:del>
      <w:ins w:id="515" w:author="jennifer piehl" w:date="2020-03-04T13:51:00Z">
        <w:r w:rsidR="00076378">
          <w:t>in</w:t>
        </w:r>
      </w:ins>
      <w:ins w:id="516" w:author="jennifer piehl" w:date="2020-03-04T13:52:00Z">
        <w:r w:rsidR="00076378">
          <w:t>g</w:t>
        </w:r>
      </w:ins>
      <w:r w:rsidRPr="003E2A48">
        <w:t xml:space="preserve"> </w:t>
      </w:r>
      <w:del w:id="517" w:author="jennifer piehl" w:date="2020-03-04T13:52:00Z">
        <w:r w:rsidRPr="003E2A48" w:rsidDel="00076378">
          <w:delText xml:space="preserve">fisheries </w:delText>
        </w:r>
      </w:del>
      <w:ins w:id="518" w:author="jennifer piehl" w:date="2020-03-04T13:52:00Z">
        <w:r w:rsidR="00076378" w:rsidRPr="003E2A48">
          <w:t>fisher</w:t>
        </w:r>
        <w:r w:rsidR="00076378">
          <w:t>y</w:t>
        </w:r>
        <w:r w:rsidR="00076378" w:rsidRPr="003E2A48">
          <w:t xml:space="preserve"> </w:t>
        </w:r>
      </w:ins>
      <w:r w:rsidRPr="003E2A48">
        <w:t xml:space="preserve">gear, and banks </w:t>
      </w:r>
      <w:del w:id="519" w:author="jennifer piehl" w:date="2020-03-04T13:52:00Z">
        <w:r w:rsidRPr="003E2A48" w:rsidDel="00076378">
          <w:delText xml:space="preserve">which </w:delText>
        </w:r>
      </w:del>
      <w:r w:rsidRPr="003E2A48">
        <w:t>provid</w:t>
      </w:r>
      <w:del w:id="520" w:author="jennifer piehl" w:date="2020-03-04T13:52:00Z">
        <w:r w:rsidRPr="003E2A48" w:rsidDel="00076378">
          <w:delText>e</w:delText>
        </w:r>
      </w:del>
      <w:ins w:id="521" w:author="jennifer piehl" w:date="2020-03-04T13:52:00Z">
        <w:r w:rsidR="00076378">
          <w:t>ing</w:t>
        </w:r>
      </w:ins>
      <w:r w:rsidRPr="003E2A48">
        <w:t xml:space="preserve"> financing (Hanson et al., 2006</w:t>
      </w:r>
      <w:ins w:id="522" w:author="jennifer piehl" w:date="2020-03-04T13:52:00Z">
        <w:r w:rsidR="00076378">
          <w:t>;</w:t>
        </w:r>
        <w:r w:rsidR="00076378" w:rsidRPr="00076378">
          <w:t xml:space="preserve"> </w:t>
        </w:r>
        <w:r w:rsidR="00076378" w:rsidRPr="003E2A48">
          <w:t>Schaaf</w:t>
        </w:r>
      </w:ins>
      <w:ins w:id="523" w:author="jennifer piehl" w:date="2020-03-05T11:41:00Z">
        <w:r w:rsidR="00795B00">
          <w:t>,</w:t>
        </w:r>
        <w:r w:rsidR="00795B00" w:rsidRPr="00795B00">
          <w:t xml:space="preserve"> </w:t>
        </w:r>
        <w:r w:rsidR="00795B00" w:rsidRPr="003E2A48">
          <w:t xml:space="preserve">Sykes, &amp; </w:t>
        </w:r>
        <w:proofErr w:type="spellStart"/>
        <w:r w:rsidR="00795B00" w:rsidRPr="003E2A48">
          <w:t>Chapoton</w:t>
        </w:r>
      </w:ins>
      <w:proofErr w:type="spellEnd"/>
      <w:ins w:id="524" w:author="jennifer piehl" w:date="2020-03-04T13:52:00Z">
        <w:r w:rsidR="00076378" w:rsidRPr="003E2A48">
          <w:t>, 1975</w:t>
        </w:r>
      </w:ins>
      <w:r w:rsidRPr="003E2A48">
        <w:t>).</w:t>
      </w:r>
    </w:p>
    <w:p w14:paraId="6487BA66" w14:textId="7E8A7724" w:rsidR="008062F9" w:rsidRPr="003E2A48" w:rsidRDefault="00806920">
      <w:pPr>
        <w:pStyle w:val="BodyText"/>
        <w:spacing w:before="0" w:after="0" w:line="480" w:lineRule="auto"/>
        <w:ind w:firstLine="360"/>
        <w:pPrChange w:id="525" w:author="jennifer piehl" w:date="2020-03-05T10:41:00Z">
          <w:pPr>
            <w:pStyle w:val="BodyText"/>
            <w:spacing w:before="0" w:after="0" w:line="480" w:lineRule="auto"/>
          </w:pPr>
        </w:pPrChange>
      </w:pPr>
      <w:del w:id="526" w:author="jennifer piehl" w:date="2020-03-04T13:53:00Z">
        <w:r w:rsidRPr="003E2A48" w:rsidDel="00C1000A">
          <w:delText xml:space="preserve">For the purpose of our study, the assumption of a tight relationship between landings and abundance is not necessary. </w:delText>
        </w:r>
      </w:del>
      <w:del w:id="527" w:author="jennifer piehl" w:date="2020-03-04T13:54:00Z">
        <w:r w:rsidRPr="003E2A48" w:rsidDel="00C1000A">
          <w:delText xml:space="preserve">The objective </w:delText>
        </w:r>
      </w:del>
      <w:del w:id="528" w:author="jennifer piehl" w:date="2020-03-04T13:53:00Z">
        <w:r w:rsidRPr="003E2A48" w:rsidDel="00C1000A">
          <w:delText xml:space="preserve">is </w:delText>
        </w:r>
      </w:del>
      <w:ins w:id="529" w:author="jennifer piehl" w:date="2020-03-04T13:54:00Z">
        <w:r w:rsidR="00C1000A">
          <w:t>A</w:t>
        </w:r>
      </w:ins>
      <w:ins w:id="530" w:author="jennifer piehl" w:date="2020-03-04T13:53:00Z">
        <w:r w:rsidR="00C1000A">
          <w:t xml:space="preserve">s </w:t>
        </w:r>
      </w:ins>
      <w:ins w:id="531" w:author="jennifer piehl" w:date="2020-03-04T13:54:00Z">
        <w:r w:rsidR="00C1000A">
          <w:t xml:space="preserve">this </w:t>
        </w:r>
      </w:ins>
      <w:ins w:id="532" w:author="jennifer piehl" w:date="2020-03-04T13:53:00Z">
        <w:r w:rsidR="00C1000A">
          <w:t>study wa</w:t>
        </w:r>
        <w:r w:rsidR="00C1000A" w:rsidRPr="003E2A48">
          <w:t xml:space="preserve">s </w:t>
        </w:r>
      </w:ins>
      <w:ins w:id="533" w:author="jennifer piehl" w:date="2020-03-04T13:54:00Z">
        <w:r w:rsidR="00C1000A">
          <w:t xml:space="preserve">conducted </w:t>
        </w:r>
      </w:ins>
      <w:r w:rsidRPr="003E2A48">
        <w:t>to understand</w:t>
      </w:r>
      <w:del w:id="534" w:author="jennifer piehl" w:date="2020-03-04T13:54:00Z">
        <w:r w:rsidRPr="003E2A48" w:rsidDel="00C1000A">
          <w:delText xml:space="preserve"> what</w:delText>
        </w:r>
      </w:del>
      <w:r w:rsidRPr="003E2A48">
        <w:t xml:space="preserve"> drive</w:t>
      </w:r>
      <w:ins w:id="535" w:author="jennifer piehl" w:date="2020-03-04T13:54:00Z">
        <w:r w:rsidR="00C1000A">
          <w:t>r</w:t>
        </w:r>
      </w:ins>
      <w:r w:rsidRPr="003E2A48">
        <w:t xml:space="preserve">s </w:t>
      </w:r>
      <w:ins w:id="536" w:author="jennifer piehl" w:date="2020-03-04T13:54:00Z">
        <w:r w:rsidR="00C1000A">
          <w:t xml:space="preserve">of </w:t>
        </w:r>
      </w:ins>
      <w:r w:rsidRPr="003E2A48">
        <w:t>landing</w:t>
      </w:r>
      <w:del w:id="537" w:author="jennifer piehl" w:date="2020-03-04T13:54:00Z">
        <w:r w:rsidRPr="003E2A48" w:rsidDel="00C1000A">
          <w:delText>s</w:delText>
        </w:r>
      </w:del>
      <w:r w:rsidRPr="003E2A48">
        <w:t xml:space="preserve"> variability, </w:t>
      </w:r>
      <w:del w:id="538" w:author="jennifer piehl" w:date="2020-03-04T13:54:00Z">
        <w:r w:rsidRPr="003E2A48" w:rsidDel="00C1000A">
          <w:delText>whether it is due to biomass or catchability variation</w:delText>
        </w:r>
      </w:del>
      <w:ins w:id="539" w:author="jennifer piehl" w:date="2020-03-04T13:53:00Z">
        <w:r w:rsidR="00C1000A" w:rsidRPr="003E2A48">
          <w:t xml:space="preserve">the assumption of a </w:t>
        </w:r>
      </w:ins>
      <w:ins w:id="540" w:author="jennifer piehl" w:date="2020-03-04T15:47:00Z">
        <w:r w:rsidR="005B3EFF">
          <w:t>close</w:t>
        </w:r>
      </w:ins>
      <w:ins w:id="541" w:author="jennifer piehl" w:date="2020-03-04T13:53:00Z">
        <w:r w:rsidR="00C1000A" w:rsidRPr="003E2A48">
          <w:t xml:space="preserve"> relationship between landings and abundance</w:t>
        </w:r>
      </w:ins>
      <w:ins w:id="542" w:author="jennifer piehl" w:date="2020-03-04T13:54:00Z">
        <w:r w:rsidR="00C1000A">
          <w:t xml:space="preserve"> was not required</w:t>
        </w:r>
      </w:ins>
      <w:r w:rsidRPr="003E2A48">
        <w:t xml:space="preserve">. </w:t>
      </w:r>
      <w:del w:id="543" w:author="jennifer piehl" w:date="2020-03-04T13:55:00Z">
        <w:r w:rsidRPr="003E2A48" w:rsidDel="00C1000A">
          <w:delText>That said</w:delText>
        </w:r>
      </w:del>
      <w:ins w:id="544" w:author="jennifer piehl" w:date="2020-03-04T13:55:00Z">
        <w:r w:rsidR="00C1000A">
          <w:t>However</w:t>
        </w:r>
      </w:ins>
      <w:r w:rsidRPr="003E2A48">
        <w:t xml:space="preserve">, Indian oil sardine landings are often assumed to reflect </w:t>
      </w:r>
      <w:del w:id="545" w:author="jennifer piehl" w:date="2020-03-04T13:55:00Z">
        <w:r w:rsidRPr="003E2A48" w:rsidDel="00C1000A">
          <w:delText xml:space="preserve">the </w:delText>
        </w:r>
      </w:del>
      <w:r w:rsidRPr="003E2A48">
        <w:t>total abundance for</w:t>
      </w:r>
      <w:ins w:id="546" w:author="jennifer piehl" w:date="2020-03-04T15:47:00Z">
        <w:r w:rsidR="005B3EFF">
          <w:t xml:space="preserve"> species- and fishery-</w:t>
        </w:r>
      </w:ins>
      <w:ins w:id="547" w:author="jennifer piehl" w:date="2020-03-04T15:48:00Z">
        <w:r w:rsidR="005B3EFF">
          <w:t xml:space="preserve">specific </w:t>
        </w:r>
      </w:ins>
      <w:del w:id="548" w:author="jennifer piehl" w:date="2020-03-04T15:47:00Z">
        <w:r w:rsidRPr="003E2A48" w:rsidDel="005B3EFF">
          <w:delText xml:space="preserve"> </w:delText>
        </w:r>
      </w:del>
      <w:r w:rsidRPr="003E2A48">
        <w:t xml:space="preserve">reasons </w:t>
      </w:r>
      <w:del w:id="549" w:author="jennifer piehl" w:date="2020-03-04T15:48:00Z">
        <w:r w:rsidRPr="003E2A48" w:rsidDel="002C77A6">
          <w:delText xml:space="preserve">specific to the species and the fishery </w:delText>
        </w:r>
      </w:del>
      <w:r w:rsidRPr="003E2A48">
        <w:t xml:space="preserve">(cf. Kripa et al., 2018). </w:t>
      </w:r>
      <w:del w:id="550" w:author="jennifer piehl" w:date="2020-03-04T15:48:00Z">
        <w:r w:rsidRPr="003E2A48" w:rsidDel="002C77A6">
          <w:delText>Historically, the fishery was artisanal</w:delText>
        </w:r>
      </w:del>
      <w:del w:id="551" w:author="jennifer piehl" w:date="2020-03-04T13:57:00Z">
        <w:r w:rsidRPr="003E2A48" w:rsidDel="00C1000A">
          <w:delText>: small boats with small motors, no refrigeration, and limited to the near shore. T</w:delText>
        </w:r>
      </w:del>
      <w:ins w:id="552" w:author="jennifer piehl" w:date="2020-03-04T15:48:00Z">
        <w:r w:rsidR="002C77A6">
          <w:t>T</w:t>
        </w:r>
      </w:ins>
      <w:r w:rsidRPr="003E2A48">
        <w:t>he ring seine was introduced</w:t>
      </w:r>
      <w:ins w:id="553" w:author="jennifer piehl" w:date="2020-03-04T15:48:00Z">
        <w:r w:rsidR="002C77A6">
          <w:t xml:space="preserve"> </w:t>
        </w:r>
        <w:r w:rsidR="002C77A6">
          <w:lastRenderedPageBreak/>
          <w:t>in this fishery</w:t>
        </w:r>
      </w:ins>
      <w:r w:rsidRPr="003E2A48">
        <w:t xml:space="preserve"> in the 1980s, but widespread mechanization of the fleet is a very recent development. Fishers with small boats have limited ability to target </w:t>
      </w:r>
      <w:del w:id="554" w:author="jennifer piehl" w:date="2020-03-04T13:57:00Z">
        <w:r w:rsidRPr="003E2A48" w:rsidDel="00C1000A">
          <w:delText xml:space="preserve">the </w:delText>
        </w:r>
      </w:del>
      <w:r w:rsidRPr="003E2A48">
        <w:t xml:space="preserve">stock, at least not to the degree that landings remain constant as </w:t>
      </w:r>
      <w:del w:id="555" w:author="jennifer piehl" w:date="2020-03-04T13:58:00Z">
        <w:r w:rsidRPr="003E2A48" w:rsidDel="00C1000A">
          <w:delText xml:space="preserve">a </w:delText>
        </w:r>
      </w:del>
      <w:r w:rsidRPr="003E2A48">
        <w:t>stock declines</w:t>
      </w:r>
      <w:del w:id="556" w:author="jennifer piehl" w:date="2020-03-04T13:58:00Z">
        <w:r w:rsidRPr="003E2A48" w:rsidDel="00C1000A">
          <w:delText>. That pattern can be</w:delText>
        </w:r>
      </w:del>
      <w:ins w:id="557" w:author="jennifer piehl" w:date="2020-03-04T13:58:00Z">
        <w:r w:rsidR="00C1000A">
          <w:t>, as seen with</w:t>
        </w:r>
      </w:ins>
      <w:r w:rsidRPr="003E2A48">
        <w:t xml:space="preserve"> </w:t>
      </w:r>
      <w:del w:id="558" w:author="jennifer piehl" w:date="2020-03-04T13:58:00Z">
        <w:r w:rsidRPr="003E2A48" w:rsidDel="00C1000A">
          <w:delText xml:space="preserve">observed in </w:delText>
        </w:r>
      </w:del>
      <w:r w:rsidRPr="003E2A48">
        <w:t xml:space="preserve">a large, mobile, highly mechanized fleet. </w:t>
      </w:r>
      <w:del w:id="559" w:author="jennifer piehl" w:date="2020-03-04T13:58:00Z">
        <w:r w:rsidRPr="003E2A48" w:rsidDel="00C1000A">
          <w:delText xml:space="preserve">The </w:delText>
        </w:r>
      </w:del>
      <w:ins w:id="560" w:author="jennifer piehl" w:date="2020-03-04T13:58:00Z">
        <w:r w:rsidR="00C1000A">
          <w:t>As t</w:t>
        </w:r>
        <w:r w:rsidR="00C1000A" w:rsidRPr="003E2A48">
          <w:t xml:space="preserve">he </w:t>
        </w:r>
      </w:ins>
      <w:r w:rsidRPr="003E2A48">
        <w:t xml:space="preserve">fishery is unregulated, except for </w:t>
      </w:r>
      <w:del w:id="561" w:author="jennifer piehl" w:date="2020-03-04T13:58:00Z">
        <w:r w:rsidRPr="003E2A48" w:rsidDel="00C1000A">
          <w:delText xml:space="preserve">a </w:delText>
        </w:r>
      </w:del>
      <w:r w:rsidRPr="003E2A48">
        <w:t xml:space="preserve">brief closure during the monsoon months, </w:t>
      </w:r>
      <w:del w:id="562" w:author="jennifer piehl" w:date="2020-03-04T13:58:00Z">
        <w:r w:rsidRPr="003E2A48" w:rsidDel="00C1000A">
          <w:delText xml:space="preserve">thus the </w:delText>
        </w:r>
      </w:del>
      <w:r w:rsidRPr="003E2A48">
        <w:t xml:space="preserve">landings are not </w:t>
      </w:r>
      <w:del w:id="563" w:author="jennifer piehl" w:date="2020-03-04T13:58:00Z">
        <w:r w:rsidRPr="003E2A48" w:rsidDel="00C1000A">
          <w:delText xml:space="preserve">being </w:delText>
        </w:r>
      </w:del>
      <w:r w:rsidRPr="003E2A48">
        <w:t xml:space="preserve">affected by area closures </w:t>
      </w:r>
      <w:del w:id="564" w:author="jennifer piehl" w:date="2020-03-04T13:59:00Z">
        <w:r w:rsidRPr="003E2A48" w:rsidDel="00C1000A">
          <w:delText xml:space="preserve">and </w:delText>
        </w:r>
      </w:del>
      <w:ins w:id="565" w:author="jennifer piehl" w:date="2020-03-04T13:59:00Z">
        <w:r w:rsidR="00C1000A">
          <w:t>or</w:t>
        </w:r>
        <w:r w:rsidR="00C1000A" w:rsidRPr="003E2A48">
          <w:t xml:space="preserve"> </w:t>
        </w:r>
      </w:ins>
      <w:r w:rsidRPr="003E2A48">
        <w:t>catch limits. Finally, the fishery is dispersed along the entire coastline</w:t>
      </w:r>
      <w:ins w:id="566" w:author="jennifer piehl" w:date="2020-03-04T13:59:00Z">
        <w:r w:rsidR="00C1000A">
          <w:t>,</w:t>
        </w:r>
      </w:ins>
      <w:r w:rsidRPr="003E2A48">
        <w:t xml:space="preserve"> rather than being focused from a few large ports. </w:t>
      </w:r>
      <w:del w:id="567" w:author="jennifer piehl" w:date="2020-03-04T13:59:00Z">
        <w:r w:rsidRPr="003E2A48" w:rsidDel="00C1000A">
          <w:delText>Again, for our objectives, it is not necessary that</w:delText>
        </w:r>
      </w:del>
      <w:ins w:id="568" w:author="jennifer piehl" w:date="2020-03-04T13:59:00Z">
        <w:r w:rsidR="00C1000A">
          <w:t>Thus,</w:t>
        </w:r>
      </w:ins>
      <w:r w:rsidRPr="003E2A48">
        <w:t xml:space="preserve"> landings </w:t>
      </w:r>
      <w:ins w:id="569" w:author="jennifer piehl" w:date="2020-03-04T13:59:00Z">
        <w:r w:rsidR="00C1000A">
          <w:t xml:space="preserve">need not </w:t>
        </w:r>
      </w:ins>
      <w:r w:rsidRPr="003E2A48">
        <w:t xml:space="preserve">be a tight index of biomass, but </w:t>
      </w:r>
      <w:del w:id="570" w:author="jennifer piehl" w:date="2020-03-04T13:59:00Z">
        <w:r w:rsidRPr="003E2A48" w:rsidDel="00C1000A">
          <w:delText xml:space="preserve">there are many reasons to assume that </w:delText>
        </w:r>
      </w:del>
      <w:r w:rsidRPr="003E2A48">
        <w:t xml:space="preserve">this relationship </w:t>
      </w:r>
      <w:del w:id="571" w:author="jennifer piehl" w:date="2020-03-04T14:00:00Z">
        <w:r w:rsidRPr="003E2A48" w:rsidDel="00C1000A">
          <w:delText xml:space="preserve">is </w:delText>
        </w:r>
      </w:del>
      <w:ins w:id="572" w:author="jennifer piehl" w:date="2020-03-04T14:00:00Z">
        <w:r w:rsidR="00C1000A">
          <w:t>can be assumed to be</w:t>
        </w:r>
        <w:r w:rsidR="00C1000A" w:rsidRPr="003E2A48">
          <w:t xml:space="preserve"> </w:t>
        </w:r>
      </w:ins>
      <w:r w:rsidRPr="003E2A48">
        <w:t>strong</w:t>
      </w:r>
      <w:ins w:id="573" w:author="jennifer piehl" w:date="2020-03-04T13:59:00Z">
        <w:r w:rsidR="00C1000A">
          <w:t xml:space="preserve"> for many reasons</w:t>
        </w:r>
      </w:ins>
      <w:r w:rsidRPr="003E2A48">
        <w:t>.</w:t>
      </w:r>
    </w:p>
    <w:p w14:paraId="4606CDD8" w14:textId="23E769F8" w:rsidR="00806920" w:rsidRPr="003E2A48" w:rsidRDefault="00806920">
      <w:pPr>
        <w:pStyle w:val="BodyText"/>
        <w:spacing w:before="0" w:after="0" w:line="480" w:lineRule="auto"/>
        <w:ind w:firstLine="360"/>
        <w:pPrChange w:id="574" w:author="jennifer piehl" w:date="2020-03-05T10:41:00Z">
          <w:pPr>
            <w:pStyle w:val="BodyText"/>
            <w:spacing w:before="0" w:after="0" w:line="480" w:lineRule="auto"/>
          </w:pPr>
        </w:pPrChange>
      </w:pPr>
      <w:del w:id="575" w:author="jennifer piehl" w:date="2020-03-04T14:00:00Z">
        <w:r w:rsidRPr="003E2A48" w:rsidDel="00C1000A">
          <w:delText>Unfortunately h</w:delText>
        </w:r>
      </w:del>
      <w:ins w:id="576" w:author="jennifer piehl" w:date="2020-03-04T14:01:00Z">
        <w:r w:rsidR="00C1000A">
          <w:t>Estimation of the Indian oil sardine’s h</w:t>
        </w:r>
      </w:ins>
      <w:r w:rsidRPr="003E2A48">
        <w:t xml:space="preserve">istorical biomass </w:t>
      </w:r>
      <w:del w:id="577" w:author="jennifer piehl" w:date="2020-03-04T14:01:00Z">
        <w:r w:rsidRPr="003E2A48" w:rsidDel="00C1000A">
          <w:delText>estimates are</w:delText>
        </w:r>
      </w:del>
      <w:ins w:id="578" w:author="jennifer piehl" w:date="2020-03-04T14:01:00Z">
        <w:r w:rsidR="00C1000A">
          <w:t>is</w:t>
        </w:r>
      </w:ins>
      <w:r w:rsidRPr="003E2A48">
        <w:t xml:space="preserve"> not possible</w:t>
      </w:r>
      <w:del w:id="579" w:author="jennifer piehl" w:date="2020-03-04T14:01:00Z">
        <w:r w:rsidRPr="003E2A48" w:rsidDel="00C1000A">
          <w:delText xml:space="preserve"> for the Indian oil sardine</w:delText>
        </w:r>
      </w:del>
      <w:r w:rsidRPr="003E2A48">
        <w:t xml:space="preserve">. Length- </w:t>
      </w:r>
      <w:del w:id="580" w:author="jennifer piehl" w:date="2020-03-04T14:01:00Z">
        <w:r w:rsidRPr="003E2A48" w:rsidDel="00C1000A">
          <w:delText xml:space="preserve">or </w:delText>
        </w:r>
      </w:del>
      <w:ins w:id="581" w:author="jennifer piehl" w:date="2020-03-04T14:01:00Z">
        <w:r w:rsidR="00C1000A">
          <w:t>and</w:t>
        </w:r>
        <w:r w:rsidR="00C1000A" w:rsidRPr="003E2A48">
          <w:t xml:space="preserve"> </w:t>
        </w:r>
      </w:ins>
      <w:r w:rsidRPr="003E2A48">
        <w:t>age-structured models (e.g.</w:t>
      </w:r>
      <w:ins w:id="582" w:author="jennifer piehl" w:date="2020-03-04T14:01:00Z">
        <w:r w:rsidR="00C1000A">
          <w:t>, for</w:t>
        </w:r>
      </w:ins>
      <w:r w:rsidRPr="003E2A48">
        <w:t xml:space="preserve"> virtual population </w:t>
      </w:r>
      <w:del w:id="583" w:author="jennifer piehl" w:date="2020-03-04T14:02:00Z">
        <w:r w:rsidRPr="003E2A48" w:rsidDel="00C1000A">
          <w:delText>analysis</w:delText>
        </w:r>
      </w:del>
      <w:ins w:id="584" w:author="jennifer piehl" w:date="2020-03-04T14:02:00Z">
        <w:r w:rsidR="00C1000A" w:rsidRPr="003E2A48">
          <w:t>analys</w:t>
        </w:r>
        <w:r w:rsidR="00C1000A">
          <w:t>e</w:t>
        </w:r>
        <w:r w:rsidR="00C1000A" w:rsidRPr="003E2A48">
          <w:t>s</w:t>
        </w:r>
      </w:ins>
      <w:r w:rsidRPr="003E2A48">
        <w:t xml:space="preserve">) </w:t>
      </w:r>
      <w:del w:id="585" w:author="jennifer piehl" w:date="2020-03-04T14:02:00Z">
        <w:r w:rsidRPr="003E2A48" w:rsidDel="00C1000A">
          <w:delText xml:space="preserve">which </w:delText>
        </w:r>
      </w:del>
      <w:ins w:id="586" w:author="jennifer piehl" w:date="2020-03-04T14:02:00Z">
        <w:r w:rsidR="00C1000A">
          <w:t>that</w:t>
        </w:r>
        <w:r w:rsidR="00C1000A" w:rsidRPr="003E2A48">
          <w:t xml:space="preserve"> </w:t>
        </w:r>
      </w:ins>
      <w:r w:rsidRPr="003E2A48">
        <w:t xml:space="preserve">produce biomass estimates </w:t>
      </w:r>
      <w:del w:id="587" w:author="jennifer piehl" w:date="2020-03-04T14:02:00Z">
        <w:r w:rsidRPr="003E2A48" w:rsidDel="00C1000A">
          <w:delText xml:space="preserve">are </w:delText>
        </w:r>
      </w:del>
      <w:ins w:id="588" w:author="jennifer piehl" w:date="2020-03-04T14:02:00Z">
        <w:r w:rsidR="00C1000A">
          <w:t>can</w:t>
        </w:r>
      </w:ins>
      <w:r w:rsidRPr="003E2A48">
        <w:t xml:space="preserve">not </w:t>
      </w:r>
      <w:del w:id="589" w:author="jennifer piehl" w:date="2020-03-04T14:02:00Z">
        <w:r w:rsidRPr="003E2A48" w:rsidDel="00C1000A">
          <w:delText xml:space="preserve">possible </w:delText>
        </w:r>
      </w:del>
      <w:ins w:id="590" w:author="jennifer piehl" w:date="2020-03-04T14:02:00Z">
        <w:r w:rsidR="00C1000A">
          <w:t>be constructed</w:t>
        </w:r>
        <w:r w:rsidR="00C1000A" w:rsidRPr="003E2A48">
          <w:t xml:space="preserve"> </w:t>
        </w:r>
      </w:ins>
      <w:r w:rsidRPr="003E2A48">
        <w:t>due to the lack of effort and catch-at-age information for the fishery. The available long-term effort data are indirect (</w:t>
      </w:r>
      <w:ins w:id="591" w:author="jennifer piehl" w:date="2020-03-04T14:02:00Z">
        <w:r w:rsidR="00C1000A">
          <w:t xml:space="preserve">i.e., fishery </w:t>
        </w:r>
      </w:ins>
      <w:r w:rsidRPr="003E2A48">
        <w:t xml:space="preserve">boat composition </w:t>
      </w:r>
      <w:del w:id="592" w:author="jennifer piehl" w:date="2020-03-04T14:02:00Z">
        <w:r w:rsidRPr="003E2A48" w:rsidDel="00C1000A">
          <w:delText xml:space="preserve">of the fishery </w:delText>
        </w:r>
      </w:del>
      <w:r w:rsidRPr="003E2A48">
        <w:t>at multi</w:t>
      </w:r>
      <w:del w:id="593" w:author="jennifer piehl" w:date="2020-03-04T14:02:00Z">
        <w:r w:rsidRPr="003E2A48" w:rsidDel="00C1000A">
          <w:delText>-</w:delText>
        </w:r>
      </w:del>
      <w:r w:rsidRPr="003E2A48">
        <w:t>year intervals)</w:t>
      </w:r>
      <w:ins w:id="594" w:author="jennifer piehl" w:date="2020-03-04T14:02:00Z">
        <w:r w:rsidR="00C1000A">
          <w:t>,</w:t>
        </w:r>
      </w:ins>
      <w:r w:rsidRPr="003E2A48">
        <w:t xml:space="preserve"> and estimates of </w:t>
      </w:r>
      <w:ins w:id="595" w:author="jennifer piehl" w:date="2020-03-04T14:02:00Z">
        <w:r w:rsidR="00C1000A">
          <w:t>t</w:t>
        </w:r>
      </w:ins>
      <w:ins w:id="596" w:author="jennifer piehl" w:date="2020-03-04T14:03:00Z">
        <w:r w:rsidR="00C1000A">
          <w:t xml:space="preserve">he </w:t>
        </w:r>
      </w:ins>
      <w:r w:rsidRPr="003E2A48">
        <w:t>number</w:t>
      </w:r>
      <w:ins w:id="597" w:author="jennifer piehl" w:date="2020-03-04T14:03:00Z">
        <w:r w:rsidR="00B801AB">
          <w:t>s</w:t>
        </w:r>
      </w:ins>
      <w:r w:rsidRPr="003E2A48">
        <w:t xml:space="preserve"> of trips </w:t>
      </w:r>
      <w:del w:id="598" w:author="jennifer piehl" w:date="2020-03-04T14:03:00Z">
        <w:r w:rsidRPr="003E2A48" w:rsidDel="00B801AB">
          <w:delText xml:space="preserve">or </w:delText>
        </w:r>
      </w:del>
      <w:ins w:id="599" w:author="jennifer piehl" w:date="2020-03-04T14:03:00Z">
        <w:r w:rsidR="00B801AB">
          <w:t>and</w:t>
        </w:r>
        <w:r w:rsidR="00B801AB" w:rsidRPr="003E2A48">
          <w:t xml:space="preserve"> </w:t>
        </w:r>
      </w:ins>
      <w:r w:rsidRPr="003E2A48">
        <w:t xml:space="preserve">hours fishing are </w:t>
      </w:r>
      <w:del w:id="600" w:author="jennifer piehl" w:date="2020-03-04T14:03:00Z">
        <w:r w:rsidRPr="003E2A48" w:rsidDel="00C1000A">
          <w:delText xml:space="preserve">only </w:delText>
        </w:r>
      </w:del>
      <w:r w:rsidRPr="003E2A48">
        <w:t>available</w:t>
      </w:r>
      <w:ins w:id="601" w:author="jennifer piehl" w:date="2020-03-04T14:03:00Z">
        <w:r w:rsidR="00C1000A" w:rsidRPr="00C1000A">
          <w:t xml:space="preserve"> </w:t>
        </w:r>
        <w:r w:rsidR="00C1000A">
          <w:t xml:space="preserve">for </w:t>
        </w:r>
        <w:r w:rsidR="00C1000A" w:rsidRPr="003E2A48">
          <w:t>only</w:t>
        </w:r>
      </w:ins>
      <w:r w:rsidRPr="003E2A48">
        <w:t xml:space="preserve"> </w:t>
      </w:r>
      <w:del w:id="602" w:author="jennifer piehl" w:date="2020-03-04T14:03:00Z">
        <w:r w:rsidRPr="003E2A48" w:rsidDel="00C1000A">
          <w:delText xml:space="preserve">in </w:delText>
        </w:r>
      </w:del>
      <w:r w:rsidRPr="003E2A48">
        <w:t xml:space="preserve">a few recent years, and </w:t>
      </w:r>
      <w:del w:id="603" w:author="jennifer piehl" w:date="2020-03-04T14:03:00Z">
        <w:r w:rsidRPr="003E2A48" w:rsidDel="00B801AB">
          <w:delText xml:space="preserve">the data available </w:delText>
        </w:r>
      </w:del>
      <w:r w:rsidRPr="003E2A48">
        <w:t xml:space="preserve">are approximate </w:t>
      </w:r>
      <w:del w:id="604" w:author="jennifer piehl" w:date="2020-03-04T14:03:00Z">
        <w:r w:rsidRPr="003E2A48" w:rsidDel="00B801AB">
          <w:delText xml:space="preserve">given </w:delText>
        </w:r>
      </w:del>
      <w:ins w:id="605" w:author="jennifer piehl" w:date="2020-03-04T14:03:00Z">
        <w:r w:rsidR="00B801AB">
          <w:t>due to</w:t>
        </w:r>
        <w:r w:rsidR="00B801AB" w:rsidRPr="003E2A48">
          <w:t xml:space="preserve"> </w:t>
        </w:r>
      </w:ins>
      <w:r w:rsidRPr="003E2A48">
        <w:t xml:space="preserve">the </w:t>
      </w:r>
      <w:ins w:id="606" w:author="jennifer piehl" w:date="2020-03-04T14:04:00Z">
        <w:r w:rsidR="00B801AB">
          <w:t>diversity of</w:t>
        </w:r>
      </w:ins>
      <w:ins w:id="607" w:author="jennifer piehl" w:date="2020-03-04T15:49:00Z">
        <w:r w:rsidR="002C77A6">
          <w:t xml:space="preserve"> fishery</w:t>
        </w:r>
      </w:ins>
      <w:ins w:id="608" w:author="jennifer piehl" w:date="2020-03-04T14:04:00Z">
        <w:r w:rsidR="00B801AB">
          <w:t xml:space="preserve"> </w:t>
        </w:r>
      </w:ins>
      <w:r w:rsidRPr="003E2A48">
        <w:t>vessel</w:t>
      </w:r>
      <w:del w:id="609" w:author="jennifer piehl" w:date="2020-03-04T14:04:00Z">
        <w:r w:rsidRPr="003E2A48" w:rsidDel="00B801AB">
          <w:delText xml:space="preserve"> diversity of</w:delText>
        </w:r>
      </w:del>
      <w:ins w:id="610" w:author="jennifer piehl" w:date="2020-03-04T14:04:00Z">
        <w:r w:rsidR="00B801AB">
          <w:t xml:space="preserve">s </w:t>
        </w:r>
      </w:ins>
      <w:del w:id="611" w:author="jennifer piehl" w:date="2020-03-04T15:50:00Z">
        <w:r w:rsidRPr="003E2A48" w:rsidDel="002C77A6">
          <w:delText xml:space="preserve"> the fishery </w:delText>
        </w:r>
      </w:del>
      <w:r w:rsidRPr="003E2A48">
        <w:t>and</w:t>
      </w:r>
      <w:ins w:id="612" w:author="jennifer piehl" w:date="2020-03-04T15:50:00Z">
        <w:r w:rsidR="002C77A6">
          <w:t xml:space="preserve"> to</w:t>
        </w:r>
      </w:ins>
      <w:r w:rsidRPr="003E2A48">
        <w:t xml:space="preserve"> sampling constraints. Nonetheless</w:t>
      </w:r>
      <w:ins w:id="613" w:author="jennifer piehl" w:date="2020-03-04T14:04:00Z">
        <w:r w:rsidR="00B801AB">
          <w:t>,</w:t>
        </w:r>
      </w:ins>
      <w:r w:rsidRPr="003E2A48">
        <w:t xml:space="preserve"> the number and size of boats involved in the fishery </w:t>
      </w:r>
      <w:del w:id="614" w:author="jennifer piehl" w:date="2020-03-04T14:04:00Z">
        <w:r w:rsidRPr="003E2A48" w:rsidDel="00B801AB">
          <w:delText xml:space="preserve">has </w:delText>
        </w:r>
      </w:del>
      <w:ins w:id="615" w:author="jennifer piehl" w:date="2020-03-04T14:04:00Z">
        <w:r w:rsidR="00B801AB" w:rsidRPr="003E2A48">
          <w:t>ha</w:t>
        </w:r>
        <w:r w:rsidR="00B801AB">
          <w:t>ve</w:t>
        </w:r>
        <w:r w:rsidR="00B801AB" w:rsidRPr="003E2A48">
          <w:t xml:space="preserve"> </w:t>
        </w:r>
      </w:ins>
      <w:r w:rsidRPr="003E2A48">
        <w:t xml:space="preserve">been increasing. Oil sardines are caught primarily by ring seines, </w:t>
      </w:r>
      <w:del w:id="616" w:author="jennifer piehl" w:date="2020-03-04T14:04:00Z">
        <w:r w:rsidRPr="003E2A48" w:rsidDel="00B801AB">
          <w:delText xml:space="preserve">which were introduced in the early 1980s. Ring seines of </w:delText>
        </w:r>
      </w:del>
      <w:r w:rsidRPr="003E2A48">
        <w:t xml:space="preserve">different sizes </w:t>
      </w:r>
      <w:ins w:id="617" w:author="jennifer piehl" w:date="2020-03-04T14:05:00Z">
        <w:r w:rsidR="00B801AB">
          <w:t xml:space="preserve">of which </w:t>
        </w:r>
      </w:ins>
      <w:r w:rsidRPr="003E2A48">
        <w:t xml:space="preserve">are used on </w:t>
      </w:r>
      <w:del w:id="618" w:author="jennifer piehl" w:date="2020-03-04T14:05:00Z">
        <w:r w:rsidRPr="003E2A48" w:rsidDel="00B801AB">
          <w:delText xml:space="preserve">both </w:delText>
        </w:r>
      </w:del>
      <w:r w:rsidRPr="003E2A48">
        <w:t xml:space="preserve">traditional small boats and </w:t>
      </w:r>
      <w:del w:id="619" w:author="jennifer piehl" w:date="2020-03-04T14:05:00Z">
        <w:r w:rsidRPr="003E2A48" w:rsidDel="00B801AB">
          <w:delText xml:space="preserve">on </w:delText>
        </w:r>
      </w:del>
      <w:r w:rsidRPr="003E2A48">
        <w:t xml:space="preserve">large mechanized ships (Das &amp; Edwin, 2018). Since 1985, the ring seine fishery has expanded steadily in terms of horsepower, </w:t>
      </w:r>
      <w:ins w:id="620" w:author="jennifer piehl" w:date="2020-03-04T14:05:00Z">
        <w:r w:rsidR="00B801AB">
          <w:t xml:space="preserve">boat </w:t>
        </w:r>
      </w:ins>
      <w:r w:rsidRPr="003E2A48">
        <w:t>size</w:t>
      </w:r>
      <w:del w:id="621" w:author="jennifer piehl" w:date="2020-03-04T14:05:00Z">
        <w:r w:rsidRPr="003E2A48" w:rsidDel="00B801AB">
          <w:delText xml:space="preserve"> of boats</w:delText>
        </w:r>
      </w:del>
      <w:r w:rsidRPr="003E2A48">
        <w:t xml:space="preserve">, and </w:t>
      </w:r>
      <w:ins w:id="622" w:author="jennifer piehl" w:date="2020-03-04T14:05:00Z">
        <w:r w:rsidR="00B801AB">
          <w:t xml:space="preserve">net </w:t>
        </w:r>
      </w:ins>
      <w:r w:rsidRPr="003E2A48">
        <w:t>length</w:t>
      </w:r>
      <w:del w:id="623" w:author="jennifer piehl" w:date="2020-03-04T14:05:00Z">
        <w:r w:rsidRPr="003E2A48" w:rsidDel="00B801AB">
          <w:delText xml:space="preserve"> of nets</w:delText>
        </w:r>
      </w:del>
      <w:r w:rsidRPr="003E2A48">
        <w:t xml:space="preserve">. </w:t>
      </w:r>
      <w:ins w:id="624" w:author="jennifer piehl" w:date="2020-03-04T14:06:00Z">
        <w:r w:rsidR="00B801AB">
          <w:t>C</w:t>
        </w:r>
      </w:ins>
      <w:del w:id="625" w:author="jennifer piehl" w:date="2020-03-04T14:06:00Z">
        <w:r w:rsidRPr="003E2A48" w:rsidDel="00B801AB">
          <w:delText>There are c</w:delText>
        </w:r>
      </w:del>
      <w:r w:rsidRPr="003E2A48">
        <w:t>oncern</w:t>
      </w:r>
      <w:del w:id="626" w:author="jennifer piehl" w:date="2020-03-04T14:06:00Z">
        <w:r w:rsidRPr="003E2A48" w:rsidDel="00B801AB">
          <w:delText>s that</w:delText>
        </w:r>
      </w:del>
      <w:ins w:id="627" w:author="jennifer piehl" w:date="2020-03-04T14:06:00Z">
        <w:r w:rsidR="00B801AB">
          <w:t xml:space="preserve"> about</w:t>
        </w:r>
      </w:ins>
      <w:r w:rsidRPr="003E2A48">
        <w:t xml:space="preserve"> over</w:t>
      </w:r>
      <w:del w:id="628" w:author="jennifer piehl" w:date="2020-03-04T14:05:00Z">
        <w:r w:rsidRPr="003E2A48" w:rsidDel="00B801AB">
          <w:delText>-</w:delText>
        </w:r>
      </w:del>
      <w:r w:rsidRPr="003E2A48">
        <w:t xml:space="preserve">fishing </w:t>
      </w:r>
      <w:ins w:id="629" w:author="jennifer piehl" w:date="2020-03-04T14:05:00Z">
        <w:r w:rsidR="00B801AB">
          <w:t xml:space="preserve">has been </w:t>
        </w:r>
      </w:ins>
      <w:ins w:id="630" w:author="jennifer piehl" w:date="2020-03-04T14:06:00Z">
        <w:r w:rsidR="00B801AB">
          <w:t>spurred</w:t>
        </w:r>
      </w:ins>
      <w:ins w:id="631" w:author="jennifer piehl" w:date="2020-03-04T14:05:00Z">
        <w:r w:rsidR="00B801AB">
          <w:t xml:space="preserve"> </w:t>
        </w:r>
      </w:ins>
      <w:del w:id="632" w:author="jennifer piehl" w:date="2020-03-04T14:06:00Z">
        <w:r w:rsidRPr="003E2A48" w:rsidDel="00B801AB">
          <w:delText>is a factor in the most</w:delText>
        </w:r>
      </w:del>
      <w:ins w:id="633" w:author="jennifer piehl" w:date="2020-03-04T14:06:00Z">
        <w:r w:rsidR="00B801AB">
          <w:t>by</w:t>
        </w:r>
      </w:ins>
      <w:r w:rsidRPr="003E2A48">
        <w:t xml:space="preserve"> recent </w:t>
      </w:r>
      <w:ins w:id="634" w:author="jennifer piehl" w:date="2020-03-04T14:06:00Z">
        <w:r w:rsidR="00B801AB">
          <w:t xml:space="preserve">(post-2015) </w:t>
        </w:r>
      </w:ins>
      <w:r w:rsidRPr="003E2A48">
        <w:t xml:space="preserve">oil sardine declines </w:t>
      </w:r>
      <w:del w:id="635" w:author="jennifer piehl" w:date="2020-03-04T14:06:00Z">
        <w:r w:rsidRPr="003E2A48" w:rsidDel="00B801AB">
          <w:delText xml:space="preserve">after 2015 </w:delText>
        </w:r>
      </w:del>
      <w:r w:rsidRPr="003E2A48">
        <w:t xml:space="preserve">(Kripa et al., 2018). Steadily increasing effort is assumed to have increased </w:t>
      </w:r>
      <w:del w:id="636" w:author="jennifer piehl" w:date="2020-03-04T14:06:00Z">
        <w:r w:rsidRPr="003E2A48" w:rsidDel="00B801AB">
          <w:delText xml:space="preserve">the </w:delText>
        </w:r>
      </w:del>
      <w:r w:rsidRPr="003E2A48">
        <w:t xml:space="preserve">landings, at least prior to 2015. </w:t>
      </w:r>
      <w:del w:id="637" w:author="jennifer piehl" w:date="2020-03-04T14:07:00Z">
        <w:r w:rsidRPr="003E2A48" w:rsidDel="00B801AB">
          <w:delText xml:space="preserve">Our </w:delText>
        </w:r>
      </w:del>
      <w:ins w:id="638" w:author="jennifer piehl" w:date="2020-03-04T14:07:00Z">
        <w:r w:rsidR="00B801AB">
          <w:t>We thus used an autoregressive</w:t>
        </w:r>
        <w:r w:rsidR="00B801AB" w:rsidRPr="003E2A48">
          <w:t xml:space="preserve"> </w:t>
        </w:r>
      </w:ins>
      <w:r w:rsidRPr="003E2A48">
        <w:t>base catch model</w:t>
      </w:r>
      <w:del w:id="639" w:author="jennifer piehl" w:date="2020-03-04T14:07:00Z">
        <w:r w:rsidRPr="003E2A48" w:rsidDel="00B801AB">
          <w:delText>, an auto-regressive model, will</w:delText>
        </w:r>
      </w:del>
      <w:ins w:id="640" w:author="jennifer piehl" w:date="2020-03-04T14:07:00Z">
        <w:r w:rsidR="00B801AB">
          <w:t xml:space="preserve"> to</w:t>
        </w:r>
      </w:ins>
      <w:r w:rsidRPr="003E2A48">
        <w:t xml:space="preserve"> capture smooth landing</w:t>
      </w:r>
      <w:del w:id="641" w:author="jennifer piehl" w:date="2020-03-06T09:38:00Z">
        <w:r w:rsidRPr="003E2A48" w:rsidDel="00EC22EC">
          <w:delText>s</w:delText>
        </w:r>
      </w:del>
      <w:r w:rsidRPr="003E2A48">
        <w:t xml:space="preserve"> trends due to increased effort (or multi</w:t>
      </w:r>
      <w:del w:id="642" w:author="jennifer piehl" w:date="2020-03-04T14:07:00Z">
        <w:r w:rsidRPr="003E2A48" w:rsidDel="00B801AB">
          <w:delText>-</w:delText>
        </w:r>
      </w:del>
      <w:r w:rsidRPr="003E2A48">
        <w:t>year changes in biomass).</w:t>
      </w:r>
      <w:bookmarkStart w:id="643" w:name="study-area"/>
    </w:p>
    <w:p w14:paraId="7853A6B4" w14:textId="77777777" w:rsidR="00354701" w:rsidRDefault="00354701" w:rsidP="00354701">
      <w:pPr>
        <w:pStyle w:val="Heading3"/>
        <w:spacing w:before="0" w:line="480" w:lineRule="auto"/>
        <w:rPr>
          <w:ins w:id="644" w:author="jennifer piehl" w:date="2020-03-05T10:41:00Z"/>
          <w:rFonts w:asciiTheme="minorHAnsi" w:hAnsiTheme="minorHAnsi"/>
          <w:i/>
          <w:color w:val="auto"/>
          <w:sz w:val="24"/>
          <w:szCs w:val="24"/>
        </w:rPr>
      </w:pPr>
    </w:p>
    <w:p w14:paraId="0E13BBCD" w14:textId="503D70D8" w:rsidR="008062F9" w:rsidRPr="00354701" w:rsidRDefault="00354701" w:rsidP="00354701">
      <w:pPr>
        <w:pStyle w:val="Heading3"/>
        <w:spacing w:before="0" w:line="480" w:lineRule="auto"/>
        <w:rPr>
          <w:rFonts w:asciiTheme="minorHAnsi" w:hAnsiTheme="minorHAnsi"/>
          <w:iCs/>
          <w:color w:val="auto"/>
          <w:sz w:val="24"/>
          <w:szCs w:val="24"/>
          <w:rPrChange w:id="645" w:author="jennifer piehl" w:date="2020-03-05T10:41:00Z">
            <w:rPr>
              <w:rFonts w:asciiTheme="minorHAnsi" w:hAnsiTheme="minorHAnsi"/>
              <w:i/>
              <w:color w:val="auto"/>
              <w:sz w:val="24"/>
              <w:szCs w:val="24"/>
            </w:rPr>
          </w:rPrChange>
        </w:rPr>
      </w:pPr>
      <w:ins w:id="646" w:author="jennifer piehl" w:date="2020-03-05T10:41:00Z">
        <w:r w:rsidRPr="00354701">
          <w:rPr>
            <w:rFonts w:asciiTheme="minorHAnsi" w:hAnsiTheme="minorHAnsi"/>
            <w:iCs/>
            <w:color w:val="auto"/>
            <w:sz w:val="24"/>
            <w:szCs w:val="24"/>
            <w:rPrChange w:id="647" w:author="jennifer piehl" w:date="2020-03-05T10:41:00Z">
              <w:rPr>
                <w:rFonts w:asciiTheme="minorHAnsi" w:hAnsiTheme="minorHAnsi"/>
                <w:i/>
                <w:color w:val="auto"/>
                <w:sz w:val="24"/>
                <w:szCs w:val="24"/>
              </w:rPr>
            </w:rPrChange>
          </w:rPr>
          <w:t xml:space="preserve">1.2 </w:t>
        </w:r>
      </w:ins>
      <w:r w:rsidR="00806920" w:rsidRPr="00354701">
        <w:rPr>
          <w:rFonts w:asciiTheme="minorHAnsi" w:hAnsiTheme="minorHAnsi"/>
          <w:iCs/>
          <w:color w:val="auto"/>
          <w:sz w:val="24"/>
          <w:szCs w:val="24"/>
          <w:rPrChange w:id="648" w:author="jennifer piehl" w:date="2020-03-05T10:41:00Z">
            <w:rPr>
              <w:rFonts w:asciiTheme="minorHAnsi" w:hAnsiTheme="minorHAnsi"/>
              <w:i/>
              <w:color w:val="auto"/>
              <w:sz w:val="24"/>
              <w:szCs w:val="24"/>
            </w:rPr>
          </w:rPrChange>
        </w:rPr>
        <w:t xml:space="preserve">Study </w:t>
      </w:r>
      <w:r w:rsidR="00FD7A0B" w:rsidRPr="00354701">
        <w:rPr>
          <w:rFonts w:asciiTheme="minorHAnsi" w:hAnsiTheme="minorHAnsi"/>
          <w:iCs/>
          <w:color w:val="auto"/>
          <w:sz w:val="24"/>
          <w:szCs w:val="24"/>
          <w:rPrChange w:id="649" w:author="jennifer piehl" w:date="2020-03-05T10:41:00Z">
            <w:rPr>
              <w:rFonts w:asciiTheme="minorHAnsi" w:hAnsiTheme="minorHAnsi"/>
              <w:i/>
              <w:color w:val="auto"/>
              <w:sz w:val="24"/>
              <w:szCs w:val="24"/>
            </w:rPr>
          </w:rPrChange>
        </w:rPr>
        <w:t>a</w:t>
      </w:r>
      <w:r w:rsidR="00806920" w:rsidRPr="00354701">
        <w:rPr>
          <w:rFonts w:asciiTheme="minorHAnsi" w:hAnsiTheme="minorHAnsi"/>
          <w:iCs/>
          <w:color w:val="auto"/>
          <w:sz w:val="24"/>
          <w:szCs w:val="24"/>
          <w:rPrChange w:id="650" w:author="jennifer piehl" w:date="2020-03-05T10:41:00Z">
            <w:rPr>
              <w:rFonts w:asciiTheme="minorHAnsi" w:hAnsiTheme="minorHAnsi"/>
              <w:i/>
              <w:color w:val="auto"/>
              <w:sz w:val="24"/>
              <w:szCs w:val="24"/>
            </w:rPr>
          </w:rPrChange>
        </w:rPr>
        <w:t>rea</w:t>
      </w:r>
      <w:bookmarkEnd w:id="643"/>
    </w:p>
    <w:p w14:paraId="26186344" w14:textId="0DBD1B4C" w:rsidR="008062F9" w:rsidRPr="003E2A48" w:rsidRDefault="00806920" w:rsidP="00354701">
      <w:pPr>
        <w:pStyle w:val="FirstParagraph"/>
        <w:spacing w:before="0" w:after="0" w:line="480" w:lineRule="auto"/>
      </w:pPr>
      <w:del w:id="651" w:author="jennifer piehl" w:date="2020-03-04T14:08:00Z">
        <w:r w:rsidRPr="003E2A48" w:rsidDel="00B801AB">
          <w:delText>Our analysis focuses on</w:delText>
        </w:r>
      </w:del>
      <w:ins w:id="652" w:author="jennifer piehl" w:date="2020-03-04T14:08:00Z">
        <w:r w:rsidR="00B801AB">
          <w:t>The study area is located off</w:t>
        </w:r>
      </w:ins>
      <w:r w:rsidRPr="003E2A48">
        <w:t xml:space="preserve"> the Kerala coast</w:t>
      </w:r>
      <w:ins w:id="653" w:author="jennifer piehl" w:date="2020-03-04T14:08:00Z">
        <w:r w:rsidR="00B801AB">
          <w:t xml:space="preserve"> of India</w:t>
        </w:r>
      </w:ins>
      <w:r w:rsidRPr="003E2A48">
        <w:t xml:space="preserve"> (Figure 1)</w:t>
      </w:r>
      <w:del w:id="654" w:author="jennifer piehl" w:date="2020-03-04T14:08:00Z">
        <w:r w:rsidRPr="003E2A48" w:rsidDel="00B801AB">
          <w:delText xml:space="preserve"> region of India</w:delText>
        </w:r>
      </w:del>
      <w:r w:rsidRPr="003E2A48">
        <w:t xml:space="preserve">, where the majority of </w:t>
      </w:r>
      <w:del w:id="655" w:author="jennifer piehl" w:date="2020-03-04T14:09:00Z">
        <w:r w:rsidRPr="003E2A48" w:rsidDel="00B801AB">
          <w:delText xml:space="preserve">the </w:delText>
        </w:r>
      </w:del>
      <w:r w:rsidRPr="003E2A48">
        <w:t xml:space="preserve">Indian oil sardines are landed and where </w:t>
      </w:r>
      <w:del w:id="656" w:author="jennifer piehl" w:date="2020-03-04T14:09:00Z">
        <w:r w:rsidRPr="003E2A48" w:rsidDel="00B801AB">
          <w:delText>oil sardines</w:delText>
        </w:r>
      </w:del>
      <w:ins w:id="657" w:author="jennifer piehl" w:date="2020-03-04T14:09:00Z">
        <w:r w:rsidR="00B801AB">
          <w:t>this species</w:t>
        </w:r>
      </w:ins>
      <w:r w:rsidRPr="003E2A48">
        <w:t xml:space="preserve"> comprise</w:t>
      </w:r>
      <w:ins w:id="658" w:author="jennifer piehl" w:date="2020-03-04T14:09:00Z">
        <w:r w:rsidR="00B801AB">
          <w:t>s</w:t>
        </w:r>
      </w:ins>
      <w:r w:rsidRPr="003E2A48">
        <w:t xml:space="preserve"> </w:t>
      </w:r>
      <w:del w:id="659" w:author="jennifer piehl" w:date="2020-03-04T14:10:00Z">
        <w:r w:rsidRPr="003E2A48" w:rsidDel="00B801AB">
          <w:delText>ca.</w:delText>
        </w:r>
      </w:del>
      <w:ins w:id="660" w:author="jennifer piehl" w:date="2020-03-04T14:10:00Z">
        <w:r w:rsidR="00B801AB">
          <w:t>about</w:t>
        </w:r>
      </w:ins>
      <w:r w:rsidRPr="003E2A48">
        <w:t xml:space="preserve"> 40% of the marine fish catch (Srinath, 1998; </w:t>
      </w:r>
      <w:proofErr w:type="spellStart"/>
      <w:r w:rsidRPr="003E2A48">
        <w:t>Vivekanandan</w:t>
      </w:r>
      <w:proofErr w:type="spellEnd"/>
      <w:r w:rsidRPr="003E2A48">
        <w:t xml:space="preserve"> et al., 2003). </w:t>
      </w:r>
      <w:del w:id="661" w:author="jennifer piehl" w:date="2020-03-04T15:51:00Z">
        <w:r w:rsidRPr="003E2A48" w:rsidDel="002C77A6">
          <w:delText>This area</w:delText>
        </w:r>
      </w:del>
      <w:ins w:id="662" w:author="jennifer piehl" w:date="2020-03-04T15:51:00Z">
        <w:r w:rsidR="002C77A6">
          <w:t>It</w:t>
        </w:r>
      </w:ins>
      <w:r w:rsidRPr="003E2A48">
        <w:t xml:space="preserve"> is in the Southeast Arabian Sea, one of </w:t>
      </w:r>
      <w:ins w:id="663" w:author="jennifer piehl" w:date="2020-03-04T14:10:00Z">
        <w:r w:rsidR="00B801AB">
          <w:t xml:space="preserve">the </w:t>
        </w:r>
      </w:ins>
      <w:r w:rsidRPr="003E2A48">
        <w:t>world’s major upwelling zones</w:t>
      </w:r>
      <w:del w:id="664" w:author="jennifer piehl" w:date="2020-03-05T12:45:00Z">
        <w:r w:rsidRPr="003E2A48" w:rsidDel="00CE477A">
          <w:delText xml:space="preserve">, with seasonal peaks in primary productivity driven by upwelling </w:delText>
        </w:r>
      </w:del>
      <w:del w:id="665" w:author="jennifer piehl" w:date="2020-03-04T14:11:00Z">
        <w:r w:rsidRPr="003E2A48" w:rsidDel="00B801AB">
          <w:delText xml:space="preserve">caused by winds </w:delText>
        </w:r>
      </w:del>
      <w:del w:id="666" w:author="jennifer piehl" w:date="2020-03-05T12:45:00Z">
        <w:r w:rsidRPr="003E2A48" w:rsidDel="00CE477A">
          <w:delText xml:space="preserve">during the </w:delText>
        </w:r>
      </w:del>
      <w:del w:id="667" w:author="jennifer piehl" w:date="2020-03-04T15:51:00Z">
        <w:r w:rsidRPr="003E2A48" w:rsidDel="002C77A6">
          <w:delText xml:space="preserve">Indian </w:delText>
        </w:r>
      </w:del>
      <w:del w:id="668" w:author="jennifer piehl" w:date="2020-03-05T12:45:00Z">
        <w:r w:rsidRPr="003E2A48" w:rsidDel="00CE477A">
          <w:delText>summer monsoon</w:delText>
        </w:r>
      </w:del>
      <w:r w:rsidRPr="003E2A48">
        <w:t xml:space="preserve"> (</w:t>
      </w:r>
      <w:proofErr w:type="spellStart"/>
      <w:r w:rsidRPr="003E2A48">
        <w:t>Habeebrehman</w:t>
      </w:r>
      <w:proofErr w:type="spellEnd"/>
      <w:r w:rsidRPr="003E2A48">
        <w:t xml:space="preserve"> et al., 2008; </w:t>
      </w:r>
      <w:proofErr w:type="spellStart"/>
      <w:r w:rsidRPr="003E2A48">
        <w:t>Madhupratap</w:t>
      </w:r>
      <w:proofErr w:type="spellEnd"/>
      <w:del w:id="669" w:author="jennifer piehl" w:date="2020-03-05T11:43:00Z">
        <w:r w:rsidRPr="003E2A48" w:rsidDel="00795B00">
          <w:delText xml:space="preserve"> et al.</w:delText>
        </w:r>
      </w:del>
      <w:ins w:id="670" w:author="jennifer piehl" w:date="2020-03-05T11:43:00Z">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ins>
      <w:r w:rsidRPr="003E2A48">
        <w:t>, 2001)</w:t>
      </w:r>
      <w:del w:id="671" w:author="jennifer piehl" w:date="2020-03-04T14:11:00Z">
        <w:r w:rsidRPr="003E2A48" w:rsidDel="00B801AB">
          <w:delText xml:space="preserve"> between June and September</w:delText>
        </w:r>
      </w:del>
      <w:r w:rsidRPr="003E2A48">
        <w:t xml:space="preserve">. </w:t>
      </w:r>
      <w:del w:id="672" w:author="jennifer piehl" w:date="2020-03-04T14:12:00Z">
        <w:r w:rsidRPr="003E2A48" w:rsidDel="00B801AB">
          <w:delText>Within t</w:delText>
        </w:r>
      </w:del>
      <w:ins w:id="673" w:author="jennifer piehl" w:date="2020-03-04T14:12:00Z">
        <w:r w:rsidR="00B801AB">
          <w:t>T</w:t>
        </w:r>
      </w:ins>
      <w:r w:rsidRPr="003E2A48">
        <w:t>he</w:t>
      </w:r>
      <w:ins w:id="674" w:author="jennifer piehl" w:date="2020-03-04T15:51:00Z">
        <w:r w:rsidR="002C77A6">
          <w:t xml:space="preserve"> </w:t>
        </w:r>
      </w:ins>
      <w:del w:id="675" w:author="jennifer piehl" w:date="2020-03-04T15:51:00Z">
        <w:r w:rsidRPr="003E2A48" w:rsidDel="002C77A6">
          <w:delText xml:space="preserve"> </w:delText>
        </w:r>
      </w:del>
      <w:ins w:id="676" w:author="jennifer piehl" w:date="2020-03-04T15:51:00Z">
        <w:r w:rsidR="002C77A6">
          <w:t>port</w:t>
        </w:r>
      </w:ins>
      <w:ins w:id="677" w:author="jennifer piehl" w:date="2020-03-04T14:12:00Z">
        <w:r w:rsidR="00B801AB">
          <w:t xml:space="preserve">ion of the </w:t>
        </w:r>
      </w:ins>
      <w:r w:rsidRPr="003E2A48">
        <w:t>study area</w:t>
      </w:r>
      <w:del w:id="678" w:author="jennifer piehl" w:date="2020-03-04T14:12:00Z">
        <w:r w:rsidRPr="003E2A48" w:rsidDel="00B801AB">
          <w:delText>, the coastal zone off Kerala</w:delText>
        </w:r>
      </w:del>
      <w:ins w:id="679" w:author="jennifer piehl" w:date="2020-03-04T14:12:00Z">
        <w:r w:rsidR="00B801AB">
          <w:t xml:space="preserve"> falling</w:t>
        </w:r>
      </w:ins>
      <w:r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Pr="003E2A48">
        <w:t>N</w:t>
      </w:r>
      <w:del w:id="680" w:author="jennifer piehl" w:date="2020-03-04T14:12:00Z">
        <w:r w:rsidRPr="003E2A48" w:rsidDel="00B801AB">
          <w:delText xml:space="preserve"> to</w:delText>
        </w:r>
      </w:del>
      <m:oMath>
        <m:r>
          <w:ins w:id="681" w:author="jennifer piehl" w:date="2020-03-04T14:12:00Z">
            <m:rPr>
              <m:sty m:val="p"/>
            </m:rPr>
            <w:rPr>
              <w:rFonts w:ascii="Cambria Math" w:hAnsi="Cambria Math"/>
            </w:rPr>
            <m:t xml:space="preserve"> and</m:t>
          </w:ins>
        </m:r>
      </m:oMath>
      <w:r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Pr="003E2A48">
        <w:t>N has especially intense upwelling due to the combined effects of wind stress and remote forcing (</w:t>
      </w:r>
      <w:commentRangeStart w:id="682"/>
      <w:r w:rsidRPr="003E2A48">
        <w:t>BR</w:t>
      </w:r>
      <w:commentRangeEnd w:id="682"/>
      <w:r w:rsidR="00795B00">
        <w:rPr>
          <w:rStyle w:val="CommentReference"/>
        </w:rPr>
        <w:commentReference w:id="682"/>
      </w:r>
      <w:r w:rsidRPr="003E2A48">
        <w:t>, 2010; BR</w:t>
      </w:r>
      <w:del w:id="683" w:author="jennifer piehl" w:date="2020-03-05T11:47:00Z">
        <w:r w:rsidRPr="003E2A48" w:rsidDel="00795B00">
          <w:delText xml:space="preserve"> et al.</w:delText>
        </w:r>
      </w:del>
      <w:ins w:id="684" w:author="jennifer piehl" w:date="2020-03-05T11:47:00Z">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ins>
      <w:proofErr w:type="spellEnd"/>
      <w:r w:rsidRPr="003E2A48">
        <w:t>, 2008). The result</w:t>
      </w:r>
      <w:ins w:id="685" w:author="jennifer piehl" w:date="2020-03-04T14:13:00Z">
        <w:r w:rsidR="00076B9A">
          <w:t>s</w:t>
        </w:r>
      </w:ins>
      <w:r w:rsidRPr="003E2A48">
        <w:t xml:space="preserve"> </w:t>
      </w:r>
      <w:del w:id="686" w:author="jennifer piehl" w:date="2020-03-04T14:13:00Z">
        <w:r w:rsidRPr="003E2A48" w:rsidDel="00076B9A">
          <w:delText>is</w:delText>
        </w:r>
      </w:del>
      <w:ins w:id="687" w:author="jennifer piehl" w:date="2020-03-04T14:13:00Z">
        <w:r w:rsidR="00076B9A">
          <w:t>are</w:t>
        </w:r>
      </w:ins>
      <w:r w:rsidRPr="003E2A48">
        <w:t xml:space="preserve"> a strong temperature differential between the nearshore and offshore</w:t>
      </w:r>
      <w:ins w:id="688" w:author="jennifer piehl" w:date="2020-03-04T14:13:00Z">
        <w:r w:rsidR="00076B9A">
          <w:t>,</w:t>
        </w:r>
      </w:ins>
      <w:r w:rsidRPr="003E2A48">
        <w:t xml:space="preserve"> and high primary productivity and surface chlorophyll </w:t>
      </w:r>
      <w:del w:id="689" w:author="jennifer piehl" w:date="2020-03-04T14:13:00Z">
        <w:r w:rsidRPr="003E2A48" w:rsidDel="00B801AB">
          <w:delText>in this region during</w:delText>
        </w:r>
      </w:del>
      <w:ins w:id="690" w:author="jennifer piehl" w:date="2020-03-04T14:13:00Z">
        <w:r w:rsidR="00B801AB">
          <w:t xml:space="preserve">in </w:t>
        </w:r>
      </w:ins>
      <w:ins w:id="691" w:author="jennifer piehl" w:date="2020-03-05T12:44:00Z">
        <w:r w:rsidR="00CE477A">
          <w:t>June–September</w:t>
        </w:r>
      </w:ins>
      <w:del w:id="692" w:author="jennifer piehl" w:date="2020-03-05T12:44:00Z">
        <w:r w:rsidRPr="003E2A48" w:rsidDel="00CE477A">
          <w:delText xml:space="preserve"> summer and early fall</w:delText>
        </w:r>
      </w:del>
      <w:r w:rsidRPr="003E2A48">
        <w:t xml:space="preserve"> (BR, 2010; Chauhan et al., 2011; </w:t>
      </w:r>
      <w:proofErr w:type="spellStart"/>
      <w:r w:rsidRPr="003E2A48">
        <w:t>Habeebrehman</w:t>
      </w:r>
      <w:proofErr w:type="spellEnd"/>
      <w:r w:rsidRPr="003E2A48">
        <w:t xml:space="preserve"> et al., 2008; Jayaram</w:t>
      </w:r>
      <w:del w:id="693" w:author="jennifer piehl" w:date="2020-03-05T11:48:00Z">
        <w:r w:rsidRPr="003E2A48" w:rsidDel="00434DD3">
          <w:delText xml:space="preserve"> et al.,</w:delText>
        </w:r>
      </w:del>
      <w:ins w:id="694" w:author="jennifer piehl" w:date="2020-03-05T11:48:00Z">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ins>
      <w:r w:rsidRPr="003E2A48">
        <w:t xml:space="preserve"> 2010; </w:t>
      </w:r>
      <w:proofErr w:type="spellStart"/>
      <w:r w:rsidRPr="003E2A48">
        <w:t>Madhupratap</w:t>
      </w:r>
      <w:proofErr w:type="spellEnd"/>
      <w:r w:rsidRPr="003E2A48">
        <w:t xml:space="preserve"> et al., 2001; Raghavan et al., 2010). </w:t>
      </w:r>
      <w:del w:id="695" w:author="jennifer piehl" w:date="2020-03-04T14:14:00Z">
        <w:r w:rsidRPr="003E2A48" w:rsidDel="00076B9A">
          <w:delText>The p</w:delText>
        </w:r>
      </w:del>
      <w:ins w:id="696" w:author="jennifer piehl" w:date="2020-03-04T14:14:00Z">
        <w:r w:rsidR="00076B9A">
          <w:t>P</w:t>
        </w:r>
      </w:ins>
      <w:r w:rsidRPr="003E2A48">
        <w:t xml:space="preserve">rimary productivity </w:t>
      </w:r>
      <w:del w:id="697" w:author="jennifer piehl" w:date="2020-03-04T14:14:00Z">
        <w:r w:rsidRPr="003E2A48" w:rsidDel="00076B9A">
          <w:delText xml:space="preserve">peaks </w:delText>
        </w:r>
      </w:del>
      <w:r w:rsidRPr="003E2A48">
        <w:t>subside</w:t>
      </w:r>
      <w:ins w:id="698" w:author="jennifer piehl" w:date="2020-03-04T14:14:00Z">
        <w:r w:rsidR="00076B9A">
          <w:t>s</w:t>
        </w:r>
      </w:ins>
      <w:r w:rsidRPr="003E2A48">
        <w:t xml:space="preserve"> after September</w:t>
      </w:r>
      <w:del w:id="699" w:author="jennifer piehl" w:date="2020-03-04T14:14:00Z">
        <w:r w:rsidRPr="003E2A48" w:rsidDel="00076B9A">
          <w:delText xml:space="preserve"> while</w:delText>
        </w:r>
      </w:del>
      <w:ins w:id="700" w:author="jennifer piehl" w:date="2020-03-04T14:14:00Z">
        <w:r w:rsidR="00076B9A">
          <w:t>, whereas</w:t>
        </w:r>
      </w:ins>
      <w:r w:rsidRPr="003E2A48">
        <w:t xml:space="preserve"> mesozooplankton abundances increase and remain high in the post-monsoon period (</w:t>
      </w:r>
      <w:proofErr w:type="spellStart"/>
      <w:r w:rsidRPr="003E2A48">
        <w:t>Madhupratap</w:t>
      </w:r>
      <w:proofErr w:type="spellEnd"/>
      <w:r w:rsidRPr="003E2A48">
        <w:t xml:space="preserve"> et al., 2001).</w:t>
      </w:r>
    </w:p>
    <w:p w14:paraId="1D78083A" w14:textId="77777777" w:rsidR="00354701" w:rsidRDefault="00354701" w:rsidP="00354701">
      <w:pPr>
        <w:pStyle w:val="Heading3"/>
        <w:spacing w:before="0" w:line="480" w:lineRule="auto"/>
        <w:rPr>
          <w:ins w:id="701" w:author="jennifer piehl" w:date="2020-03-05T10:41:00Z"/>
          <w:rFonts w:asciiTheme="minorHAnsi" w:hAnsiTheme="minorHAnsi"/>
          <w:i/>
          <w:color w:val="auto"/>
          <w:sz w:val="24"/>
          <w:szCs w:val="24"/>
        </w:rPr>
      </w:pPr>
      <w:bookmarkStart w:id="702" w:name="oil-sardine-life-cycle-and-fishery"/>
    </w:p>
    <w:p w14:paraId="10A4FF99" w14:textId="526F813F" w:rsidR="008062F9" w:rsidRPr="00354701" w:rsidRDefault="00354701" w:rsidP="00354701">
      <w:pPr>
        <w:pStyle w:val="Heading3"/>
        <w:spacing w:before="0" w:line="480" w:lineRule="auto"/>
        <w:rPr>
          <w:rFonts w:asciiTheme="minorHAnsi" w:hAnsiTheme="minorHAnsi"/>
          <w:iCs/>
          <w:color w:val="auto"/>
          <w:sz w:val="24"/>
          <w:szCs w:val="24"/>
          <w:rPrChange w:id="703" w:author="jennifer piehl" w:date="2020-03-05T10:41:00Z">
            <w:rPr>
              <w:rFonts w:asciiTheme="minorHAnsi" w:hAnsiTheme="minorHAnsi"/>
              <w:i/>
              <w:color w:val="auto"/>
              <w:sz w:val="24"/>
              <w:szCs w:val="24"/>
            </w:rPr>
          </w:rPrChange>
        </w:rPr>
      </w:pPr>
      <w:ins w:id="704" w:author="jennifer piehl" w:date="2020-03-05T10:41:00Z">
        <w:r w:rsidRPr="00354701">
          <w:rPr>
            <w:rFonts w:asciiTheme="minorHAnsi" w:hAnsiTheme="minorHAnsi"/>
            <w:iCs/>
            <w:color w:val="auto"/>
            <w:sz w:val="24"/>
            <w:szCs w:val="24"/>
            <w:rPrChange w:id="705" w:author="jennifer piehl" w:date="2020-03-05T10:41:00Z">
              <w:rPr>
                <w:rFonts w:asciiTheme="minorHAnsi" w:hAnsiTheme="minorHAnsi"/>
                <w:i/>
                <w:color w:val="auto"/>
                <w:sz w:val="24"/>
                <w:szCs w:val="24"/>
              </w:rPr>
            </w:rPrChange>
          </w:rPr>
          <w:t xml:space="preserve">1.3 </w:t>
        </w:r>
      </w:ins>
      <w:r w:rsidR="00806920" w:rsidRPr="00354701">
        <w:rPr>
          <w:rFonts w:asciiTheme="minorHAnsi" w:hAnsiTheme="minorHAnsi"/>
          <w:iCs/>
          <w:color w:val="auto"/>
          <w:sz w:val="24"/>
          <w:szCs w:val="24"/>
          <w:rPrChange w:id="706" w:author="jennifer piehl" w:date="2020-03-05T10:41:00Z">
            <w:rPr>
              <w:rFonts w:asciiTheme="minorHAnsi" w:hAnsiTheme="minorHAnsi"/>
              <w:i/>
              <w:color w:val="auto"/>
              <w:sz w:val="24"/>
              <w:szCs w:val="24"/>
            </w:rPr>
          </w:rPrChange>
        </w:rPr>
        <w:t>Oil sardine life cycle and fishery</w:t>
      </w:r>
      <w:bookmarkEnd w:id="702"/>
    </w:p>
    <w:p w14:paraId="24EE4688" w14:textId="52106546" w:rsidR="008062F9" w:rsidRPr="003E2A48" w:rsidRDefault="00806920" w:rsidP="00354701">
      <w:pPr>
        <w:pStyle w:val="FirstParagraph"/>
        <w:spacing w:before="0" w:after="0" w:line="480" w:lineRule="auto"/>
      </w:pPr>
      <w:r w:rsidRPr="003E2A48">
        <w:t>The Indian oil sardine fishery is restricted to the narrow strip of the western India</w:t>
      </w:r>
      <w:ins w:id="707" w:author="jennifer piehl" w:date="2020-03-04T14:38:00Z">
        <w:r w:rsidR="00D5505A">
          <w:t>n</w:t>
        </w:r>
      </w:ins>
      <w:r w:rsidRPr="003E2A48">
        <w:t xml:space="preserve"> continental shelf, </w:t>
      </w:r>
      <w:del w:id="708" w:author="jennifer piehl" w:date="2020-03-04T14:18:00Z">
        <w:r w:rsidRPr="003E2A48" w:rsidDel="00D95A81">
          <w:delText xml:space="preserve">within </w:delText>
        </w:r>
      </w:del>
      <w:ins w:id="709" w:author="jennifer piehl" w:date="2020-03-04T14:18:00Z">
        <w:r w:rsidR="00D95A81">
          <w:t>&lt;</w:t>
        </w:r>
      </w:ins>
      <w:r w:rsidRPr="003E2A48">
        <w:t xml:space="preserve">20 km </w:t>
      </w:r>
      <w:del w:id="710" w:author="jennifer piehl" w:date="2020-03-04T14:18:00Z">
        <w:r w:rsidRPr="003E2A48" w:rsidDel="00D95A81">
          <w:delText xml:space="preserve">from the </w:delText>
        </w:r>
      </w:del>
      <w:ins w:id="711" w:author="jennifer piehl" w:date="2020-03-04T14:18:00Z">
        <w:r w:rsidR="00D95A81">
          <w:t>off</w:t>
        </w:r>
      </w:ins>
      <w:r w:rsidRPr="003E2A48">
        <w:t xml:space="preserve">shore (Figure 1). </w:t>
      </w:r>
      <w:del w:id="712" w:author="jennifer piehl" w:date="2020-03-04T14:18:00Z">
        <w:r w:rsidRPr="003E2A48" w:rsidDel="00D95A81">
          <w:delText xml:space="preserve">The </w:delText>
        </w:r>
      </w:del>
      <w:ins w:id="713" w:author="jennifer piehl" w:date="2020-03-04T15:52:00Z">
        <w:r w:rsidR="002C77A6">
          <w:t>The</w:t>
        </w:r>
      </w:ins>
      <w:ins w:id="714" w:author="jennifer piehl" w:date="2020-03-04T14:18:00Z">
        <w:r w:rsidR="00D95A81" w:rsidRPr="003E2A48">
          <w:t xml:space="preserve"> </w:t>
        </w:r>
      </w:ins>
      <w:r w:rsidRPr="003E2A48">
        <w:t>yearly cycle</w:t>
      </w:r>
      <w:ins w:id="715" w:author="jennifer piehl" w:date="2020-03-04T15:52:00Z">
        <w:r w:rsidR="002C77A6">
          <w:t xml:space="preserve"> of these sardines</w:t>
        </w:r>
      </w:ins>
      <w:r w:rsidRPr="003E2A48">
        <w:t xml:space="preserve"> </w:t>
      </w:r>
      <w:del w:id="716" w:author="jennifer piehl" w:date="2020-03-04T14:18:00Z">
        <w:r w:rsidRPr="003E2A48" w:rsidDel="00D95A81">
          <w:delText xml:space="preserve">of the fishery </w:delText>
        </w:r>
      </w:del>
      <w:r w:rsidRPr="003E2A48">
        <w:t xml:space="preserve">begins </w:t>
      </w:r>
      <w:del w:id="717" w:author="jennifer piehl" w:date="2020-03-04T14:18:00Z">
        <w:r w:rsidRPr="003E2A48" w:rsidDel="00D95A81">
          <w:delText>at the start of</w:delText>
        </w:r>
      </w:del>
      <w:ins w:id="718" w:author="jennifer piehl" w:date="2020-03-04T14:18:00Z">
        <w:r w:rsidR="00D95A81">
          <w:t>with</w:t>
        </w:r>
      </w:ins>
      <w:r w:rsidRPr="003E2A48">
        <w:t xml:space="preserve"> spawning </w:t>
      </w:r>
      <w:del w:id="719" w:author="jennifer piehl" w:date="2020-03-04T14:19:00Z">
        <w:r w:rsidRPr="003E2A48" w:rsidDel="00D95A81">
          <w:delText xml:space="preserve">during </w:delText>
        </w:r>
      </w:del>
      <w:ins w:id="720" w:author="jennifer piehl" w:date="2020-03-04T14:19:00Z">
        <w:r w:rsidR="00D95A81">
          <w:t>in</w:t>
        </w:r>
        <w:r w:rsidR="00D95A81" w:rsidRPr="003E2A48">
          <w:t xml:space="preserve"> </w:t>
        </w:r>
      </w:ins>
      <w:r w:rsidRPr="003E2A48">
        <w:t xml:space="preserve">June </w:t>
      </w:r>
      <w:del w:id="721" w:author="jennifer piehl" w:date="2020-03-04T14:19:00Z">
        <w:r w:rsidRPr="003E2A48" w:rsidDel="00D95A81">
          <w:delText xml:space="preserve">to </w:delText>
        </w:r>
      </w:del>
      <w:ins w:id="722" w:author="jennifer piehl" w:date="2020-03-04T14:19:00Z">
        <w:r w:rsidR="00D95A81">
          <w:t>and</w:t>
        </w:r>
        <w:r w:rsidR="00D95A81" w:rsidRPr="003E2A48">
          <w:t xml:space="preserve"> </w:t>
        </w:r>
      </w:ins>
      <w:r w:rsidRPr="003E2A48">
        <w:t>July</w:t>
      </w:r>
      <w:ins w:id="723" w:author="jennifer piehl" w:date="2020-03-04T15:36:00Z">
        <w:r w:rsidR="00067EBB">
          <w:t xml:space="preserve"> (when the fishery is closed)</w:t>
        </w:r>
      </w:ins>
      <w:r w:rsidRPr="003E2A48">
        <w:t xml:space="preserve">, corresponding </w:t>
      </w:r>
      <w:del w:id="724" w:author="jennifer piehl" w:date="2020-03-04T14:19:00Z">
        <w:r w:rsidRPr="003E2A48" w:rsidDel="00D95A81">
          <w:delText xml:space="preserve">with </w:delText>
        </w:r>
      </w:del>
      <w:ins w:id="725" w:author="jennifer piehl" w:date="2020-03-04T14:19:00Z">
        <w:r w:rsidR="00D95A81">
          <w:t>to</w:t>
        </w:r>
        <w:r w:rsidR="00D95A81" w:rsidRPr="003E2A48">
          <w:t xml:space="preserve"> </w:t>
        </w:r>
      </w:ins>
      <w:r w:rsidRPr="003E2A48">
        <w:t xml:space="preserve">the onset of the summer monsoon (Antony Raja, 1969; Chidambaram, 1950) and </w:t>
      </w:r>
      <w:del w:id="726" w:author="jennifer piehl" w:date="2020-03-04T14:19:00Z">
        <w:r w:rsidRPr="003E2A48" w:rsidDel="00D95A81">
          <w:delText>the initiation of strongly cooler</w:delText>
        </w:r>
      </w:del>
      <w:ins w:id="727" w:author="jennifer piehl" w:date="2020-03-04T14:19:00Z">
        <w:r w:rsidR="00D95A81">
          <w:t>much lower</w:t>
        </w:r>
      </w:ins>
      <w:r w:rsidRPr="003E2A48">
        <w:t xml:space="preserve"> nearshore SST</w:t>
      </w:r>
      <w:ins w:id="728" w:author="jennifer piehl" w:date="2020-03-04T14:19:00Z">
        <w:r w:rsidR="00D95A81">
          <w:t>s</w:t>
        </w:r>
      </w:ins>
      <w:r w:rsidRPr="003E2A48">
        <w:t xml:space="preserve"> due to upwelling (Figure </w:t>
      </w:r>
      <w:del w:id="729" w:author="jennifer piehl" w:date="2020-03-06T12:01:00Z">
        <w:r w:rsidRPr="003E2A48" w:rsidDel="00D2216D">
          <w:delText>3</w:delText>
        </w:r>
      </w:del>
      <w:ins w:id="730" w:author="jennifer piehl" w:date="2020-03-06T12:01:00Z">
        <w:r w:rsidR="00D2216D">
          <w:t>2</w:t>
        </w:r>
      </w:ins>
      <w:r w:rsidRPr="003E2A48">
        <w:t xml:space="preserve">). </w:t>
      </w:r>
      <w:del w:id="731" w:author="jennifer piehl" w:date="2020-03-04T15:52:00Z">
        <w:r w:rsidRPr="003E2A48" w:rsidDel="002C77A6">
          <w:delText xml:space="preserve">At this time, </w:delText>
        </w:r>
      </w:del>
      <w:del w:id="732" w:author="jennifer piehl" w:date="2020-03-04T14:38:00Z">
        <w:r w:rsidRPr="003E2A48" w:rsidDel="00D5505A">
          <w:delText xml:space="preserve">the </w:delText>
        </w:r>
      </w:del>
      <w:del w:id="733" w:author="jennifer piehl" w:date="2020-03-04T15:52:00Z">
        <w:r w:rsidRPr="003E2A48" w:rsidDel="002C77A6">
          <w:delText>m</w:delText>
        </w:r>
      </w:del>
      <w:ins w:id="734" w:author="jennifer piehl" w:date="2020-03-04T15:52:00Z">
        <w:r w:rsidR="002C77A6">
          <w:t>M</w:t>
        </w:r>
      </w:ins>
      <w:r w:rsidRPr="003E2A48">
        <w:t>ature fish migrate from offshore to coastal spawning areas</w:t>
      </w:r>
      <w:ins w:id="735" w:author="jennifer piehl" w:date="2020-03-04T15:53:00Z">
        <w:r w:rsidR="002C77A6">
          <w:t xml:space="preserve"> (outside of the traditional fishery range)</w:t>
        </w:r>
      </w:ins>
      <w:ins w:id="736" w:author="jennifer piehl" w:date="2020-03-04T15:54:00Z">
        <w:r w:rsidR="002C77A6" w:rsidRPr="002C77A6">
          <w:t xml:space="preserve"> </w:t>
        </w:r>
        <w:r w:rsidR="002C77A6" w:rsidRPr="003E2A48">
          <w:t>(Antony Raja, 1964)</w:t>
        </w:r>
      </w:ins>
      <w:r w:rsidRPr="003E2A48">
        <w:t xml:space="preserve">, and </w:t>
      </w:r>
      <w:del w:id="737" w:author="jennifer piehl" w:date="2020-03-04T14:38:00Z">
        <w:r w:rsidRPr="003E2A48" w:rsidDel="00D5505A">
          <w:delText xml:space="preserve">the </w:delText>
        </w:r>
      </w:del>
      <w:r w:rsidRPr="003E2A48">
        <w:t xml:space="preserve">spawning begins </w:t>
      </w:r>
      <w:del w:id="738" w:author="jennifer piehl" w:date="2020-03-04T14:38:00Z">
        <w:r w:rsidRPr="003E2A48" w:rsidDel="00D5505A">
          <w:lastRenderedPageBreak/>
          <w:delText xml:space="preserve">during the summer monsoon period </w:delText>
        </w:r>
      </w:del>
      <w:r w:rsidRPr="003E2A48">
        <w:t>when temperature, salinity</w:t>
      </w:r>
      <w:ins w:id="739" w:author="jennifer piehl" w:date="2020-03-04T14:39:00Z">
        <w:r w:rsidR="00D5505A">
          <w:t>,</w:t>
        </w:r>
      </w:ins>
      <w:r w:rsidRPr="003E2A48">
        <w:t xml:space="preserve"> and </w:t>
      </w:r>
      <w:del w:id="740" w:author="jennifer piehl" w:date="2020-03-04T14:39:00Z">
        <w:r w:rsidRPr="003E2A48" w:rsidDel="00D5505A">
          <w:delText xml:space="preserve">suitable </w:delText>
        </w:r>
      </w:del>
      <w:r w:rsidRPr="003E2A48">
        <w:t xml:space="preserve">food availability are conducive </w:t>
      </w:r>
      <w:del w:id="741" w:author="jennifer piehl" w:date="2020-03-04T14:39:00Z">
        <w:r w:rsidRPr="003E2A48" w:rsidDel="00D5505A">
          <w:delText xml:space="preserve">for </w:delText>
        </w:r>
      </w:del>
      <w:ins w:id="742" w:author="jennifer piehl" w:date="2020-03-04T14:39:00Z">
        <w:r w:rsidR="00D5505A">
          <w:t>to</w:t>
        </w:r>
        <w:r w:rsidR="00D5505A" w:rsidRPr="003E2A48">
          <w:t xml:space="preserve"> </w:t>
        </w:r>
      </w:ins>
      <w:r w:rsidRPr="003E2A48">
        <w:t xml:space="preserve">larval survival (Chidambaram, 1950; Jayaprakash &amp; Pillai, 2000; Krishnakumar et al., 2008; </w:t>
      </w:r>
      <w:proofErr w:type="spellStart"/>
      <w:r w:rsidRPr="003E2A48">
        <w:t>Murty</w:t>
      </w:r>
      <w:proofErr w:type="spellEnd"/>
      <w:r w:rsidRPr="003E2A48">
        <w:t xml:space="preserve"> &amp; Edelman, 1966; Nair</w:t>
      </w:r>
      <w:del w:id="743" w:author="jennifer piehl" w:date="2020-03-05T11:58:00Z">
        <w:r w:rsidRPr="003E2A48" w:rsidDel="001C0CF0">
          <w:delText xml:space="preserve"> et al.,</w:delText>
        </w:r>
      </w:del>
      <w:ins w:id="744" w:author="jennifer piehl" w:date="2020-03-05T11:58:00Z">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ins>
      <w:r w:rsidRPr="003E2A48">
        <w:t xml:space="preserve"> 2016). </w:t>
      </w:r>
      <w:del w:id="745" w:author="jennifer piehl" w:date="2020-03-04T15:36:00Z">
        <w:r w:rsidRPr="003E2A48" w:rsidDel="00067EBB">
          <w:delText xml:space="preserve">Although </w:delText>
        </w:r>
      </w:del>
      <w:ins w:id="746" w:author="jennifer piehl" w:date="2020-03-04T15:53:00Z">
        <w:r w:rsidR="002C77A6">
          <w:t>After an initial peak, s</w:t>
        </w:r>
      </w:ins>
      <w:ins w:id="747" w:author="jennifer piehl" w:date="2020-03-04T14:39:00Z">
        <w:r w:rsidR="00D5505A">
          <w:t xml:space="preserve">pawning </w:t>
        </w:r>
      </w:ins>
      <w:del w:id="748" w:author="jennifer piehl" w:date="2020-03-04T15:36:00Z">
        <w:r w:rsidRPr="003E2A48" w:rsidDel="00067EBB">
          <w:delText>peak</w:delText>
        </w:r>
      </w:del>
      <w:del w:id="749" w:author="jennifer piehl" w:date="2020-03-04T14:39:00Z">
        <w:r w:rsidRPr="003E2A48" w:rsidDel="00D5505A">
          <w:delText xml:space="preserve"> spawning occur</w:delText>
        </w:r>
      </w:del>
      <w:del w:id="750" w:author="jennifer piehl" w:date="2020-03-04T15:36:00Z">
        <w:r w:rsidRPr="003E2A48" w:rsidDel="00067EBB">
          <w:delText xml:space="preserve">s in June </w:delText>
        </w:r>
      </w:del>
      <w:del w:id="751" w:author="jennifer piehl" w:date="2020-03-04T14:39:00Z">
        <w:r w:rsidRPr="003E2A48" w:rsidDel="00D5505A">
          <w:delText xml:space="preserve">to </w:delText>
        </w:r>
      </w:del>
      <w:del w:id="752" w:author="jennifer piehl" w:date="2020-03-04T15:36:00Z">
        <w:r w:rsidRPr="003E2A48" w:rsidDel="00067EBB">
          <w:delText xml:space="preserve">July, </w:delText>
        </w:r>
      </w:del>
      <w:del w:id="753" w:author="jennifer piehl" w:date="2020-03-04T14:39:00Z">
        <w:r w:rsidRPr="003E2A48" w:rsidDel="00D5505A">
          <w:delText xml:space="preserve">spawning </w:delText>
        </w:r>
      </w:del>
      <w:r w:rsidRPr="003E2A48">
        <w:t xml:space="preserve">continues into September (Antony Raja, 1969; Hornell, 1910; Hornell &amp; </w:t>
      </w:r>
      <w:proofErr w:type="spellStart"/>
      <w:r w:rsidRPr="003E2A48">
        <w:t>Nayudu</w:t>
      </w:r>
      <w:proofErr w:type="spellEnd"/>
      <w:r w:rsidRPr="003E2A48">
        <w:t xml:space="preserve">, 1924; Prabhu &amp; </w:t>
      </w:r>
      <w:proofErr w:type="spellStart"/>
      <w:r w:rsidRPr="003E2A48">
        <w:t>Dhulkhed</w:t>
      </w:r>
      <w:proofErr w:type="spellEnd"/>
      <w:r w:rsidRPr="003E2A48">
        <w:t>, 1970)</w:t>
      </w:r>
      <w:ins w:id="754" w:author="jennifer piehl" w:date="2020-03-04T14:40:00Z">
        <w:r w:rsidR="00D5505A">
          <w:t>,</w:t>
        </w:r>
      </w:ins>
      <w:r w:rsidRPr="003E2A48">
        <w:t xml:space="preserve"> and early- and late-spawning cohorts are evident in the length distributions of </w:t>
      </w:r>
      <w:del w:id="755" w:author="jennifer piehl" w:date="2020-03-04T14:40:00Z">
        <w:r w:rsidRPr="003E2A48" w:rsidDel="00D5505A">
          <w:delText xml:space="preserve">the </w:delText>
        </w:r>
      </w:del>
      <w:r w:rsidRPr="003E2A48">
        <w:t xml:space="preserve">0-year fish. </w:t>
      </w:r>
      <w:del w:id="756" w:author="jennifer piehl" w:date="2020-03-04T15:54:00Z">
        <w:r w:rsidRPr="003E2A48" w:rsidDel="002C77A6">
          <w:delText xml:space="preserve">Spawning </w:delText>
        </w:r>
      </w:del>
      <w:ins w:id="757" w:author="jennifer piehl" w:date="2020-03-04T15:54:00Z">
        <w:r w:rsidR="002C77A6">
          <w:t>After s</w:t>
        </w:r>
        <w:r w:rsidR="002C77A6" w:rsidRPr="003E2A48">
          <w:t>pawning</w:t>
        </w:r>
      </w:ins>
      <w:del w:id="758" w:author="jennifer piehl" w:date="2020-03-04T15:54:00Z">
        <w:r w:rsidRPr="003E2A48" w:rsidDel="002C77A6">
          <w:delText xml:space="preserve">occurs in waters outside of the traditional range </w:delText>
        </w:r>
      </w:del>
      <w:del w:id="759" w:author="jennifer piehl" w:date="2020-03-04T14:40:00Z">
        <w:r w:rsidRPr="003E2A48" w:rsidDel="00D5505A">
          <w:delText xml:space="preserve">of the fishery </w:delText>
        </w:r>
      </w:del>
      <w:del w:id="760" w:author="jennifer piehl" w:date="2020-03-04T15:54:00Z">
        <w:r w:rsidRPr="003E2A48" w:rsidDel="002C77A6">
          <w:delText>(Antony Raja, 1964)</w:delText>
        </w:r>
      </w:del>
      <w:del w:id="761" w:author="jennifer piehl" w:date="2020-03-04T14:40:00Z">
        <w:r w:rsidRPr="003E2A48" w:rsidDel="00D5505A">
          <w:delText xml:space="preserve">, and </w:delText>
        </w:r>
      </w:del>
      <w:del w:id="762" w:author="jennifer piehl" w:date="2020-03-04T15:54:00Z">
        <w:r w:rsidRPr="003E2A48" w:rsidDel="002C77A6">
          <w:delText>after</w:delText>
        </w:r>
      </w:del>
      <w:del w:id="763" w:author="jennifer piehl" w:date="2020-03-04T14:43:00Z">
        <w:r w:rsidRPr="003E2A48" w:rsidDel="00D5505A">
          <w:delText xml:space="preserve"> spawning the</w:delText>
        </w:r>
      </w:del>
      <w:ins w:id="764" w:author="jennifer piehl" w:date="2020-03-04T14:43:00Z">
        <w:r w:rsidR="00D5505A">
          <w:t>,</w:t>
        </w:r>
      </w:ins>
      <w:r w:rsidRPr="003E2A48">
        <w:t xml:space="preserve"> adults migrate closer to the coast</w:t>
      </w:r>
      <w:ins w:id="765" w:author="jennifer piehl" w:date="2020-03-04T14:43:00Z">
        <w:r w:rsidR="00D5505A">
          <w:t>,</w:t>
        </w:r>
      </w:ins>
      <w:r w:rsidRPr="003E2A48">
        <w:t xml:space="preserve"> where the spent fish become exposed to the fishery.</w:t>
      </w:r>
    </w:p>
    <w:p w14:paraId="6414A0DA" w14:textId="3032A80B" w:rsidR="008062F9" w:rsidRPr="003E2A48" w:rsidRDefault="00806920">
      <w:pPr>
        <w:pStyle w:val="BodyText"/>
        <w:spacing w:before="0" w:after="0" w:line="480" w:lineRule="auto"/>
        <w:ind w:firstLine="360"/>
        <w:pPrChange w:id="766" w:author="jennifer piehl" w:date="2020-03-05T10:41:00Z">
          <w:pPr>
            <w:pStyle w:val="BodyText"/>
            <w:spacing w:before="0" w:after="0" w:line="480" w:lineRule="auto"/>
          </w:pPr>
        </w:pPrChange>
      </w:pPr>
      <w:del w:id="767" w:author="jennifer piehl" w:date="2020-03-04T14:44:00Z">
        <w:r w:rsidRPr="003E2A48" w:rsidDel="00D5505A">
          <w:delText xml:space="preserve">After </w:delText>
        </w:r>
      </w:del>
      <w:ins w:id="768" w:author="jennifer piehl" w:date="2020-03-04T14:44:00Z">
        <w:r w:rsidR="00D5505A">
          <w:t xml:space="preserve">Spawned sardine </w:t>
        </w:r>
      </w:ins>
      <w:r w:rsidRPr="003E2A48">
        <w:t xml:space="preserve">eggs </w:t>
      </w:r>
      <w:del w:id="769" w:author="jennifer piehl" w:date="2020-03-04T14:44:00Z">
        <w:r w:rsidRPr="003E2A48" w:rsidDel="00D5505A">
          <w:delText xml:space="preserve">are spawned, they </w:delText>
        </w:r>
      </w:del>
      <w:r w:rsidRPr="003E2A48">
        <w:t>develop rapidly into larvae (Nair, 1959). The phytoplankton bloom that provide</w:t>
      </w:r>
      <w:ins w:id="770" w:author="jennifer piehl" w:date="2020-03-04T14:44:00Z">
        <w:r w:rsidR="00D5505A">
          <w:t>s</w:t>
        </w:r>
      </w:ins>
      <w:r w:rsidRPr="003E2A48">
        <w:t xml:space="preserve"> </w:t>
      </w:r>
      <w:del w:id="771" w:author="jennifer piehl" w:date="2020-03-04T14:44:00Z">
        <w:r w:rsidRPr="003E2A48" w:rsidDel="00D5505A">
          <w:delText>sardine</w:delText>
        </w:r>
      </w:del>
      <w:ins w:id="772" w:author="jennifer piehl" w:date="2020-03-04T14:44:00Z">
        <w:r w:rsidR="00D5505A">
          <w:t>food for the</w:t>
        </w:r>
      </w:ins>
      <w:r w:rsidRPr="003E2A48">
        <w:t xml:space="preserve"> larvae </w:t>
      </w:r>
      <w:del w:id="773" w:author="jennifer piehl" w:date="2020-03-04T14:44:00Z">
        <w:r w:rsidRPr="003E2A48" w:rsidDel="00D5505A">
          <w:delText xml:space="preserve">food is </w:delText>
        </w:r>
      </w:del>
      <w:r w:rsidRPr="003E2A48">
        <w:t>depend</w:t>
      </w:r>
      <w:del w:id="774" w:author="jennifer piehl" w:date="2020-03-04T14:44:00Z">
        <w:r w:rsidRPr="003E2A48" w:rsidDel="00D5505A">
          <w:delText>ent up</w:delText>
        </w:r>
      </w:del>
      <w:ins w:id="775" w:author="jennifer piehl" w:date="2020-03-04T14:44:00Z">
        <w:r w:rsidR="00D5505A">
          <w:t xml:space="preserve">s </w:t>
        </w:r>
      </w:ins>
      <w:r w:rsidRPr="003E2A48">
        <w:t xml:space="preserve">on nutrient influx from coastal upwelling and runoff from rivers during the summer </w:t>
      </w:r>
      <w:del w:id="776" w:author="jennifer piehl" w:date="2020-03-04T15:56:00Z">
        <w:r w:rsidRPr="003E2A48" w:rsidDel="002C77A6">
          <w:delText xml:space="preserve">monsoon </w:delText>
        </w:r>
      </w:del>
      <w:r w:rsidRPr="003E2A48">
        <w:t xml:space="preserve">and early fall. </w:t>
      </w:r>
      <w:del w:id="777" w:author="jennifer piehl" w:date="2020-03-04T14:45:00Z">
        <w:r w:rsidRPr="003E2A48" w:rsidDel="00D5505A">
          <w:delText>The b</w:delText>
        </w:r>
      </w:del>
      <w:ins w:id="778" w:author="jennifer piehl" w:date="2020-03-04T14:45:00Z">
        <w:r w:rsidR="00D5505A">
          <w:t>B</w:t>
        </w:r>
      </w:ins>
      <w:r w:rsidRPr="003E2A48">
        <w:t xml:space="preserve">looms start </w:t>
      </w:r>
      <w:del w:id="779" w:author="jennifer piehl" w:date="2020-03-04T14:45:00Z">
        <w:r w:rsidRPr="003E2A48" w:rsidDel="00D5505A">
          <w:delText xml:space="preserve">in the south </w:delText>
        </w:r>
      </w:del>
      <w:r w:rsidRPr="003E2A48">
        <w:t xml:space="preserve">near the southern tip of India in June, </w:t>
      </w:r>
      <w:ins w:id="780" w:author="jennifer piehl" w:date="2020-03-04T14:45:00Z">
        <w:r w:rsidR="00D5505A">
          <w:t xml:space="preserve">then </w:t>
        </w:r>
      </w:ins>
      <w:r w:rsidRPr="003E2A48">
        <w:t xml:space="preserve">increase in intensity and spread northward </w:t>
      </w:r>
      <w:del w:id="781" w:author="jennifer piehl" w:date="2020-03-04T14:45:00Z">
        <w:r w:rsidRPr="003E2A48" w:rsidDel="00D5505A">
          <w:delText xml:space="preserve">up the coast </w:delText>
        </w:r>
      </w:del>
      <w:r w:rsidRPr="003E2A48">
        <w:t>(BR, 2010). Variation in the bloom initiation time and intensity leads to changes in the food supply</w:t>
      </w:r>
      <w:ins w:id="782" w:author="jennifer piehl" w:date="2020-03-04T14:45:00Z">
        <w:r w:rsidR="00D5505A">
          <w:t>,</w:t>
        </w:r>
      </w:ins>
      <w:r w:rsidRPr="003E2A48">
        <w:t xml:space="preserve"> and t</w:t>
      </w:r>
      <w:del w:id="783" w:author="jennifer piehl" w:date="2020-03-04T14:45:00Z">
        <w:r w:rsidRPr="003E2A48" w:rsidDel="00D5505A">
          <w:delText>o corresponding changes</w:delText>
        </w:r>
      </w:del>
      <w:ins w:id="784" w:author="jennifer piehl" w:date="2020-03-04T14:45:00Z">
        <w:r w:rsidR="00D5505A">
          <w:t>hus</w:t>
        </w:r>
      </w:ins>
      <w:r w:rsidRPr="003E2A48">
        <w:t xml:space="preserve"> in </w:t>
      </w:r>
      <w:del w:id="785" w:author="jennifer piehl" w:date="2020-03-04T14:46:00Z">
        <w:r w:rsidRPr="003E2A48" w:rsidDel="00D5505A">
          <w:delText xml:space="preserve">the </w:delText>
        </w:r>
      </w:del>
      <w:ins w:id="786" w:author="jennifer piehl" w:date="2020-03-04T14:46:00Z">
        <w:r w:rsidR="00D5505A">
          <w:t>larval</w:t>
        </w:r>
        <w:r w:rsidR="00D5505A" w:rsidRPr="003E2A48">
          <w:t xml:space="preserve"> </w:t>
        </w:r>
      </w:ins>
      <w:r w:rsidRPr="003E2A48">
        <w:t xml:space="preserve">growth and survival </w:t>
      </w:r>
      <w:del w:id="787" w:author="jennifer piehl" w:date="2020-03-04T14:46:00Z">
        <w:r w:rsidRPr="003E2A48" w:rsidDel="00D5505A">
          <w:delText xml:space="preserve">of larvae </w:delText>
        </w:r>
      </w:del>
      <w:r w:rsidRPr="003E2A48">
        <w:t xml:space="preserve">and </w:t>
      </w:r>
      <w:del w:id="788" w:author="jennifer piehl" w:date="2020-03-04T14:46:00Z">
        <w:r w:rsidRPr="003E2A48" w:rsidDel="00D5505A">
          <w:delText>in the later</w:delText>
        </w:r>
      </w:del>
      <w:ins w:id="789" w:author="jennifer piehl" w:date="2020-03-04T14:46:00Z">
        <w:r w:rsidR="00D5505A">
          <w:t>subsequent</w:t>
        </w:r>
      </w:ins>
      <w:r w:rsidRPr="003E2A48">
        <w:t xml:space="preserve"> recruitment of 0-year sardines into the fishery (George et al., 2012). Oil sardines grow rapidly </w:t>
      </w:r>
      <w:del w:id="790" w:author="jennifer piehl" w:date="2020-03-04T14:46:00Z">
        <w:r w:rsidRPr="003E2A48" w:rsidDel="00D5505A">
          <w:delText xml:space="preserve">during </w:delText>
        </w:r>
      </w:del>
      <w:ins w:id="791" w:author="jennifer piehl" w:date="2020-03-04T14:46:00Z">
        <w:r w:rsidR="00D5505A">
          <w:t>in</w:t>
        </w:r>
        <w:r w:rsidR="00D5505A" w:rsidRPr="003E2A48">
          <w:t xml:space="preserve"> </w:t>
        </w:r>
      </w:ins>
      <w:r w:rsidRPr="003E2A48">
        <w:t>the</w:t>
      </w:r>
      <w:del w:id="792" w:author="jennifer piehl" w:date="2020-03-04T14:46:00Z">
        <w:r w:rsidRPr="003E2A48" w:rsidDel="00D5505A">
          <w:delText>ir</w:delText>
        </w:r>
      </w:del>
      <w:r w:rsidRPr="003E2A48">
        <w:t xml:space="preserve"> first few months</w:t>
      </w:r>
      <w:ins w:id="793" w:author="jennifer piehl" w:date="2020-03-04T14:46:00Z">
        <w:r w:rsidR="00D5505A">
          <w:t xml:space="preserve"> of life</w:t>
        </w:r>
      </w:ins>
      <w:r w:rsidRPr="003E2A48">
        <w:t xml:space="preserve">, and 0-year fish </w:t>
      </w:r>
      <w:del w:id="794" w:author="jennifer piehl" w:date="2020-03-04T14:47:00Z">
        <w:r w:rsidRPr="003E2A48" w:rsidDel="00D5505A">
          <w:delText xml:space="preserve">(40mm to 100mm) </w:delText>
        </w:r>
      </w:del>
      <w:r w:rsidRPr="003E2A48">
        <w:t xml:space="preserve">from early spawning </w:t>
      </w:r>
      <w:ins w:id="795" w:author="jennifer piehl" w:date="2020-03-04T14:47:00Z">
        <w:r w:rsidR="00D5505A" w:rsidRPr="003E2A48">
          <w:t>(40</w:t>
        </w:r>
        <w:r w:rsidR="00D5505A">
          <w:t>–</w:t>
        </w:r>
        <w:r w:rsidR="00D5505A" w:rsidRPr="003E2A48">
          <w:t>100</w:t>
        </w:r>
        <w:r w:rsidR="00D5505A">
          <w:t xml:space="preserve"> </w:t>
        </w:r>
        <w:r w:rsidR="00D5505A" w:rsidRPr="003E2A48">
          <w:t>mm</w:t>
        </w:r>
        <w:r w:rsidR="00D5505A">
          <w:t xml:space="preserve"> in length</w:t>
        </w:r>
        <w:r w:rsidR="00D5505A" w:rsidRPr="003E2A48">
          <w:t>)</w:t>
        </w:r>
        <w:r w:rsidR="00D5505A">
          <w:t xml:space="preserve"> </w:t>
        </w:r>
      </w:ins>
      <w:r w:rsidRPr="003E2A48">
        <w:t xml:space="preserve">appear in the </w:t>
      </w:r>
      <w:del w:id="796" w:author="jennifer piehl" w:date="2020-03-04T14:48:00Z">
        <w:r w:rsidRPr="003E2A48" w:rsidDel="00D5505A">
          <w:delText xml:space="preserve">catch in </w:delText>
        </w:r>
      </w:del>
      <w:r w:rsidRPr="003E2A48">
        <w:t xml:space="preserve">August and September </w:t>
      </w:r>
      <w:del w:id="797" w:author="jennifer piehl" w:date="2020-03-04T14:48:00Z">
        <w:r w:rsidRPr="003E2A48" w:rsidDel="00D5505A">
          <w:delText xml:space="preserve">in </w:delText>
        </w:r>
      </w:del>
      <w:ins w:id="798" w:author="jennifer piehl" w:date="2020-03-04T14:48:00Z">
        <w:r w:rsidR="00403C3A">
          <w:t xml:space="preserve">catches </w:t>
        </w:r>
      </w:ins>
      <w:ins w:id="799" w:author="jennifer piehl" w:date="2020-03-04T15:56:00Z">
        <w:r w:rsidR="002C77A6">
          <w:t>in</w:t>
        </w:r>
      </w:ins>
      <w:ins w:id="800" w:author="jennifer piehl" w:date="2020-03-04T14:48:00Z">
        <w:r w:rsidR="00403C3A">
          <w:t xml:space="preserve"> </w:t>
        </w:r>
      </w:ins>
      <w:r w:rsidRPr="003E2A48">
        <w:t xml:space="preserve">most years (Antony Raja, 1970; Nair et al., 2016). As the </w:t>
      </w:r>
      <w:ins w:id="801" w:author="jennifer piehl" w:date="2020-03-04T14:48:00Z">
        <w:r w:rsidR="00403C3A">
          <w:t xml:space="preserve">oil sardines follow the </w:t>
        </w:r>
      </w:ins>
      <w:r w:rsidRPr="003E2A48">
        <w:t xml:space="preserve">phytoplankton bloom </w:t>
      </w:r>
      <w:del w:id="802" w:author="jennifer piehl" w:date="2020-03-04T14:48:00Z">
        <w:r w:rsidRPr="003E2A48" w:rsidDel="00403C3A">
          <w:delText xml:space="preserve">spreads </w:delText>
        </w:r>
      </w:del>
      <w:r w:rsidRPr="003E2A48">
        <w:t xml:space="preserve">northward, the </w:t>
      </w:r>
      <w:del w:id="803" w:author="jennifer piehl" w:date="2020-03-04T14:48:00Z">
        <w:r w:rsidRPr="003E2A48" w:rsidDel="00403C3A">
          <w:delText xml:space="preserve">oil sardines follow, and the oil sardine </w:delText>
        </w:r>
      </w:del>
      <w:r w:rsidRPr="003E2A48">
        <w:t xml:space="preserve">fishery builds from south to north during the post-monsoon period. Oil sardines remain inshore </w:t>
      </w:r>
      <w:ins w:id="804" w:author="jennifer piehl" w:date="2020-03-04T14:49:00Z">
        <w:r w:rsidR="00403C3A">
          <w:t xml:space="preserve">to </w:t>
        </w:r>
      </w:ins>
      <w:r w:rsidRPr="003E2A48">
        <w:t>feed</w:t>
      </w:r>
      <w:del w:id="805" w:author="jennifer piehl" w:date="2020-03-04T14:49:00Z">
        <w:r w:rsidRPr="003E2A48" w:rsidDel="00403C3A">
          <w:delText xml:space="preserve">ing </w:delText>
        </w:r>
      </w:del>
      <w:ins w:id="806" w:author="jennifer piehl" w:date="2020-03-04T14:49:00Z">
        <w:r w:rsidR="00403C3A">
          <w:t xml:space="preserve"> </w:t>
        </w:r>
      </w:ins>
      <w:del w:id="807" w:author="jennifer piehl" w:date="2020-03-04T14:49:00Z">
        <w:r w:rsidRPr="003E2A48" w:rsidDel="00403C3A">
          <w:delText>throughout the</w:delText>
        </w:r>
      </w:del>
      <w:ins w:id="808" w:author="jennifer piehl" w:date="2020-03-04T14:49:00Z">
        <w:r w:rsidR="00403C3A">
          <w:t>in</w:t>
        </w:r>
      </w:ins>
      <w:r w:rsidRPr="003E2A48">
        <w:t xml:space="preserve"> winter</w:t>
      </w:r>
      <w:del w:id="809" w:author="jennifer piehl" w:date="2020-03-04T14:50:00Z">
        <w:r w:rsidRPr="003E2A48" w:rsidDel="00403C3A">
          <w:delText xml:space="preserve"> months, until</w:delText>
        </w:r>
      </w:del>
      <w:ins w:id="810" w:author="jennifer piehl" w:date="2020-03-04T14:50:00Z">
        <w:r w:rsidR="00403C3A">
          <w:t>; in March–May,</w:t>
        </w:r>
      </w:ins>
      <w:r w:rsidRPr="003E2A48">
        <w:t xml:space="preserve"> </w:t>
      </w:r>
      <w:ins w:id="811" w:author="jennifer piehl" w:date="2020-03-04T14:50:00Z">
        <w:r w:rsidR="00403C3A">
          <w:t xml:space="preserve">they move offshore to deeper waters due to </w:t>
        </w:r>
      </w:ins>
      <w:del w:id="812" w:author="jennifer piehl" w:date="2020-03-04T14:49:00Z">
        <w:r w:rsidRPr="003E2A48" w:rsidDel="00403C3A">
          <w:delText>March to May when</w:delText>
        </w:r>
      </w:del>
      <w:ins w:id="813" w:author="jennifer piehl" w:date="2020-03-04T14:49:00Z">
        <w:r w:rsidR="00403C3A">
          <w:t xml:space="preserve">considerable </w:t>
        </w:r>
      </w:ins>
      <w:ins w:id="814" w:author="jennifer piehl" w:date="2020-03-04T14:50:00Z">
        <w:r w:rsidR="00403C3A">
          <w:t xml:space="preserve">inshore </w:t>
        </w:r>
      </w:ins>
      <w:ins w:id="815" w:author="jennifer piehl" w:date="2020-03-04T14:49:00Z">
        <w:r w:rsidR="00403C3A">
          <w:t xml:space="preserve">warming </w:t>
        </w:r>
      </w:ins>
      <w:del w:id="816" w:author="jennifer piehl" w:date="2020-03-04T14:50:00Z">
        <w:r w:rsidRPr="003E2A48" w:rsidDel="00403C3A">
          <w:delText xml:space="preserve"> the inshore waters warm considerably and sardines move offshore to deeper waters </w:delText>
        </w:r>
      </w:del>
      <w:r w:rsidRPr="003E2A48">
        <w:t xml:space="preserve">(Chidambaram, 1950). </w:t>
      </w:r>
      <w:del w:id="817" w:author="jennifer piehl" w:date="2020-03-04T14:51:00Z">
        <w:r w:rsidRPr="003E2A48" w:rsidDel="00403C3A">
          <w:delText xml:space="preserve">Catches </w:delText>
        </w:r>
      </w:del>
      <w:ins w:id="818" w:author="jennifer piehl" w:date="2020-03-04T14:51:00Z">
        <w:r w:rsidR="00403C3A">
          <w:t>Sardine c</w:t>
        </w:r>
        <w:r w:rsidR="00403C3A" w:rsidRPr="003E2A48">
          <w:t>atches</w:t>
        </w:r>
      </w:ins>
      <w:del w:id="819" w:author="jennifer piehl" w:date="2020-03-04T14:51:00Z">
        <w:r w:rsidRPr="003E2A48" w:rsidDel="00403C3A">
          <w:delText>of sardines</w:delText>
        </w:r>
      </w:del>
      <w:r w:rsidRPr="003E2A48">
        <w:t xml:space="preserve"> are correspondingly low during this </w:t>
      </w:r>
      <w:del w:id="820" w:author="jennifer piehl" w:date="2020-03-04T14:51:00Z">
        <w:r w:rsidRPr="003E2A48" w:rsidDel="00403C3A">
          <w:delText xml:space="preserve">time </w:delText>
        </w:r>
      </w:del>
      <w:ins w:id="821" w:author="jennifer piehl" w:date="2020-03-04T14:51:00Z">
        <w:r w:rsidR="00403C3A">
          <w:t>period</w:t>
        </w:r>
        <w:r w:rsidR="00403C3A" w:rsidRPr="003E2A48">
          <w:t xml:space="preserve"> </w:t>
        </w:r>
      </w:ins>
      <w:r w:rsidRPr="003E2A48">
        <w:t xml:space="preserve">for all size classes. </w:t>
      </w:r>
      <w:del w:id="822" w:author="jennifer piehl" w:date="2020-03-04T14:51:00Z">
        <w:r w:rsidRPr="003E2A48" w:rsidDel="00403C3A">
          <w:delText xml:space="preserve">The age at first </w:delText>
        </w:r>
      </w:del>
      <w:ins w:id="823" w:author="jennifer piehl" w:date="2020-03-04T14:51:00Z">
        <w:r w:rsidR="00403C3A">
          <w:t xml:space="preserve">The sardines reach </w:t>
        </w:r>
      </w:ins>
      <w:r w:rsidRPr="003E2A48">
        <w:t xml:space="preserve">maturity </w:t>
      </w:r>
      <w:del w:id="824" w:author="jennifer piehl" w:date="2020-03-04T14:51:00Z">
        <w:r w:rsidRPr="003E2A48" w:rsidDel="00403C3A">
          <w:delText xml:space="preserve">occurs at approximately </w:delText>
        </w:r>
      </w:del>
      <w:ins w:id="825" w:author="jennifer piehl" w:date="2020-03-04T14:51:00Z">
        <w:r w:rsidR="00403C3A">
          <w:t>(</w:t>
        </w:r>
      </w:ins>
      <w:ins w:id="826" w:author="jennifer piehl" w:date="2020-03-04T14:52:00Z">
        <w:r w:rsidR="00403C3A">
          <w:t>~</w:t>
        </w:r>
      </w:ins>
      <w:r w:rsidRPr="003E2A48">
        <w:t xml:space="preserve">150 mm </w:t>
      </w:r>
      <w:del w:id="827" w:author="jennifer piehl" w:date="2020-03-04T14:52:00Z">
        <w:r w:rsidRPr="003E2A48" w:rsidDel="00403C3A">
          <w:delText xml:space="preserve">size </w:delText>
        </w:r>
      </w:del>
      <w:ins w:id="828" w:author="jennifer piehl" w:date="2020-03-04T14:52:00Z">
        <w:r w:rsidR="00403C3A">
          <w:t xml:space="preserve">long) within 1 year </w:t>
        </w:r>
      </w:ins>
      <w:r w:rsidRPr="003E2A48">
        <w:t>(Nair et al., 2016)</w:t>
      </w:r>
      <w:del w:id="829" w:author="jennifer piehl" w:date="2020-03-04T14:52:00Z">
        <w:r w:rsidRPr="003E2A48" w:rsidDel="00403C3A">
          <w:delText>, which is reached within one year.</w:delText>
        </w:r>
      </w:del>
      <w:del w:id="830" w:author="jennifer piehl" w:date="2020-03-04T15:57:00Z">
        <w:r w:rsidRPr="003E2A48" w:rsidDel="002C77A6">
          <w:delText xml:space="preserve"> </w:delText>
        </w:r>
      </w:del>
      <w:del w:id="831" w:author="jennifer piehl" w:date="2020-03-04T14:52:00Z">
        <w:r w:rsidRPr="003E2A48" w:rsidDel="00403C3A">
          <w:delText xml:space="preserve">When </w:delText>
        </w:r>
      </w:del>
      <w:del w:id="832" w:author="jennifer piehl" w:date="2020-03-04T15:57:00Z">
        <w:r w:rsidRPr="003E2A48" w:rsidDel="002C77A6">
          <w:delText xml:space="preserve">the summer monsoon </w:delText>
        </w:r>
      </w:del>
      <w:del w:id="833" w:author="jennifer piehl" w:date="2020-03-04T14:52:00Z">
        <w:r w:rsidRPr="003E2A48" w:rsidDel="00403C3A">
          <w:delText>returns,</w:delText>
        </w:r>
      </w:del>
      <w:del w:id="834" w:author="jennifer piehl" w:date="2020-03-04T15:57:00Z">
        <w:r w:rsidRPr="003E2A48" w:rsidDel="002C77A6">
          <w:delText xml:space="preserve"> the oil sardine cycle</w:delText>
        </w:r>
      </w:del>
      <w:del w:id="835" w:author="jennifer piehl" w:date="2020-03-04T14:53:00Z">
        <w:r w:rsidRPr="003E2A48" w:rsidDel="00403C3A">
          <w:delText xml:space="preserve"> begins anew</w:delText>
        </w:r>
      </w:del>
      <w:r w:rsidRPr="003E2A48">
        <w:t>.</w:t>
      </w:r>
    </w:p>
    <w:p w14:paraId="066BB60C" w14:textId="3AC5F15E" w:rsidR="008062F9" w:rsidRDefault="00806920" w:rsidP="00354701">
      <w:pPr>
        <w:pStyle w:val="BodyText"/>
        <w:spacing w:before="0" w:after="0" w:line="480" w:lineRule="auto"/>
        <w:ind w:firstLine="360"/>
        <w:rPr>
          <w:ins w:id="836" w:author="jennifer piehl" w:date="2020-03-05T12:10:00Z"/>
        </w:rPr>
      </w:pPr>
      <w:r w:rsidRPr="003E2A48">
        <w:t>Catches along the Kerala coast are high throughout the year</w:t>
      </w:r>
      <w:ins w:id="837" w:author="jennifer piehl" w:date="2020-03-04T15:33:00Z">
        <w:r w:rsidR="00067EBB">
          <w:t>,</w:t>
        </w:r>
      </w:ins>
      <w:r w:rsidRPr="003E2A48">
        <w:t xml:space="preserve"> except </w:t>
      </w:r>
      <w:del w:id="838" w:author="jennifer piehl" w:date="2020-03-04T15:33:00Z">
        <w:r w:rsidRPr="003E2A48" w:rsidDel="00067EBB">
          <w:delText xml:space="preserve">during quarter </w:delText>
        </w:r>
      </w:del>
      <w:del w:id="839" w:author="jennifer piehl" w:date="2020-03-04T14:53:00Z">
        <w:r w:rsidRPr="003E2A48" w:rsidDel="00403C3A">
          <w:delText xml:space="preserve">2, </w:delText>
        </w:r>
      </w:del>
      <w:ins w:id="840" w:author="jennifer piehl" w:date="2020-03-04T15:33:00Z">
        <w:r w:rsidR="00067EBB">
          <w:t xml:space="preserve"> i</w:t>
        </w:r>
      </w:ins>
      <w:ins w:id="841" w:author="jennifer piehl" w:date="2020-03-04T15:34:00Z">
        <w:r w:rsidR="00067EBB">
          <w:t xml:space="preserve">n </w:t>
        </w:r>
      </w:ins>
      <w:r w:rsidRPr="003E2A48">
        <w:t>Apr</w:t>
      </w:r>
      <w:ins w:id="842" w:author="jennifer piehl" w:date="2020-03-04T14:53:00Z">
        <w:r w:rsidR="00403C3A">
          <w:t>il–</w:t>
        </w:r>
      </w:ins>
      <w:del w:id="843" w:author="jennifer piehl" w:date="2020-03-04T14:53:00Z">
        <w:r w:rsidRPr="003E2A48" w:rsidDel="00403C3A">
          <w:delText>-</w:delText>
        </w:r>
      </w:del>
      <w:r w:rsidRPr="003E2A48">
        <w:t>Jun</w:t>
      </w:r>
      <w:ins w:id="844" w:author="jennifer piehl" w:date="2020-03-04T14:53:00Z">
        <w:r w:rsidR="00403C3A">
          <w:t>e</w:t>
        </w:r>
      </w:ins>
      <w:r w:rsidRPr="003E2A48">
        <w:t xml:space="preserve"> </w:t>
      </w:r>
      <w:ins w:id="845" w:author="jennifer piehl" w:date="2020-03-04T15:34:00Z">
        <w:r w:rsidR="00067EBB">
          <w:t>(</w:t>
        </w:r>
      </w:ins>
      <w:del w:id="846" w:author="jennifer piehl" w:date="2020-03-04T14:53:00Z">
        <w:r w:rsidRPr="003E2A48" w:rsidDel="00403C3A">
          <w:delText>(</w:delText>
        </w:r>
      </w:del>
      <w:r w:rsidRPr="003E2A48">
        <w:t xml:space="preserve">Figure </w:t>
      </w:r>
      <w:del w:id="847" w:author="jennifer piehl" w:date="2020-03-06T12:02:00Z">
        <w:r w:rsidRPr="003E2A48" w:rsidDel="00D2216D">
          <w:delText>2</w:delText>
        </w:r>
      </w:del>
      <w:ins w:id="848" w:author="jennifer piehl" w:date="2020-03-06T12:02:00Z">
        <w:r w:rsidR="00D2216D">
          <w:t>3</w:t>
        </w:r>
      </w:ins>
      <w:r w:rsidRPr="003E2A48">
        <w:t>). The age</w:t>
      </w:r>
      <w:del w:id="849" w:author="jennifer piehl" w:date="2020-03-04T15:34:00Z">
        <w:r w:rsidRPr="003E2A48" w:rsidDel="00067EBB">
          <w:delText>-</w:delText>
        </w:r>
      </w:del>
      <w:ins w:id="850" w:author="jennifer piehl" w:date="2020-03-04T15:34:00Z">
        <w:r w:rsidR="00067EBB">
          <w:t xml:space="preserve"> </w:t>
        </w:r>
      </w:ins>
      <w:r w:rsidRPr="003E2A48">
        <w:t xml:space="preserve">distribution </w:t>
      </w:r>
      <w:del w:id="851" w:author="jennifer piehl" w:date="2020-03-04T15:34:00Z">
        <w:r w:rsidRPr="003E2A48" w:rsidDel="00067EBB">
          <w:delText>caught by the</w:delText>
        </w:r>
      </w:del>
      <w:ins w:id="852" w:author="jennifer piehl" w:date="2020-03-04T15:34:00Z">
        <w:r w:rsidR="00067EBB">
          <w:t>of</w:t>
        </w:r>
      </w:ins>
      <w:r w:rsidRPr="003E2A48">
        <w:t xml:space="preserve"> fishery </w:t>
      </w:r>
      <w:ins w:id="853" w:author="jennifer piehl" w:date="2020-03-04T15:34:00Z">
        <w:r w:rsidR="00067EBB">
          <w:t xml:space="preserve">catches </w:t>
        </w:r>
      </w:ins>
      <w:r w:rsidRPr="003E2A48">
        <w:t xml:space="preserve">varies </w:t>
      </w:r>
      <w:ins w:id="854" w:author="jennifer piehl" w:date="2020-03-04T15:34:00Z">
        <w:r w:rsidR="00067EBB">
          <w:t>over the course of</w:t>
        </w:r>
      </w:ins>
      <w:del w:id="855" w:author="jennifer piehl" w:date="2020-03-04T15:34:00Z">
        <w:r w:rsidRPr="003E2A48" w:rsidDel="00067EBB">
          <w:delText>through</w:delText>
        </w:r>
      </w:del>
      <w:r w:rsidRPr="003E2A48">
        <w:t xml:space="preserve"> the year. </w:t>
      </w:r>
      <w:del w:id="856" w:author="jennifer piehl" w:date="2020-03-04T15:58:00Z">
        <w:r w:rsidRPr="003E2A48" w:rsidDel="008D4794">
          <w:delText xml:space="preserve">The </w:delText>
        </w:r>
      </w:del>
      <w:ins w:id="857" w:author="jennifer piehl" w:date="2020-03-04T15:58:00Z">
        <w:r w:rsidR="008D4794">
          <w:t xml:space="preserve">When </w:t>
        </w:r>
        <w:r w:rsidR="008D4794">
          <w:lastRenderedPageBreak/>
          <w:t>t</w:t>
        </w:r>
        <w:r w:rsidR="008D4794" w:rsidRPr="003E2A48">
          <w:t xml:space="preserve">he </w:t>
        </w:r>
      </w:ins>
      <w:r w:rsidRPr="003E2A48">
        <w:t xml:space="preserve">fishery </w:t>
      </w:r>
      <w:del w:id="858" w:author="jennifer piehl" w:date="2020-03-04T15:58:00Z">
        <w:r w:rsidRPr="003E2A48" w:rsidDel="008D4794">
          <w:delText xml:space="preserve">is closed </w:delText>
        </w:r>
      </w:del>
      <w:del w:id="859" w:author="jennifer piehl" w:date="2020-03-04T15:34:00Z">
        <w:r w:rsidRPr="003E2A48" w:rsidDel="00067EBB">
          <w:delText xml:space="preserve">during </w:delText>
        </w:r>
      </w:del>
      <w:del w:id="860" w:author="jennifer piehl" w:date="2020-03-04T15:58:00Z">
        <w:r w:rsidRPr="003E2A48" w:rsidDel="008D4794">
          <w:delText>June to mid-July during the monsoon and peak spawning, and when it resumes</w:delText>
        </w:r>
      </w:del>
      <w:ins w:id="861" w:author="jennifer piehl" w:date="2020-03-04T15:58:00Z">
        <w:r w:rsidR="008D4794">
          <w:t>opens</w:t>
        </w:r>
      </w:ins>
      <w:r w:rsidRPr="003E2A48">
        <w:t xml:space="preserve"> in mid-July, </w:t>
      </w:r>
      <w:del w:id="862" w:author="jennifer piehl" w:date="2020-03-04T15:58:00Z">
        <w:r w:rsidRPr="003E2A48" w:rsidDel="008D4794">
          <w:delText>it is first</w:delText>
        </w:r>
      </w:del>
      <w:ins w:id="863" w:author="jennifer piehl" w:date="2020-03-04T15:58:00Z">
        <w:r w:rsidR="008D4794">
          <w:t>catches are</w:t>
        </w:r>
      </w:ins>
      <w:r w:rsidRPr="003E2A48">
        <w:t xml:space="preserve"> dominated by 1</w:t>
      </w:r>
      <w:del w:id="864" w:author="jennifer piehl" w:date="2020-03-04T15:58:00Z">
        <w:r w:rsidRPr="003E2A48" w:rsidDel="008D4794">
          <w:delText>-</w:delText>
        </w:r>
      </w:del>
      <w:ins w:id="865" w:author="jennifer piehl" w:date="2020-03-04T15:58:00Z">
        <w:r w:rsidR="008D4794">
          <w:t>–</w:t>
        </w:r>
      </w:ins>
      <w:r w:rsidRPr="003E2A48">
        <w:t>2.5</w:t>
      </w:r>
      <w:ins w:id="866" w:author="jennifer piehl" w:date="2020-03-04T15:58:00Z">
        <w:r w:rsidR="008D4794">
          <w:t>-</w:t>
        </w:r>
      </w:ins>
      <w:del w:id="867" w:author="jennifer piehl" w:date="2020-03-04T15:58:00Z">
        <w:r w:rsidRPr="003E2A48" w:rsidDel="008D4794">
          <w:delText xml:space="preserve"> </w:delText>
        </w:r>
      </w:del>
      <w:r w:rsidRPr="003E2A48">
        <w:t>year</w:t>
      </w:r>
      <w:del w:id="868" w:author="jennifer piehl" w:date="2020-03-04T15:58:00Z">
        <w:r w:rsidRPr="003E2A48" w:rsidDel="008D4794">
          <w:delText xml:space="preserve"> </w:delText>
        </w:r>
      </w:del>
      <w:ins w:id="869" w:author="jennifer piehl" w:date="2020-03-04T15:58:00Z">
        <w:r w:rsidR="008D4794">
          <w:t>-</w:t>
        </w:r>
      </w:ins>
      <w:r w:rsidRPr="003E2A48">
        <w:t xml:space="preserve">old </w:t>
      </w:r>
      <w:del w:id="870" w:author="jennifer piehl" w:date="2020-03-04T15:58:00Z">
        <w:r w:rsidRPr="003E2A48" w:rsidDel="008D4794">
          <w:delText xml:space="preserve">mature </w:delText>
        </w:r>
      </w:del>
      <w:r w:rsidRPr="003E2A48">
        <w:t xml:space="preserve">fish (Antony Raja, 1969; </w:t>
      </w:r>
      <w:proofErr w:type="spellStart"/>
      <w:r w:rsidRPr="003E2A48">
        <w:t>Bensam</w:t>
      </w:r>
      <w:proofErr w:type="spellEnd"/>
      <w:r w:rsidRPr="003E2A48">
        <w:t xml:space="preserve">, 1964; Nair et al., 2016). </w:t>
      </w:r>
      <w:ins w:id="871" w:author="jennifer piehl" w:date="2020-03-04T15:59:00Z">
        <w:r w:rsidR="008D4794">
          <w:t xml:space="preserve">Spikes of 0-year fish are seen in </w:t>
        </w:r>
      </w:ins>
      <w:del w:id="872" w:author="jennifer piehl" w:date="2020-03-04T15:59:00Z">
        <w:r w:rsidRPr="003E2A48" w:rsidDel="008D4794">
          <w:delText>In</w:delText>
        </w:r>
      </w:del>
      <w:del w:id="873" w:author="jennifer piehl" w:date="2020-03-04T16:00:00Z">
        <w:r w:rsidRPr="003E2A48" w:rsidDel="008D4794">
          <w:delText xml:space="preserve"> </w:delText>
        </w:r>
      </w:del>
      <w:r w:rsidRPr="003E2A48">
        <w:t>August</w:t>
      </w:r>
      <w:del w:id="874" w:author="jennifer piehl" w:date="2020-03-04T16:00:00Z">
        <w:r w:rsidRPr="003E2A48" w:rsidDel="008D4794">
          <w:delText xml:space="preserve"> or </w:delText>
        </w:r>
      </w:del>
      <w:ins w:id="875" w:author="jennifer piehl" w:date="2020-03-04T16:00:00Z">
        <w:r w:rsidR="008D4794">
          <w:t>/</w:t>
        </w:r>
      </w:ins>
      <w:r w:rsidRPr="003E2A48">
        <w:t xml:space="preserve">September </w:t>
      </w:r>
      <w:ins w:id="876" w:author="jennifer piehl" w:date="2020-03-04T16:00:00Z">
        <w:r w:rsidR="008D4794">
          <w:t>catches, and sometimes in the February catch (reflecting late spawning</w:t>
        </w:r>
      </w:ins>
      <w:ins w:id="877" w:author="jennifer piehl" w:date="2020-03-05T12:50:00Z">
        <w:r w:rsidR="00CE477A">
          <w:t xml:space="preserve">; </w:t>
        </w:r>
      </w:ins>
      <w:del w:id="878" w:author="jennifer piehl" w:date="2020-03-04T16:00:00Z">
        <w:r w:rsidRPr="003E2A48" w:rsidDel="008D4794">
          <w:delText>a spike of 0-year (40mm) juveniles from the June spawning typically appears in the catch</w:delText>
        </w:r>
      </w:del>
      <w:del w:id="879" w:author="jennifer piehl" w:date="2020-03-05T12:50:00Z">
        <w:r w:rsidRPr="003E2A48" w:rsidDel="00CE477A">
          <w:delText xml:space="preserve"> (</w:delText>
        </w:r>
      </w:del>
      <w:r w:rsidRPr="003E2A48">
        <w:t>Antony Raja, 1969; Nair et al., 2016</w:t>
      </w:r>
      <w:del w:id="880" w:author="jennifer piehl" w:date="2020-03-04T16:00:00Z">
        <w:r w:rsidRPr="003E2A48" w:rsidDel="008D4794">
          <w:delText>) and another spike of 0-year fish is sometimes seen in February from the late fall spawning (</w:delText>
        </w:r>
      </w:del>
      <w:ins w:id="881" w:author="jennifer piehl" w:date="2020-03-04T16:00:00Z">
        <w:r w:rsidR="008D4794">
          <w:t xml:space="preserve">; </w:t>
        </w:r>
      </w:ins>
      <w:r w:rsidRPr="003E2A48">
        <w:t xml:space="preserve">Prabhu &amp; </w:t>
      </w:r>
      <w:proofErr w:type="spellStart"/>
      <w:r w:rsidRPr="003E2A48">
        <w:t>Dhulkhed</w:t>
      </w:r>
      <w:proofErr w:type="spellEnd"/>
      <w:r w:rsidRPr="003E2A48">
        <w:t xml:space="preserve">, 1967, 1970). </w:t>
      </w:r>
      <w:del w:id="882" w:author="jennifer piehl" w:date="2020-03-04T16:01:00Z">
        <w:r w:rsidRPr="003E2A48" w:rsidDel="008D4794">
          <w:delText xml:space="preserve">From </w:delText>
        </w:r>
      </w:del>
      <w:r w:rsidRPr="003E2A48">
        <w:t>October</w:t>
      </w:r>
      <w:del w:id="883" w:author="jennifer piehl" w:date="2020-03-04T16:01:00Z">
        <w:r w:rsidRPr="003E2A48" w:rsidDel="008D4794">
          <w:delText xml:space="preserve"> through </w:delText>
        </w:r>
      </w:del>
      <w:ins w:id="884" w:author="jennifer piehl" w:date="2020-03-04T16:01:00Z">
        <w:r w:rsidR="008D4794">
          <w:t>–</w:t>
        </w:r>
      </w:ins>
      <w:r w:rsidRPr="003E2A48">
        <w:t>June</w:t>
      </w:r>
      <w:del w:id="885" w:author="jennifer piehl" w:date="2020-03-04T16:01:00Z">
        <w:r w:rsidRPr="003E2A48" w:rsidDel="008D4794">
          <w:delText>, the</w:delText>
        </w:r>
      </w:del>
      <w:r w:rsidRPr="003E2A48">
        <w:t xml:space="preserve"> catch</w:t>
      </w:r>
      <w:ins w:id="886" w:author="jennifer piehl" w:date="2020-03-04T16:01:00Z">
        <w:r w:rsidR="008D4794">
          <w:t>es are</w:t>
        </w:r>
      </w:ins>
      <w:del w:id="887" w:author="jennifer piehl" w:date="2020-03-04T16:01:00Z">
        <w:r w:rsidRPr="003E2A48" w:rsidDel="008D4794">
          <w:delText xml:space="preserve"> is</w:delText>
        </w:r>
      </w:del>
      <w:r w:rsidRPr="003E2A48">
        <w:t xml:space="preserve"> dominated by </w:t>
      </w:r>
      <w:ins w:id="888" w:author="jennifer piehl" w:date="2020-03-04T16:01:00Z">
        <w:r w:rsidR="008D4794">
          <w:t xml:space="preserve">120–180-mm-long </w:t>
        </w:r>
      </w:ins>
      <w:r w:rsidRPr="003E2A48">
        <w:t>fish</w:t>
      </w:r>
      <w:ins w:id="889" w:author="jennifer piehl" w:date="2020-03-04T16:01:00Z">
        <w:r w:rsidR="008D4794">
          <w:t xml:space="preserve"> </w:t>
        </w:r>
      </w:ins>
      <w:ins w:id="890" w:author="jennifer piehl" w:date="2020-03-04T16:02:00Z">
        <w:r w:rsidR="008D4794">
          <w:t>aged</w:t>
        </w:r>
      </w:ins>
      <w:ins w:id="891" w:author="jennifer piehl" w:date="2020-03-04T16:01:00Z">
        <w:r w:rsidR="008D4794">
          <w:t xml:space="preserve"> 0–2</w:t>
        </w:r>
      </w:ins>
      <w:ins w:id="892" w:author="jennifer piehl" w:date="2020-03-04T16:02:00Z">
        <w:r w:rsidR="008D4794">
          <w:t xml:space="preserve"> </w:t>
        </w:r>
      </w:ins>
      <w:ins w:id="893" w:author="jennifer piehl" w:date="2020-03-04T16:01:00Z">
        <w:r w:rsidR="008D4794">
          <w:t>year</w:t>
        </w:r>
      </w:ins>
      <w:ins w:id="894" w:author="jennifer piehl" w:date="2020-03-04T16:02:00Z">
        <w:r w:rsidR="008D4794">
          <w:t>s</w:t>
        </w:r>
      </w:ins>
      <w:r w:rsidRPr="003E2A48">
        <w:t xml:space="preserve"> </w:t>
      </w:r>
      <w:del w:id="895" w:author="jennifer piehl" w:date="2020-03-04T16:01:00Z">
        <w:r w:rsidRPr="003E2A48" w:rsidDel="008D4794">
          <w:delText xml:space="preserve">from 120mm-180mm </w:delText>
        </w:r>
      </w:del>
      <w:r w:rsidRPr="003E2A48">
        <w:t xml:space="preserve">(Antony Raja, 1970; Nair et al., 2016; Prabhu &amp; </w:t>
      </w:r>
      <w:proofErr w:type="spellStart"/>
      <w:r w:rsidRPr="003E2A48">
        <w:t>Dhulkhed</w:t>
      </w:r>
      <w:proofErr w:type="spellEnd"/>
      <w:r w:rsidRPr="003E2A48">
        <w:t>, 1970</w:t>
      </w:r>
      <w:del w:id="896" w:author="jennifer piehl" w:date="2020-03-04T16:02:00Z">
        <w:r w:rsidRPr="003E2A48" w:rsidDel="008D4794">
          <w:delText xml:space="preserve">) </w:delText>
        </w:r>
      </w:del>
      <w:ins w:id="897" w:author="jennifer piehl" w:date="2020-03-04T16:02:00Z">
        <w:r w:rsidR="008D4794">
          <w:t>;</w:t>
        </w:r>
        <w:r w:rsidR="008D4794" w:rsidRPr="003E2A48">
          <w:t xml:space="preserve"> </w:t>
        </w:r>
      </w:ins>
      <w:del w:id="898" w:author="jennifer piehl" w:date="2020-03-04T16:02:00Z">
        <w:r w:rsidRPr="003E2A48" w:rsidDel="008D4794">
          <w:delText xml:space="preserve">which is a mix of 0-year, 1-year and 2-year fish (Nair et al., 2016; </w:delText>
        </w:r>
      </w:del>
      <w:r w:rsidRPr="003E2A48">
        <w:t>Rohit et al., 2018).</w:t>
      </w:r>
    </w:p>
    <w:p w14:paraId="44529ECB" w14:textId="77777777" w:rsidR="0065024E" w:rsidRPr="003E2A48" w:rsidRDefault="0065024E">
      <w:pPr>
        <w:pStyle w:val="BodyText"/>
        <w:spacing w:before="0" w:after="0" w:line="480" w:lineRule="auto"/>
        <w:ind w:firstLine="360"/>
        <w:pPrChange w:id="899" w:author="jennifer piehl" w:date="2020-03-05T10:41:00Z">
          <w:pPr>
            <w:pStyle w:val="BodyText"/>
            <w:spacing w:before="0" w:after="0" w:line="480" w:lineRule="auto"/>
          </w:pPr>
        </w:pPrChange>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900" w:name="materials-and-methods"/>
      <w:ins w:id="901" w:author="jennifer piehl" w:date="2020-03-05T10:41:00Z">
        <w:r>
          <w:rPr>
            <w:rFonts w:asciiTheme="minorHAnsi" w:hAnsiTheme="minorHAnsi"/>
            <w:color w:val="auto"/>
            <w:sz w:val="24"/>
            <w:szCs w:val="24"/>
          </w:rPr>
          <w:t xml:space="preserve">2 </w:t>
        </w:r>
      </w:ins>
      <w:r w:rsidRPr="003E2A48">
        <w:rPr>
          <w:rFonts w:asciiTheme="minorHAnsi" w:hAnsiTheme="minorHAnsi"/>
          <w:color w:val="auto"/>
          <w:sz w:val="24"/>
          <w:szCs w:val="24"/>
        </w:rPr>
        <w:t>MATERIALS AND METHODS</w:t>
      </w:r>
      <w:bookmarkEnd w:id="900"/>
    </w:p>
    <w:p w14:paraId="7057AB1E" w14:textId="57F3C640" w:rsidR="008062F9" w:rsidRPr="00185159" w:rsidRDefault="00354701" w:rsidP="00354701">
      <w:pPr>
        <w:pStyle w:val="Heading2"/>
        <w:spacing w:before="0" w:line="480" w:lineRule="auto"/>
        <w:rPr>
          <w:rFonts w:asciiTheme="minorHAnsi" w:hAnsiTheme="minorHAnsi"/>
          <w:iCs/>
          <w:color w:val="auto"/>
          <w:sz w:val="24"/>
          <w:szCs w:val="24"/>
          <w:rPrChange w:id="902" w:author="jennifer piehl" w:date="2020-03-05T10:42:00Z">
            <w:rPr>
              <w:rFonts w:asciiTheme="minorHAnsi" w:hAnsiTheme="minorHAnsi"/>
              <w:i/>
              <w:color w:val="auto"/>
              <w:sz w:val="24"/>
              <w:szCs w:val="24"/>
            </w:rPr>
          </w:rPrChange>
        </w:rPr>
      </w:pPr>
      <w:bookmarkStart w:id="903" w:name="sardine-landing-data"/>
      <w:commentRangeStart w:id="904"/>
      <w:ins w:id="905" w:author="jennifer piehl" w:date="2020-03-05T10:42:00Z">
        <w:r w:rsidRPr="00185159">
          <w:rPr>
            <w:rFonts w:asciiTheme="minorHAnsi" w:hAnsiTheme="minorHAnsi"/>
            <w:iCs/>
            <w:color w:val="auto"/>
            <w:sz w:val="24"/>
            <w:szCs w:val="24"/>
            <w:rPrChange w:id="906" w:author="jennifer piehl" w:date="2020-03-05T10:42:00Z">
              <w:rPr>
                <w:rFonts w:asciiTheme="minorHAnsi" w:hAnsiTheme="minorHAnsi"/>
                <w:i/>
                <w:color w:val="auto"/>
                <w:sz w:val="24"/>
                <w:szCs w:val="24"/>
              </w:rPr>
            </w:rPrChange>
          </w:rPr>
          <w:t xml:space="preserve">2.1 </w:t>
        </w:r>
      </w:ins>
      <w:r w:rsidR="00806920" w:rsidRPr="00185159">
        <w:rPr>
          <w:rFonts w:asciiTheme="minorHAnsi" w:hAnsiTheme="minorHAnsi"/>
          <w:iCs/>
          <w:color w:val="auto"/>
          <w:sz w:val="24"/>
          <w:szCs w:val="24"/>
          <w:rPrChange w:id="907" w:author="jennifer piehl" w:date="2020-03-05T10:42:00Z">
            <w:rPr>
              <w:rFonts w:asciiTheme="minorHAnsi" w:hAnsiTheme="minorHAnsi"/>
              <w:i/>
              <w:color w:val="auto"/>
              <w:sz w:val="24"/>
              <w:szCs w:val="24"/>
            </w:rPr>
          </w:rPrChange>
        </w:rPr>
        <w:t>Sardine landing data</w:t>
      </w:r>
      <w:bookmarkEnd w:id="903"/>
      <w:commentRangeEnd w:id="904"/>
      <w:r w:rsidR="000D07BB">
        <w:rPr>
          <w:rStyle w:val="CommentReference"/>
          <w:rFonts w:asciiTheme="minorHAnsi" w:eastAsiaTheme="minorHAnsi" w:hAnsiTheme="minorHAnsi" w:cstheme="minorBidi"/>
          <w:b w:val="0"/>
          <w:bCs w:val="0"/>
          <w:color w:val="auto"/>
        </w:rPr>
        <w:commentReference w:id="904"/>
      </w:r>
    </w:p>
    <w:p w14:paraId="6E4C9ACD" w14:textId="3AABE072" w:rsidR="008062F9" w:rsidRPr="003E2A48" w:rsidRDefault="00806920" w:rsidP="00354701">
      <w:pPr>
        <w:pStyle w:val="FirstParagraph"/>
        <w:spacing w:before="0" w:after="0" w:line="480" w:lineRule="auto"/>
      </w:pPr>
      <w:del w:id="908" w:author="jennifer piehl" w:date="2020-03-05T12:51:00Z">
        <w:r w:rsidRPr="003E2A48" w:rsidDel="00DF319E">
          <w:delText>Quarterly fish landing data have been collected by t</w:delText>
        </w:r>
      </w:del>
      <w:ins w:id="909" w:author="jennifer piehl" w:date="2020-03-05T12:51:00Z">
        <w:r w:rsidR="00DF319E">
          <w:t>T</w:t>
        </w:r>
      </w:ins>
      <w:r w:rsidRPr="003E2A48">
        <w:t>he Central Marine Fisheries Research Institute (CMFRI)</w:t>
      </w:r>
      <w:del w:id="910" w:author="jennifer piehl" w:date="2020-03-05T12:51:00Z">
        <w:r w:rsidRPr="003E2A48" w:rsidDel="00DF319E">
          <w:delText xml:space="preserve"> in</w:delText>
        </w:r>
      </w:del>
      <w:ins w:id="911" w:author="jennifer piehl" w:date="2020-03-05T12:51:00Z">
        <w:r w:rsidR="00DF319E">
          <w:t>,</w:t>
        </w:r>
      </w:ins>
      <w:r w:rsidRPr="003E2A48">
        <w:t xml:space="preserve"> Kochi, India, </w:t>
      </w:r>
      <w:ins w:id="912" w:author="jennifer piehl" w:date="2020-03-05T12:50:00Z">
        <w:r w:rsidR="00DF319E">
          <w:t xml:space="preserve">has collected quarterly fish landing data </w:t>
        </w:r>
      </w:ins>
      <w:ins w:id="913" w:author="jennifer piehl" w:date="2020-03-05T12:52:00Z">
        <w:r w:rsidR="00DF319E">
          <w:t xml:space="preserve">along the country’s southwestern coast </w:t>
        </w:r>
      </w:ins>
      <w:r w:rsidRPr="003E2A48">
        <w:t>since the early 1950s using a stratified multi</w:t>
      </w:r>
      <w:del w:id="914" w:author="jennifer piehl" w:date="2020-03-05T12:51:00Z">
        <w:r w:rsidRPr="003E2A48" w:rsidDel="00DF319E">
          <w:delText>-</w:delText>
        </w:r>
      </w:del>
      <w:r w:rsidRPr="003E2A48">
        <w:t>stage sampl</w:t>
      </w:r>
      <w:ins w:id="915" w:author="jennifer piehl" w:date="2020-03-05T12:51:00Z">
        <w:r w:rsidR="00DF319E">
          <w:t>ing</w:t>
        </w:r>
      </w:ins>
      <w:del w:id="916" w:author="jennifer piehl" w:date="2020-03-05T12:51:00Z">
        <w:r w:rsidRPr="003E2A48" w:rsidDel="00DF319E">
          <w:delText>e</w:delText>
        </w:r>
      </w:del>
      <w:r w:rsidRPr="003E2A48">
        <w:t xml:space="preserve"> design</w:t>
      </w:r>
      <w:ins w:id="917" w:author="jennifer piehl" w:date="2020-03-05T12:52:00Z">
        <w:r w:rsidR="00DF319E">
          <w:t xml:space="preserve"> (</w:t>
        </w:r>
      </w:ins>
      <w:ins w:id="918" w:author="jennifer piehl" w:date="2020-03-05T12:53:00Z">
        <w:r w:rsidR="00DF319E">
          <w:t>e.g</w:t>
        </w:r>
      </w:ins>
      <w:ins w:id="919" w:author="jennifer piehl" w:date="2020-03-05T12:52:00Z">
        <w:r w:rsidR="00DF319E">
          <w:t>., accounting for various boa</w:t>
        </w:r>
      </w:ins>
      <w:ins w:id="920" w:author="jennifer piehl" w:date="2020-03-05T12:53:00Z">
        <w:r w:rsidR="00DF319E">
          <w:t>t and gear types;</w:t>
        </w:r>
      </w:ins>
      <w:r w:rsidRPr="003E2A48">
        <w:t xml:space="preserve"> </w:t>
      </w:r>
      <w:del w:id="921" w:author="jennifer piehl" w:date="2020-03-05T12:53:00Z">
        <w:r w:rsidRPr="003E2A48" w:rsidDel="00DF319E">
          <w:delText>(</w:delText>
        </w:r>
      </w:del>
      <w:r w:rsidRPr="003E2A48">
        <w:t xml:space="preserve">Srinath et al., 2005). </w:t>
      </w:r>
      <w:del w:id="922" w:author="jennifer piehl" w:date="2020-03-05T12:53:00Z">
        <w:r w:rsidRPr="003E2A48" w:rsidDel="00DF319E">
          <w:delText xml:space="preserve">The survey visits the fish landing centers along the entire southwest coast of India and samples the catch from the variety of boat types and gear types used in the coastal fishery. </w:delText>
        </w:r>
      </w:del>
      <w:del w:id="923" w:author="jennifer piehl" w:date="2020-03-05T12:54:00Z">
        <w:r w:rsidRPr="003E2A48" w:rsidDel="00DF319E">
          <w:delText>Landings estimates are available for all the coastal states, however we model the catch for the state of Kerala only, where t</w:delText>
        </w:r>
      </w:del>
      <w:ins w:id="924" w:author="jennifer piehl" w:date="2020-03-05T12:54:00Z">
        <w:r w:rsidR="00DF319E">
          <w:t>We used CMFRI data from Kerala, the</w:t>
        </w:r>
      </w:ins>
      <w:del w:id="925" w:author="jennifer piehl" w:date="2020-03-05T12:54:00Z">
        <w:r w:rsidRPr="003E2A48" w:rsidDel="00DF319E">
          <w:delText>he</w:delText>
        </w:r>
      </w:del>
      <w:r w:rsidRPr="003E2A48">
        <w:t xml:space="preserve"> longest </w:t>
      </w:r>
      <w:ins w:id="926" w:author="jennifer piehl" w:date="2020-03-05T12:55:00Z">
        <w:r w:rsidR="00DF319E">
          <w:t xml:space="preserve">and most sardine-centered </w:t>
        </w:r>
      </w:ins>
      <w:r w:rsidRPr="003E2A48">
        <w:t xml:space="preserve">time series </w:t>
      </w:r>
      <w:del w:id="927" w:author="jennifer piehl" w:date="2020-03-05T12:54:00Z">
        <w:r w:rsidRPr="003E2A48" w:rsidDel="00DF319E">
          <w:delText xml:space="preserve">is </w:delText>
        </w:r>
      </w:del>
      <w:r w:rsidRPr="003E2A48">
        <w:t>available</w:t>
      </w:r>
      <w:ins w:id="928" w:author="jennifer piehl" w:date="2020-03-05T12:56:00Z">
        <w:r w:rsidR="00DF319E">
          <w:t>, in this study</w:t>
        </w:r>
      </w:ins>
      <w:del w:id="929" w:author="jennifer piehl" w:date="2020-03-05T12:55:00Z">
        <w:r w:rsidRPr="003E2A48" w:rsidDel="00DF319E">
          <w:delText xml:space="preserve"> and the overwhelming majority of oil sardines are landed (Figure 2)</w:delText>
        </w:r>
      </w:del>
      <w:r w:rsidRPr="003E2A48">
        <w:t xml:space="preserve">. </w:t>
      </w:r>
      <w:del w:id="930" w:author="jennifer piehl" w:date="2020-03-05T12:56:00Z">
        <w:r w:rsidRPr="003E2A48" w:rsidDel="00DF319E">
          <w:delText>The q</w:delText>
        </w:r>
      </w:del>
      <w:ins w:id="931" w:author="jennifer piehl" w:date="2020-03-05T12:56:00Z">
        <w:r w:rsidR="00DF319E">
          <w:t>Q</w:t>
        </w:r>
      </w:ins>
      <w:r w:rsidRPr="003E2A48">
        <w:t>uarterly</w:t>
      </w:r>
      <w:ins w:id="932" w:author="jennifer piehl" w:date="2020-03-05T12:56:00Z">
        <w:r w:rsidR="00DF319E">
          <w:t xml:space="preserve"> oil sardine</w:t>
        </w:r>
      </w:ins>
      <w:r w:rsidRPr="003E2A48">
        <w:t xml:space="preserve"> landings</w:t>
      </w:r>
      <w:ins w:id="933" w:author="jennifer piehl" w:date="2020-03-05T13:01:00Z">
        <w:r w:rsidR="009A41CD">
          <w:t xml:space="preserve"> data</w:t>
        </w:r>
      </w:ins>
      <w:r w:rsidRPr="003E2A48">
        <w:t xml:space="preserve"> (</w:t>
      </w:r>
      <w:ins w:id="934" w:author="jennifer piehl" w:date="2020-03-05T12:56:00Z">
        <w:r w:rsidR="00DF319E">
          <w:t xml:space="preserve">in </w:t>
        </w:r>
      </w:ins>
      <w:r w:rsidRPr="003E2A48">
        <w:t xml:space="preserve">metric tons) for </w:t>
      </w:r>
      <w:del w:id="935" w:author="jennifer piehl" w:date="2020-03-05T12:56:00Z">
        <w:r w:rsidRPr="003E2A48" w:rsidDel="00DF319E">
          <w:delText xml:space="preserve">oil sardine landed from </w:delText>
        </w:r>
      </w:del>
      <w:r w:rsidRPr="003E2A48">
        <w:t>all gear</w:t>
      </w:r>
      <w:del w:id="936" w:author="jennifer piehl" w:date="2020-03-05T12:56:00Z">
        <w:r w:rsidRPr="003E2A48" w:rsidDel="00DF319E">
          <w:delText>s</w:delText>
        </w:r>
      </w:del>
      <w:ins w:id="937" w:author="jennifer piehl" w:date="2020-03-05T12:56:00Z">
        <w:r w:rsidR="00DF319E">
          <w:t xml:space="preserve"> types</w:t>
        </w:r>
      </w:ins>
      <w:r w:rsidRPr="003E2A48">
        <w:t xml:space="preserve"> </w:t>
      </w:r>
      <w:ins w:id="938" w:author="jennifer piehl" w:date="2020-03-05T12:56:00Z">
        <w:r w:rsidR="00DF319E">
          <w:t>us</w:t>
        </w:r>
      </w:ins>
      <w:ins w:id="939" w:author="jennifer piehl" w:date="2020-03-05T12:57:00Z">
        <w:r w:rsidR="00DF319E">
          <w:t xml:space="preserve">ed </w:t>
        </w:r>
      </w:ins>
      <w:r w:rsidRPr="003E2A48">
        <w:t>in Kerala were obtained from CMFRI reports (1956</w:t>
      </w:r>
      <w:del w:id="940" w:author="jennifer piehl" w:date="2020-03-05T12:57:00Z">
        <w:r w:rsidRPr="003E2A48" w:rsidDel="00DF319E">
          <w:delText>-</w:delText>
        </w:r>
      </w:del>
      <w:ins w:id="941" w:author="jennifer piehl" w:date="2020-03-05T12:57:00Z">
        <w:r w:rsidR="00DF319E">
          <w:t>–</w:t>
        </w:r>
      </w:ins>
      <w:r w:rsidRPr="003E2A48">
        <w:t>1984) and online databases (1985</w:t>
      </w:r>
      <w:del w:id="942" w:author="jennifer piehl" w:date="2020-03-05T12:57:00Z">
        <w:r w:rsidRPr="003E2A48" w:rsidDel="00DF319E">
          <w:delText>-</w:delText>
        </w:r>
      </w:del>
      <w:ins w:id="943" w:author="jennifer piehl" w:date="2020-03-05T12:57:00Z">
        <w:r w:rsidR="00DF319E">
          <w:t>–</w:t>
        </w:r>
      </w:ins>
      <w:r w:rsidRPr="003E2A48">
        <w:t>2015</w:t>
      </w:r>
      <w:del w:id="944" w:author="jennifer piehl" w:date="2020-03-05T12:57:00Z">
        <w:r w:rsidRPr="003E2A48" w:rsidDel="00DF319E">
          <w:delText>)</w:delText>
        </w:r>
      </w:del>
      <w:r w:rsidRPr="003E2A48">
        <w:t xml:space="preserve">; </w:t>
      </w:r>
      <w:commentRangeStart w:id="945"/>
      <w:del w:id="946" w:author="jennifer piehl" w:date="2020-03-05T12:57:00Z">
        <w:r w:rsidRPr="003E2A48" w:rsidDel="00DF319E">
          <w:delText xml:space="preserve">see </w:delText>
        </w:r>
      </w:del>
      <w:r w:rsidRPr="003E2A48">
        <w:t>Appendix G</w:t>
      </w:r>
      <w:commentRangeEnd w:id="945"/>
      <w:r w:rsidR="00DF319E">
        <w:rPr>
          <w:rStyle w:val="CommentReference"/>
        </w:rPr>
        <w:commentReference w:id="945"/>
      </w:r>
      <w:del w:id="947" w:author="jennifer piehl" w:date="2020-03-05T12:57:00Z">
        <w:r w:rsidRPr="003E2A48" w:rsidDel="00DF319E">
          <w:delText xml:space="preserve"> for data sources</w:delText>
        </w:r>
      </w:del>
      <w:ins w:id="948" w:author="jennifer piehl" w:date="2020-03-05T12:57:00Z">
        <w:r w:rsidR="00DF319E">
          <w:t>)</w:t>
        </w:r>
      </w:ins>
      <w:r w:rsidRPr="003E2A48">
        <w:t>. The</w:t>
      </w:r>
      <w:del w:id="949" w:author="jennifer piehl" w:date="2020-03-05T13:01:00Z">
        <w:r w:rsidRPr="003E2A48" w:rsidDel="009A41CD">
          <w:delText xml:space="preserve"> quarterly landing</w:delText>
        </w:r>
      </w:del>
      <w:ins w:id="950" w:author="jennifer piehl" w:date="2020-03-05T13:01:00Z">
        <w:r w:rsidR="009A41CD">
          <w:t>se</w:t>
        </w:r>
      </w:ins>
      <w:r w:rsidRPr="003E2A48">
        <w:t xml:space="preserve"> data were log</w:t>
      </w:r>
      <w:del w:id="951" w:author="jennifer piehl" w:date="2020-03-05T13:01:00Z">
        <w:r w:rsidRPr="003E2A48" w:rsidDel="009A41CD">
          <w:delText>-</w:delText>
        </w:r>
      </w:del>
      <w:ins w:id="952" w:author="jennifer piehl" w:date="2020-03-05T13:01:00Z">
        <w:r w:rsidR="009A41CD">
          <w:t xml:space="preserve"> </w:t>
        </w:r>
      </w:ins>
      <w:r w:rsidRPr="003E2A48">
        <w:t xml:space="preserve">transformed to stabilize </w:t>
      </w:r>
      <w:del w:id="953" w:author="jennifer piehl" w:date="2020-03-05T13:01:00Z">
        <w:r w:rsidRPr="003E2A48" w:rsidDel="009A41CD">
          <w:delText xml:space="preserve">the </w:delText>
        </w:r>
      </w:del>
      <w:r w:rsidRPr="003E2A48">
        <w:t>variance.</w:t>
      </w:r>
    </w:p>
    <w:p w14:paraId="17577E99" w14:textId="77777777" w:rsidR="00185159" w:rsidRDefault="00185159" w:rsidP="00354701">
      <w:pPr>
        <w:pStyle w:val="Heading2"/>
        <w:spacing w:before="0" w:line="480" w:lineRule="auto"/>
        <w:rPr>
          <w:ins w:id="954" w:author="jennifer piehl" w:date="2020-03-05T10:42:00Z"/>
          <w:rFonts w:asciiTheme="minorHAnsi" w:hAnsiTheme="minorHAnsi"/>
          <w:i/>
          <w:color w:val="auto"/>
          <w:sz w:val="24"/>
          <w:szCs w:val="24"/>
        </w:rPr>
      </w:pPr>
      <w:bookmarkStart w:id="955" w:name="remote-sensing-data"/>
    </w:p>
    <w:p w14:paraId="0BDBA2E3" w14:textId="226C1DD4" w:rsidR="008062F9" w:rsidRPr="00185159" w:rsidRDefault="00185159" w:rsidP="00354701">
      <w:pPr>
        <w:pStyle w:val="Heading2"/>
        <w:spacing w:before="0" w:line="480" w:lineRule="auto"/>
        <w:rPr>
          <w:rFonts w:asciiTheme="minorHAnsi" w:hAnsiTheme="minorHAnsi"/>
          <w:iCs/>
          <w:color w:val="auto"/>
          <w:sz w:val="24"/>
          <w:szCs w:val="24"/>
          <w:rPrChange w:id="956" w:author="jennifer piehl" w:date="2020-03-05T10:42:00Z">
            <w:rPr>
              <w:rFonts w:asciiTheme="minorHAnsi" w:hAnsiTheme="minorHAnsi"/>
              <w:i/>
              <w:color w:val="auto"/>
              <w:sz w:val="24"/>
              <w:szCs w:val="24"/>
            </w:rPr>
          </w:rPrChange>
        </w:rPr>
      </w:pPr>
      <w:ins w:id="957" w:author="jennifer piehl" w:date="2020-03-05T10:42:00Z">
        <w:r w:rsidRPr="00185159">
          <w:rPr>
            <w:rFonts w:asciiTheme="minorHAnsi" w:hAnsiTheme="minorHAnsi"/>
            <w:iCs/>
            <w:color w:val="auto"/>
            <w:sz w:val="24"/>
            <w:szCs w:val="24"/>
            <w:rPrChange w:id="958" w:author="jennifer piehl" w:date="2020-03-05T10:42:00Z">
              <w:rPr>
                <w:rFonts w:asciiTheme="minorHAnsi" w:hAnsiTheme="minorHAnsi"/>
                <w:i/>
                <w:color w:val="auto"/>
                <w:sz w:val="24"/>
                <w:szCs w:val="24"/>
              </w:rPr>
            </w:rPrChange>
          </w:rPr>
          <w:t xml:space="preserve">2.2 </w:t>
        </w:r>
      </w:ins>
      <w:r w:rsidR="00806920" w:rsidRPr="00185159">
        <w:rPr>
          <w:rFonts w:asciiTheme="minorHAnsi" w:hAnsiTheme="minorHAnsi"/>
          <w:iCs/>
          <w:color w:val="auto"/>
          <w:sz w:val="24"/>
          <w:szCs w:val="24"/>
          <w:rPrChange w:id="959" w:author="jennifer piehl" w:date="2020-03-05T10:42:00Z">
            <w:rPr>
              <w:rFonts w:asciiTheme="minorHAnsi" w:hAnsiTheme="minorHAnsi"/>
              <w:i/>
              <w:color w:val="auto"/>
              <w:sz w:val="24"/>
              <w:szCs w:val="24"/>
            </w:rPr>
          </w:rPrChange>
        </w:rPr>
        <w:t>Remote sensing data</w:t>
      </w:r>
      <w:bookmarkEnd w:id="955"/>
    </w:p>
    <w:p w14:paraId="04048E0C" w14:textId="57469DD0" w:rsidR="008062F9" w:rsidRPr="003E2A48" w:rsidDel="002C2C4A" w:rsidRDefault="00806920" w:rsidP="00354701">
      <w:pPr>
        <w:pStyle w:val="FirstParagraph"/>
        <w:spacing w:before="0" w:after="0" w:line="480" w:lineRule="auto"/>
        <w:rPr>
          <w:del w:id="960" w:author="jennifer piehl" w:date="2020-03-05T13:05:00Z"/>
        </w:rPr>
      </w:pPr>
      <w:r w:rsidRPr="003E2A48">
        <w:t xml:space="preserve">We analyzed monthly composites of the following environmental data derived from satellite data: </w:t>
      </w:r>
      <w:del w:id="961" w:author="jennifer piehl" w:date="2020-03-05T13:01:00Z">
        <w:r w:rsidRPr="003E2A48" w:rsidDel="009A41CD">
          <w:delText>sea surface temperature (</w:delText>
        </w:r>
      </w:del>
      <w:r w:rsidRPr="003E2A48">
        <w:t>SST</w:t>
      </w:r>
      <w:del w:id="962" w:author="jennifer piehl" w:date="2020-03-05T13:01:00Z">
        <w:r w:rsidRPr="003E2A48" w:rsidDel="009A41CD">
          <w:delText>)</w:delText>
        </w:r>
      </w:del>
      <w:r w:rsidRPr="003E2A48">
        <w:t>, chlorophyll-a</w:t>
      </w:r>
      <w:ins w:id="963" w:author="jennifer piehl" w:date="2020-03-06T12:51:00Z">
        <w:r w:rsidR="00B34F90">
          <w:t xml:space="preserve"> concen</w:t>
        </w:r>
      </w:ins>
      <w:ins w:id="964" w:author="jennifer piehl" w:date="2020-03-06T12:52:00Z">
        <w:r w:rsidR="00B34F90">
          <w:t>tration</w:t>
        </w:r>
      </w:ins>
      <w:del w:id="965" w:author="jennifer piehl" w:date="2020-03-05T13:02:00Z">
        <w:r w:rsidRPr="003E2A48" w:rsidDel="009A41CD">
          <w:delText xml:space="preserve"> (CHL)</w:delText>
        </w:r>
      </w:del>
      <w:r w:rsidRPr="003E2A48">
        <w:t>, upwelling</w:t>
      </w:r>
      <w:del w:id="966" w:author="jennifer piehl" w:date="2020-03-05T13:02:00Z">
        <w:r w:rsidRPr="003E2A48" w:rsidDel="009A41CD">
          <w:delText xml:space="preserve"> (UPW)</w:delText>
        </w:r>
      </w:del>
      <w:r w:rsidRPr="003E2A48">
        <w:t xml:space="preserve">, </w:t>
      </w:r>
      <w:ins w:id="967" w:author="jennifer piehl" w:date="2020-03-05T13:59:00Z">
        <w:r w:rsidR="00103B15">
          <w:t xml:space="preserve">precipitation, </w:t>
        </w:r>
      </w:ins>
      <w:r w:rsidRPr="003E2A48">
        <w:t xml:space="preserve">the Oceanic Niño Index (ONI), </w:t>
      </w:r>
      <w:ins w:id="968" w:author="jennifer piehl" w:date="2020-03-05T13:59:00Z">
        <w:r w:rsidR="00103B15">
          <w:t xml:space="preserve">and </w:t>
        </w:r>
      </w:ins>
      <w:r w:rsidRPr="003E2A48">
        <w:t>the Dipole Mode Index (DMI</w:t>
      </w:r>
      <w:del w:id="969" w:author="jennifer piehl" w:date="2020-03-05T13:59:00Z">
        <w:r w:rsidRPr="003E2A48" w:rsidDel="00103B15">
          <w:delText>) and precipitation</w:delText>
        </w:r>
      </w:del>
      <w:del w:id="970" w:author="jennifer piehl" w:date="2020-03-05T13:05:00Z">
        <w:r w:rsidRPr="003E2A48" w:rsidDel="001B0CDA">
          <w:delText xml:space="preserve">. The monthly time series and means of the covariates are shown in </w:delText>
        </w:r>
      </w:del>
      <w:ins w:id="971" w:author="jennifer piehl" w:date="2020-03-05T13:59:00Z">
        <w:r w:rsidR="00103B15">
          <w:t xml:space="preserve">; </w:t>
        </w:r>
      </w:ins>
      <w:r w:rsidRPr="003E2A48">
        <w:t>Figure 4</w:t>
      </w:r>
      <w:ins w:id="972" w:author="jennifer piehl" w:date="2020-03-05T13:54:00Z">
        <w:r w:rsidR="000F63A6">
          <w:t>; Appendix G</w:t>
        </w:r>
      </w:ins>
      <w:ins w:id="973" w:author="jennifer piehl" w:date="2020-03-05T13:05:00Z">
        <w:r w:rsidR="001B0CDA">
          <w:t>)</w:t>
        </w:r>
      </w:ins>
      <w:r w:rsidRPr="003E2A48">
        <w:t>.</w:t>
      </w:r>
    </w:p>
    <w:p w14:paraId="0DA0C439" w14:textId="5AB8B0A6" w:rsidR="002F6A98" w:rsidRDefault="002C2C4A" w:rsidP="002C2C4A">
      <w:pPr>
        <w:pStyle w:val="FirstParagraph"/>
        <w:spacing w:before="0" w:after="0" w:line="480" w:lineRule="auto"/>
        <w:rPr>
          <w:ins w:id="974" w:author="jennifer piehl" w:date="2020-03-05T13:46:00Z"/>
        </w:rPr>
      </w:pPr>
      <w:ins w:id="975" w:author="jennifer piehl" w:date="2020-03-05T13:05:00Z">
        <w:r>
          <w:t xml:space="preserve"> </w:t>
        </w:r>
      </w:ins>
      <w:ins w:id="976" w:author="jennifer piehl" w:date="2020-03-05T13:45:00Z">
        <w:r w:rsidR="002F6A98" w:rsidRPr="003E2A48">
          <w:t xml:space="preserve">SST and </w:t>
        </w:r>
        <w:r w:rsidR="002F6A98">
          <w:t>chlorophyll-a</w:t>
        </w:r>
        <w:r w:rsidR="002F6A98" w:rsidRPr="003E2A48">
          <w:t xml:space="preserve"> </w:t>
        </w:r>
        <w:r w:rsidR="002F6A98" w:rsidRPr="003E2A48">
          <w:lastRenderedPageBreak/>
          <w:t>satellite data were retrieved from NOAA remote-sensing data servers</w:t>
        </w:r>
        <w:r w:rsidR="002F6A98">
          <w:t xml:space="preserve"> </w:t>
        </w:r>
      </w:ins>
      <w:ins w:id="977" w:author="jennifer piehl" w:date="2020-03-05T13:46:00Z">
        <w:r w:rsidR="002F6A98">
          <w:t xml:space="preserve">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roughly parallel the bathymetry </w:t>
        </w:r>
        <w:r w:rsidR="002F6A98">
          <w:t>of the study area</w:t>
        </w:r>
      </w:ins>
      <w:ins w:id="978" w:author="jennifer piehl" w:date="2020-03-05T13:45:00Z">
        <w:r w:rsidR="002F6A98">
          <w:t>.</w:t>
        </w:r>
      </w:ins>
    </w:p>
    <w:p w14:paraId="3DCA22F3" w14:textId="38108823" w:rsidR="008062F9" w:rsidRPr="003E2A48" w:rsidRDefault="00806920">
      <w:pPr>
        <w:pStyle w:val="FirstParagraph"/>
        <w:spacing w:before="0" w:after="0" w:line="480" w:lineRule="auto"/>
        <w:ind w:firstLine="360"/>
        <w:pPrChange w:id="979" w:author="jennifer piehl" w:date="2020-03-05T13:46:00Z">
          <w:pPr>
            <w:pStyle w:val="BodyText"/>
            <w:spacing w:before="0" w:after="0" w:line="480" w:lineRule="auto"/>
          </w:pPr>
        </w:pPrChange>
      </w:pPr>
      <w:r w:rsidRPr="003E2A48">
        <w:t xml:space="preserve">For </w:t>
      </w:r>
      <w:del w:id="980" w:author="jennifer piehl" w:date="2020-03-05T13:05:00Z">
        <w:r w:rsidRPr="003E2A48" w:rsidDel="002C2C4A">
          <w:delText>sea surface temperature</w:delText>
        </w:r>
      </w:del>
      <w:ins w:id="981" w:author="jennifer piehl" w:date="2020-03-05T13:05:00Z">
        <w:r w:rsidR="002C2C4A">
          <w:t>SST</w:t>
        </w:r>
      </w:ins>
      <w:r w:rsidRPr="003E2A48">
        <w:t>, we used Advanced Very-High Resolution Radiometer</w:t>
      </w:r>
      <w:del w:id="982" w:author="jennifer piehl" w:date="2020-03-06T12:47:00Z">
        <w:r w:rsidRPr="003E2A48" w:rsidDel="003938B0">
          <w:delText xml:space="preserve"> (AVHRR)</w:delText>
        </w:r>
      </w:del>
      <w:r w:rsidRPr="003E2A48">
        <w:t xml:space="preserve"> data, </w:t>
      </w:r>
      <w:commentRangeStart w:id="983"/>
      <w:r w:rsidRPr="003E2A48">
        <w:t xml:space="preserve">which provides </w:t>
      </w:r>
      <w:ins w:id="984" w:author="jennifer piehl" w:date="2020-03-05T13:08:00Z">
        <w:r w:rsidR="00435768">
          <w:t xml:space="preserve">more </w:t>
        </w:r>
      </w:ins>
      <w:r w:rsidRPr="003E2A48">
        <w:t xml:space="preserve">accurate nearshore </w:t>
      </w:r>
      <w:del w:id="985" w:author="jennifer piehl" w:date="2020-03-05T13:08:00Z">
        <w:r w:rsidRPr="003E2A48" w:rsidDel="00435768">
          <w:delText xml:space="preserve">SST </w:delText>
        </w:r>
      </w:del>
      <w:r w:rsidRPr="003E2A48">
        <w:t>values</w:t>
      </w:r>
      <w:del w:id="986" w:author="jennifer piehl" w:date="2020-03-05T13:08:00Z">
        <w:r w:rsidRPr="003E2A48" w:rsidDel="00435768">
          <w:delText>.</w:delText>
        </w:r>
      </w:del>
      <w:ins w:id="987" w:author="jennifer piehl" w:date="2020-03-05T13:08:00Z">
        <w:r w:rsidR="00435768">
          <w:t xml:space="preserve"> than does the </w:t>
        </w:r>
        <w:r w:rsidR="00435768" w:rsidRPr="001A7D4A">
          <w:rPr>
            <w:rStyle w:val="Emphasis"/>
            <w:i w:val="0"/>
            <w:iCs w:val="0"/>
          </w:rPr>
          <w:t>International Comprehensive Ocean-Atmosphere Data Set</w:t>
        </w:r>
        <w:r w:rsidR="00435768">
          <w:rPr>
            <w:rStyle w:val="Emphasis"/>
            <w:i w:val="0"/>
            <w:iCs w:val="0"/>
          </w:rPr>
          <w:t>,</w:t>
        </w:r>
      </w:ins>
      <w:r w:rsidRPr="001A7D4A">
        <w:t xml:space="preserve"> </w:t>
      </w:r>
      <w:ins w:id="988" w:author="jennifer piehl" w:date="2020-03-05T13:08:00Z">
        <w:r w:rsidR="00435768">
          <w:t xml:space="preserve">but for a more limited time period. </w:t>
        </w:r>
      </w:ins>
      <w:del w:id="989" w:author="jennifer piehl" w:date="2020-03-05T13:08:00Z">
        <w:r w:rsidRPr="003E2A48" w:rsidDel="00435768">
          <w:delText>A</w:delText>
        </w:r>
      </w:del>
      <w:del w:id="990" w:author="jennifer piehl" w:date="2020-03-05T13:09:00Z">
        <w:r w:rsidRPr="003E2A48" w:rsidDel="00435768">
          <w:delText>lthough the ICOADS product provides SST values for earlier years, ICOADS does not provide accurate nearshore temperatures.</w:delText>
        </w:r>
      </w:del>
      <w:r w:rsidRPr="003E2A48">
        <w:t xml:space="preserve"> </w:t>
      </w:r>
      <w:commentRangeEnd w:id="983"/>
      <w:r w:rsidR="000D07BB">
        <w:rPr>
          <w:rStyle w:val="CommentReference"/>
        </w:rPr>
        <w:commentReference w:id="983"/>
      </w:r>
      <w:r w:rsidRPr="003E2A48">
        <w:t>For 1981</w:t>
      </w:r>
      <w:del w:id="991" w:author="jennifer piehl" w:date="2020-03-05T13:10:00Z">
        <w:r w:rsidRPr="003E2A48" w:rsidDel="00435768">
          <w:delText xml:space="preserve"> to </w:delText>
        </w:r>
      </w:del>
      <w:ins w:id="992" w:author="jennifer piehl" w:date="2020-03-05T13:10:00Z">
        <w:r w:rsidR="00435768">
          <w:t>–</w:t>
        </w:r>
      </w:ins>
      <w:r w:rsidRPr="003E2A48">
        <w:t xml:space="preserve">2003, we used the </w:t>
      </w:r>
      <w:commentRangeStart w:id="993"/>
      <w:r w:rsidRPr="003E2A48">
        <w:t xml:space="preserve">Pathfinder </w:t>
      </w:r>
      <w:ins w:id="994" w:author="jennifer piehl" w:date="2020-03-05T13:10:00Z">
        <w:r w:rsidR="00435768">
          <w:t>(</w:t>
        </w:r>
      </w:ins>
      <w:r w:rsidR="00435768" w:rsidRPr="003E2A48">
        <w:t>v</w:t>
      </w:r>
      <w:r w:rsidRPr="003E2A48">
        <w:t>ersion 5.2</w:t>
      </w:r>
      <w:ins w:id="995" w:author="jennifer piehl" w:date="2020-03-05T13:10:00Z">
        <w:r w:rsidR="00435768">
          <w:t>)</w:t>
        </w:r>
      </w:ins>
      <w:commentRangeEnd w:id="993"/>
      <w:ins w:id="996" w:author="jennifer piehl" w:date="2020-03-05T13:11:00Z">
        <w:r w:rsidR="000D07BB">
          <w:rPr>
            <w:rStyle w:val="CommentReference"/>
          </w:rPr>
          <w:commentReference w:id="993"/>
        </w:r>
      </w:ins>
      <w:r w:rsidRPr="003E2A48">
        <w:t xml:space="preserve"> product on a 0.0417</w:t>
      </w:r>
      <w:ins w:id="997" w:author="jennifer piehl" w:date="2020-03-05T13:09:00Z">
        <w:r w:rsidR="00435768">
          <w:t>°</w:t>
        </w:r>
      </w:ins>
      <w:r w:rsidRPr="003E2A48">
        <w:t xml:space="preserve"> </w:t>
      </w:r>
      <w:del w:id="998" w:author="jennifer piehl" w:date="2020-03-05T13:09:00Z">
        <w:r w:rsidRPr="003E2A48" w:rsidDel="00435768">
          <w:delText xml:space="preserve">degree </w:delText>
        </w:r>
      </w:del>
      <w:r w:rsidRPr="003E2A48">
        <w:t>grid</w:t>
      </w:r>
      <w:del w:id="999" w:author="jennifer piehl" w:date="2020-03-05T13:10:00Z">
        <w:r w:rsidRPr="003E2A48" w:rsidDel="00435768">
          <w:delText>.</w:delText>
        </w:r>
      </w:del>
      <w:ins w:id="1000" w:author="jennifer piehl" w:date="2020-03-05T13:10:00Z">
        <w:r w:rsidR="00435768">
          <w:t xml:space="preserve"> with</w:t>
        </w:r>
      </w:ins>
      <w:r w:rsidRPr="003E2A48">
        <w:t xml:space="preserve"> </w:t>
      </w:r>
      <w:del w:id="1001" w:author="jennifer piehl" w:date="2020-03-05T13:10:00Z">
        <w:r w:rsidRPr="003E2A48" w:rsidDel="00435768">
          <w:delText xml:space="preserve">These </w:delText>
        </w:r>
      </w:del>
      <w:r w:rsidRPr="003E2A48">
        <w:t xml:space="preserve">data </w:t>
      </w:r>
      <w:del w:id="1002" w:author="jennifer piehl" w:date="2020-03-05T13:10:00Z">
        <w:r w:rsidRPr="003E2A48" w:rsidDel="000D07BB">
          <w:delText xml:space="preserve">were </w:delText>
        </w:r>
      </w:del>
      <w:r w:rsidRPr="003E2A48">
        <w:t>developed by the Group for High Resolution Sea Surface Temperature</w:t>
      </w:r>
      <w:del w:id="1003" w:author="jennifer piehl" w:date="2020-03-05T13:39:00Z">
        <w:r w:rsidRPr="003E2A48" w:rsidDel="002F6A98">
          <w:delText xml:space="preserve"> (GHRSST)</w:delText>
        </w:r>
      </w:del>
      <w:r w:rsidRPr="003E2A48">
        <w:t xml:space="preserve"> and </w:t>
      </w:r>
      <w:commentRangeStart w:id="1004"/>
      <w:r w:rsidRPr="003E2A48">
        <w:t>served</w:t>
      </w:r>
      <w:commentRangeEnd w:id="1004"/>
      <w:r w:rsidR="000D07BB">
        <w:rPr>
          <w:rStyle w:val="CommentReference"/>
        </w:rPr>
        <w:commentReference w:id="1004"/>
      </w:r>
      <w:r w:rsidRPr="003E2A48">
        <w:t xml:space="preserve"> by the US National Oceanographic Data Center. For 2004</w:t>
      </w:r>
      <w:del w:id="1005" w:author="jennifer piehl" w:date="2020-03-05T13:13:00Z">
        <w:r w:rsidRPr="003E2A48" w:rsidDel="000D07BB">
          <w:delText xml:space="preserve"> to </w:delText>
        </w:r>
      </w:del>
      <w:ins w:id="1006" w:author="jennifer piehl" w:date="2020-03-05T13:13:00Z">
        <w:r w:rsidR="000D07BB">
          <w:t>–</w:t>
        </w:r>
      </w:ins>
      <w:r w:rsidRPr="003E2A48">
        <w:t xml:space="preserve">2016, we used the </w:t>
      </w:r>
      <w:del w:id="1007" w:author="jennifer piehl" w:date="2020-03-05T13:39:00Z">
        <w:r w:rsidRPr="003E2A48" w:rsidDel="002F6A98">
          <w:delText xml:space="preserve">NOAA </w:delText>
        </w:r>
      </w:del>
      <w:proofErr w:type="spellStart"/>
      <w:r w:rsidRPr="003E2A48">
        <w:t>CoastWatch</w:t>
      </w:r>
      <w:proofErr w:type="spellEnd"/>
      <w:r w:rsidRPr="003E2A48">
        <w:t xml:space="preserve"> SST products derived from NOAA’s Polar Operational Environmental Satellites</w:t>
      </w:r>
      <w:del w:id="1008" w:author="jennifer piehl" w:date="2020-03-05T13:14:00Z">
        <w:r w:rsidRPr="003E2A48" w:rsidDel="000D07BB">
          <w:delText xml:space="preserve"> (POES)</w:delText>
        </w:r>
      </w:del>
      <w:r w:rsidRPr="003E2A48">
        <w:t>.</w:t>
      </w:r>
    </w:p>
    <w:p w14:paraId="0EAB8DC9" w14:textId="55930B34" w:rsidR="008062F9" w:rsidRPr="003E2A48" w:rsidRDefault="00806920">
      <w:pPr>
        <w:pStyle w:val="BodyText"/>
        <w:spacing w:before="0" w:after="0" w:line="480" w:lineRule="auto"/>
        <w:ind w:firstLine="360"/>
        <w:pPrChange w:id="1009" w:author="jennifer piehl" w:date="2020-03-05T10:42:00Z">
          <w:pPr>
            <w:pStyle w:val="BodyText"/>
            <w:spacing w:before="0" w:after="0" w:line="480" w:lineRule="auto"/>
          </w:pPr>
        </w:pPrChange>
      </w:pPr>
      <w:del w:id="1010" w:author="jennifer piehl" w:date="2020-03-05T13:16:00Z">
        <w:r w:rsidRPr="003E2A48" w:rsidDel="00A31D6F">
          <w:delText xml:space="preserve">We used the </w:delText>
        </w:r>
      </w:del>
      <w:ins w:id="1011" w:author="jennifer piehl" w:date="2020-03-05T13:16:00Z">
        <w:r w:rsidR="00A31D6F">
          <w:t xml:space="preserve">For </w:t>
        </w:r>
      </w:ins>
      <w:r w:rsidRPr="003E2A48">
        <w:t>chlorophyll-a</w:t>
      </w:r>
      <w:ins w:id="1012" w:author="jennifer piehl" w:date="2020-03-05T13:16:00Z">
        <w:r w:rsidR="00A31D6F">
          <w:t>, we used the</w:t>
        </w:r>
      </w:ins>
      <w:r w:rsidRPr="003E2A48">
        <w:t xml:space="preserve"> products developed by the Ocean Biology Processing Group </w:t>
      </w:r>
      <w:del w:id="1013" w:author="jennifer piehl" w:date="2020-03-05T13:40:00Z">
        <w:r w:rsidRPr="003E2A48" w:rsidDel="002F6A98">
          <w:delText>in</w:delText>
        </w:r>
      </w:del>
      <w:ins w:id="1014" w:author="jennifer piehl" w:date="2020-03-05T13:40:00Z">
        <w:r w:rsidR="002F6A98">
          <w:t>of</w:t>
        </w:r>
      </w:ins>
      <w:r w:rsidRPr="003E2A48">
        <w:t xml:space="preserve"> the Ocean Ecology Laboratory at the </w:t>
      </w:r>
      <w:ins w:id="1015" w:author="jennifer piehl" w:date="2020-03-05T13:39:00Z">
        <w:r w:rsidR="002F6A98">
          <w:t>National Aeronautics and Space Administration</w:t>
        </w:r>
        <w:r w:rsidR="002F6A98" w:rsidRPr="003E2A48">
          <w:t xml:space="preserve"> </w:t>
        </w:r>
      </w:ins>
      <w:ins w:id="1016" w:author="jennifer piehl" w:date="2020-03-05T13:40:00Z">
        <w:r w:rsidR="002F6A98">
          <w:t>(</w:t>
        </w:r>
      </w:ins>
      <w:r w:rsidRPr="003E2A48">
        <w:t>NASA</w:t>
      </w:r>
      <w:ins w:id="1017" w:author="jennifer piehl" w:date="2020-03-05T13:40:00Z">
        <w:r w:rsidR="002F6A98">
          <w:t>)</w:t>
        </w:r>
      </w:ins>
      <w:r w:rsidRPr="003E2A48">
        <w:t xml:space="preserve"> Goddard Space Flight Center. For 1997</w:t>
      </w:r>
      <w:del w:id="1018" w:author="jennifer piehl" w:date="2020-03-05T13:40:00Z">
        <w:r w:rsidRPr="003E2A48" w:rsidDel="002F6A98">
          <w:delText xml:space="preserve"> to </w:delText>
        </w:r>
      </w:del>
      <w:ins w:id="1019" w:author="jennifer piehl" w:date="2020-03-05T13:40:00Z">
        <w:r w:rsidR="002F6A98">
          <w:t>–</w:t>
        </w:r>
      </w:ins>
      <w:r w:rsidRPr="003E2A48">
        <w:t xml:space="preserve">2002, we used the chlorophyll-a 2014.0 </w:t>
      </w:r>
      <w:r w:rsidR="002F6A98" w:rsidRPr="003E2A48">
        <w:t>r</w:t>
      </w:r>
      <w:r w:rsidRPr="003E2A48">
        <w:t>eprocessing</w:t>
      </w:r>
      <w:del w:id="1020" w:author="jennifer piehl" w:date="2020-03-05T13:41:00Z">
        <w:r w:rsidRPr="003E2A48" w:rsidDel="002F6A98">
          <w:delText xml:space="preserve"> (R2014.0)</w:delText>
        </w:r>
      </w:del>
      <w:r w:rsidRPr="003E2A48">
        <w:t xml:space="preserve"> product from the Sea-viewing Wide Field-of-view Sensor</w:t>
      </w:r>
      <w:del w:id="1021" w:author="jennifer piehl" w:date="2020-03-05T13:40:00Z">
        <w:r w:rsidRPr="003E2A48" w:rsidDel="002F6A98">
          <w:delText xml:space="preserve"> (SeaWiFS)</w:delText>
        </w:r>
      </w:del>
      <w:r w:rsidRPr="003E2A48">
        <w:t xml:space="preserve"> on the Orbview-2 satellite</w:t>
      </w:r>
      <w:del w:id="1022" w:author="jennifer piehl" w:date="2020-03-05T13:41:00Z">
        <w:r w:rsidRPr="003E2A48" w:rsidDel="002F6A98">
          <w:delText>. These</w:delText>
        </w:r>
      </w:del>
      <w:ins w:id="1023" w:author="jennifer piehl" w:date="2020-03-05T13:41:00Z">
        <w:r w:rsidR="002F6A98">
          <w:t>, which contains</w:t>
        </w:r>
      </w:ins>
      <w:r w:rsidRPr="003E2A48">
        <w:t xml:space="preserve"> data </w:t>
      </w:r>
      <w:del w:id="1024" w:author="jennifer piehl" w:date="2020-03-05T13:41:00Z">
        <w:r w:rsidRPr="003E2A48" w:rsidDel="002F6A98">
          <w:delText xml:space="preserve">are </w:delText>
        </w:r>
      </w:del>
      <w:r w:rsidRPr="003E2A48">
        <w:t>on a 0.1</w:t>
      </w:r>
      <w:ins w:id="1025" w:author="jennifer piehl" w:date="2020-03-05T13:41:00Z">
        <w:r w:rsidR="002F6A98">
          <w:t>°</w:t>
        </w:r>
      </w:ins>
      <w:r w:rsidRPr="003E2A48">
        <w:t xml:space="preserve"> </w:t>
      </w:r>
      <w:del w:id="1026" w:author="jennifer piehl" w:date="2020-03-05T13:41:00Z">
        <w:r w:rsidRPr="003E2A48" w:rsidDel="002F6A98">
          <w:delText xml:space="preserve">degree </w:delText>
        </w:r>
      </w:del>
      <w:r w:rsidRPr="003E2A48">
        <w:t>grid. For 2003</w:t>
      </w:r>
      <w:del w:id="1027" w:author="jennifer piehl" w:date="2020-03-05T13:41:00Z">
        <w:r w:rsidRPr="003E2A48" w:rsidDel="002F6A98">
          <w:delText xml:space="preserve"> to </w:delText>
        </w:r>
      </w:del>
      <w:ins w:id="1028" w:author="jennifer piehl" w:date="2020-03-05T13:41:00Z">
        <w:r w:rsidR="002F6A98">
          <w:t>–</w:t>
        </w:r>
      </w:ins>
      <w:commentRangeStart w:id="1029"/>
      <w:r w:rsidRPr="003E2A48">
        <w:t>2017</w:t>
      </w:r>
      <w:commentRangeEnd w:id="1029"/>
      <w:r w:rsidR="001A7D4A">
        <w:rPr>
          <w:rStyle w:val="CommentReference"/>
        </w:rPr>
        <w:commentReference w:id="1029"/>
      </w:r>
      <w:r w:rsidRPr="003E2A48">
        <w:t xml:space="preserve">, we used the </w:t>
      </w:r>
      <w:ins w:id="1030" w:author="jennifer piehl" w:date="2020-03-05T13:42:00Z">
        <w:r w:rsidR="002F6A98" w:rsidRPr="003E2A48">
          <w:t>Moderate Resolution Imaging Spectroradiometer (MODIS)</w:t>
        </w:r>
      </w:ins>
      <w:del w:id="1031" w:author="jennifer piehl" w:date="2020-03-05T13:42:00Z">
        <w:r w:rsidRPr="003E2A48" w:rsidDel="002F6A98">
          <w:delText>MODIS</w:delText>
        </w:r>
      </w:del>
      <w:r w:rsidRPr="003E2A48">
        <w:t>-Aqua product</w:t>
      </w:r>
      <w:ins w:id="1032" w:author="jennifer piehl" w:date="2020-03-05T13:42:00Z">
        <w:r w:rsidR="002F6A98">
          <w:t>, which contains data</w:t>
        </w:r>
      </w:ins>
      <w:r w:rsidRPr="003E2A48">
        <w:t xml:space="preserve"> on a 0.05</w:t>
      </w:r>
      <w:ins w:id="1033" w:author="jennifer piehl" w:date="2020-03-05T13:42:00Z">
        <w:r w:rsidR="002F6A98">
          <w:t>°</w:t>
        </w:r>
      </w:ins>
      <w:r w:rsidRPr="003E2A48">
        <w:t xml:space="preserve"> </w:t>
      </w:r>
      <w:del w:id="1034" w:author="jennifer piehl" w:date="2020-03-05T13:43:00Z">
        <w:r w:rsidRPr="003E2A48" w:rsidDel="002F6A98">
          <w:delText xml:space="preserve">degree </w:delText>
        </w:r>
      </w:del>
      <w:r w:rsidRPr="003E2A48">
        <w:t>grid</w:t>
      </w:r>
      <w:del w:id="1035" w:author="jennifer piehl" w:date="2020-03-05T13:43:00Z">
        <w:r w:rsidRPr="003E2A48" w:rsidDel="002F6A98">
          <w:delText>. These CHL data are taken from measurements by the Moderate Resolution Imaging Spectroradiometer (</w:delText>
        </w:r>
      </w:del>
      <w:ins w:id="1036" w:author="jennifer piehl" w:date="2020-03-05T13:43:00Z">
        <w:r w:rsidR="002F6A98">
          <w:t xml:space="preserve"> obtained by </w:t>
        </w:r>
      </w:ins>
      <w:r w:rsidRPr="003E2A48">
        <w:t>MODIS</w:t>
      </w:r>
      <w:del w:id="1037" w:author="jennifer piehl" w:date="2020-03-05T13:43:00Z">
        <w:r w:rsidRPr="003E2A48" w:rsidDel="002F6A98">
          <w:delText>)</w:delText>
        </w:r>
      </w:del>
      <w:r w:rsidRPr="003E2A48">
        <w:t xml:space="preserve"> on NASA’s Aqua Spacecraft. </w:t>
      </w:r>
      <w:del w:id="1038" w:author="jennifer piehl" w:date="2020-03-05T13:46:00Z">
        <w:r w:rsidRPr="003E2A48" w:rsidDel="002F6A98">
          <w:delText xml:space="preserve">The SST and </w:delText>
        </w:r>
      </w:del>
      <w:del w:id="1039" w:author="jennifer piehl" w:date="2020-03-05T13:44:00Z">
        <w:r w:rsidRPr="003E2A48" w:rsidDel="002F6A98">
          <w:delText xml:space="preserve">CHL </w:delText>
        </w:r>
      </w:del>
      <w:del w:id="1040" w:author="jennifer piehl" w:date="2020-03-05T13:46:00Z">
        <w:r w:rsidRPr="003E2A48" w:rsidDel="002F6A98">
          <w:delText xml:space="preserve">data were </w:delText>
        </w:r>
      </w:del>
      <w:del w:id="1041" w:author="jennifer piehl" w:date="2020-03-05T13:45:00Z">
        <w:r w:rsidRPr="003E2A48" w:rsidDel="002F6A98">
          <w:delText xml:space="preserve">averaged across thirteen 1 </w:delText>
        </w:r>
      </w:del>
      <w:del w:id="1042" w:author="jennifer piehl" w:date="2020-03-05T13:44:00Z">
        <w:r w:rsidRPr="003E2A48" w:rsidDel="002F6A98">
          <w:delText>degree by</w:delText>
        </w:r>
      </w:del>
      <w:del w:id="1043" w:author="jennifer piehl" w:date="2020-03-05T13:45:00Z">
        <w:r w:rsidRPr="003E2A48" w:rsidDel="002F6A98">
          <w:delText xml:space="preserve"> 1 </w:delText>
        </w:r>
      </w:del>
      <w:del w:id="1044" w:author="jennifer piehl" w:date="2020-03-05T13:44:00Z">
        <w:r w:rsidRPr="003E2A48" w:rsidDel="002F6A98">
          <w:delText xml:space="preserve">degree </w:delText>
        </w:r>
      </w:del>
      <w:del w:id="1045" w:author="jennifer piehl" w:date="2020-03-05T13:45:00Z">
        <w:r w:rsidRPr="003E2A48" w:rsidDel="002F6A98">
          <w:delText xml:space="preserve">boxes which roughly parallel the bathymetry </w:delText>
        </w:r>
      </w:del>
      <w:del w:id="1046" w:author="jennifer piehl" w:date="2020-03-05T13:44:00Z">
        <w:r w:rsidRPr="003E2A48" w:rsidDel="002F6A98">
          <w:delText>(Figure 1)</w:delText>
        </w:r>
      </w:del>
      <w:del w:id="1047" w:author="jennifer piehl" w:date="2020-03-05T13:46:00Z">
        <w:r w:rsidRPr="003E2A48" w:rsidDel="002F6A98">
          <w:delText xml:space="preserve">. The </w:delText>
        </w:r>
      </w:del>
      <w:del w:id="1048" w:author="jennifer piehl" w:date="2020-03-05T13:45:00Z">
        <w:r w:rsidRPr="003E2A48" w:rsidDel="002F6A98">
          <w:delText>SST and CHL satellite data were retrieved from NOAA remote-sensing data servers; see Appendix G for data sources and references.</w:delText>
        </w:r>
      </w:del>
    </w:p>
    <w:p w14:paraId="666B12C3" w14:textId="705F522A" w:rsidR="008062F9" w:rsidRPr="003E2A48" w:rsidRDefault="00806920">
      <w:pPr>
        <w:pStyle w:val="BodyText"/>
        <w:spacing w:before="0" w:after="0" w:line="480" w:lineRule="auto"/>
        <w:ind w:firstLine="360"/>
        <w:pPrChange w:id="1049" w:author="jennifer piehl" w:date="2020-03-05T10:43:00Z">
          <w:pPr>
            <w:pStyle w:val="BodyText"/>
            <w:spacing w:before="0" w:after="0" w:line="480" w:lineRule="auto"/>
          </w:pPr>
        </w:pPrChange>
      </w:pPr>
      <w:r w:rsidRPr="003E2A48">
        <w:t xml:space="preserve">For </w:t>
      </w:r>
      <w:del w:id="1050" w:author="jennifer piehl" w:date="2020-03-05T13:46:00Z">
        <w:r w:rsidRPr="003E2A48" w:rsidDel="002F6A98">
          <w:delText xml:space="preserve">an index of </w:delText>
        </w:r>
      </w:del>
      <w:r w:rsidRPr="003E2A48">
        <w:t>coastal upwelling, we used three indices. The first</w:t>
      </w:r>
      <w:ins w:id="1051" w:author="jennifer piehl" w:date="2020-03-05T13:47:00Z">
        <w:r w:rsidR="002F6A98">
          <w:t xml:space="preserve"> index</w:t>
        </w:r>
      </w:ins>
      <w:r w:rsidRPr="003E2A48">
        <w:t xml:space="preserve"> </w:t>
      </w:r>
      <w:del w:id="1052" w:author="jennifer piehl" w:date="2020-03-05T13:47:00Z">
        <w:r w:rsidRPr="003E2A48" w:rsidDel="002F6A98">
          <w:delText>wa</w:delText>
        </w:r>
      </w:del>
      <w:ins w:id="1053" w:author="jennifer piehl" w:date="2020-03-05T13:47:00Z">
        <w:r w:rsidR="002F6A98">
          <w:t>i</w:t>
        </w:r>
      </w:ins>
      <w:r w:rsidRPr="003E2A48">
        <w:t xml:space="preserve">s the </w:t>
      </w:r>
      <w:del w:id="1054" w:author="jennifer piehl" w:date="2020-03-05T13:46:00Z">
        <w:r w:rsidRPr="003E2A48" w:rsidDel="002F6A98">
          <w:delText xml:space="preserve">sea surface temperature </w:delText>
        </w:r>
      </w:del>
      <w:ins w:id="1055" w:author="jennifer piehl" w:date="2020-03-05T13:46:00Z">
        <w:r w:rsidR="002F6A98">
          <w:t>SST</w:t>
        </w:r>
      </w:ins>
      <w:ins w:id="1056" w:author="jennifer piehl" w:date="2020-03-05T13:47:00Z">
        <w:r w:rsidR="002F6A98">
          <w:t xml:space="preserve"> </w:t>
        </w:r>
      </w:ins>
      <w:r w:rsidRPr="003E2A48">
        <w:t>differential between near</w:t>
      </w:r>
      <w:del w:id="1057" w:author="jennifer piehl" w:date="2020-03-05T13:47:00Z">
        <w:r w:rsidRPr="003E2A48" w:rsidDel="002F6A98">
          <w:delText xml:space="preserve"> </w:delText>
        </w:r>
      </w:del>
      <w:r w:rsidRPr="003E2A48">
        <w:t>shore and 3</w:t>
      </w:r>
      <w:ins w:id="1058" w:author="jennifer piehl" w:date="2020-03-05T13:47:00Z">
        <w:r w:rsidR="002F6A98">
          <w:t>°</w:t>
        </w:r>
      </w:ins>
      <w:r w:rsidRPr="003E2A48">
        <w:t xml:space="preserve"> </w:t>
      </w:r>
      <w:del w:id="1059" w:author="jennifer piehl" w:date="2020-03-05T13:47:00Z">
        <w:r w:rsidRPr="003E2A48" w:rsidDel="002F6A98">
          <w:delText xml:space="preserve">degrees </w:delText>
        </w:r>
      </w:del>
      <w:r w:rsidRPr="003E2A48">
        <w:t>offshore</w:t>
      </w:r>
      <w:ins w:id="1060" w:author="jennifer piehl" w:date="2020-03-05T13:47:00Z">
        <w:r w:rsidR="002F6A98">
          <w:t>,</w:t>
        </w:r>
      </w:ins>
      <w:r w:rsidRPr="003E2A48">
        <w:t xml:space="preserve"> based on </w:t>
      </w:r>
      <w:del w:id="1061" w:author="jennifer piehl" w:date="2020-03-05T13:47:00Z">
        <w:r w:rsidRPr="003E2A48" w:rsidDel="002F6A98">
          <w:delText xml:space="preserve">the index described by </w:delText>
        </w:r>
      </w:del>
      <w:r w:rsidRPr="003E2A48">
        <w:t>Naidu</w:t>
      </w:r>
      <w:del w:id="1062" w:author="jennifer piehl" w:date="2020-03-05T12:11:00Z">
        <w:r w:rsidRPr="003E2A48" w:rsidDel="0065024E">
          <w:delText xml:space="preserve"> et al.</w:delText>
        </w:r>
      </w:del>
      <w:ins w:id="1063" w:author="jennifer piehl" w:date="2020-03-05T12:11:00Z">
        <w:r w:rsidR="0065024E">
          <w:t>,</w:t>
        </w:r>
        <w:r w:rsidR="0065024E" w:rsidRPr="0065024E">
          <w:t xml:space="preserve"> </w:t>
        </w:r>
        <w:r w:rsidR="0065024E" w:rsidRPr="003E2A48">
          <w:t xml:space="preserve">Kumar, </w:t>
        </w:r>
        <w:r w:rsidR="0065024E">
          <w:t>and</w:t>
        </w:r>
        <w:r w:rsidR="0065024E" w:rsidRPr="003E2A48">
          <w:t xml:space="preserve"> Babu</w:t>
        </w:r>
      </w:ins>
      <w:r w:rsidRPr="003E2A48">
        <w:t xml:space="preserve"> (1999) and BR et al. (2008). </w:t>
      </w:r>
      <w:del w:id="1064" w:author="jennifer piehl" w:date="2020-03-05T13:48:00Z">
        <w:r w:rsidRPr="003E2A48" w:rsidDel="002F6A98">
          <w:delText xml:space="preserve">For </w:delText>
        </w:r>
      </w:del>
      <w:del w:id="1065" w:author="jennifer piehl" w:date="2020-03-05T13:50:00Z">
        <w:r w:rsidRPr="003E2A48" w:rsidDel="000F63A6">
          <w:delText>SST</w:delText>
        </w:r>
      </w:del>
      <w:del w:id="1066" w:author="jennifer piehl" w:date="2020-03-05T13:48:00Z">
        <w:r w:rsidRPr="003E2A48" w:rsidDel="002F6A98">
          <w:delText>, we used</w:delText>
        </w:r>
      </w:del>
      <w:del w:id="1067" w:author="jennifer piehl" w:date="2020-03-05T13:50:00Z">
        <w:r w:rsidRPr="003E2A48" w:rsidDel="000F63A6">
          <w:delText xml:space="preserve"> the remote</w:delText>
        </w:r>
      </w:del>
      <w:del w:id="1068" w:author="jennifer piehl" w:date="2020-03-05T13:48:00Z">
        <w:r w:rsidRPr="003E2A48" w:rsidDel="002F6A98">
          <w:delText xml:space="preserve"> </w:delText>
        </w:r>
      </w:del>
      <w:del w:id="1069" w:author="jennifer piehl" w:date="2020-03-05T13:50:00Z">
        <w:r w:rsidRPr="003E2A48" w:rsidDel="000F63A6">
          <w:delText xml:space="preserve">sensing </w:delText>
        </w:r>
      </w:del>
      <w:del w:id="1070" w:author="jennifer piehl" w:date="2020-03-05T13:48:00Z">
        <w:r w:rsidRPr="003E2A48" w:rsidDel="002F6A98">
          <w:delText xml:space="preserve">sea surface temperature </w:delText>
        </w:r>
      </w:del>
      <w:del w:id="1071" w:author="jennifer piehl" w:date="2020-03-05T13:50:00Z">
        <w:r w:rsidRPr="003E2A48" w:rsidDel="000F63A6">
          <w:delText xml:space="preserve">data sets described above. </w:delText>
        </w:r>
      </w:del>
      <w:r w:rsidRPr="003E2A48">
        <w:t xml:space="preserve">This </w:t>
      </w:r>
      <w:del w:id="1072" w:author="jennifer piehl" w:date="2020-03-05T13:49:00Z">
        <w:r w:rsidRPr="003E2A48" w:rsidDel="000F63A6">
          <w:delText xml:space="preserve">SST-based upwelling </w:delText>
        </w:r>
      </w:del>
      <w:r w:rsidRPr="003E2A48">
        <w:t xml:space="preserve">index has been validated </w:t>
      </w:r>
      <w:ins w:id="1073" w:author="jennifer piehl" w:date="2020-03-05T13:49:00Z">
        <w:r w:rsidR="000F63A6">
          <w:t xml:space="preserve">and shown to be </w:t>
        </w:r>
      </w:ins>
      <w:del w:id="1074" w:author="jennifer piehl" w:date="2020-03-05T13:49:00Z">
        <w:r w:rsidRPr="003E2A48" w:rsidDel="000F63A6">
          <w:delText xml:space="preserve">as a </w:delText>
        </w:r>
      </w:del>
      <w:r w:rsidRPr="003E2A48">
        <w:t>more reliable</w:t>
      </w:r>
      <w:ins w:id="1075" w:author="jennifer piehl" w:date="2020-03-05T13:49:00Z">
        <w:r w:rsidR="000F63A6">
          <w:t xml:space="preserve"> than wind-based upwelling indices</w:t>
        </w:r>
      </w:ins>
      <w:r w:rsidRPr="003E2A48">
        <w:t xml:space="preserve"> </w:t>
      </w:r>
      <w:del w:id="1076" w:author="jennifer piehl" w:date="2020-03-05T13:50:00Z">
        <w:r w:rsidRPr="003E2A48" w:rsidDel="000F63A6">
          <w:delText>metric of upwelling</w:delText>
        </w:r>
      </w:del>
      <w:ins w:id="1077" w:author="jennifer piehl" w:date="2020-03-05T13:50:00Z">
        <w:r w:rsidR="000F63A6">
          <w:t xml:space="preserve">for the </w:t>
        </w:r>
      </w:ins>
      <w:del w:id="1078" w:author="jennifer piehl" w:date="2020-03-05T13:53:00Z">
        <w:r w:rsidRPr="003E2A48" w:rsidDel="000F63A6">
          <w:delText xml:space="preserve"> off the </w:delText>
        </w:r>
      </w:del>
      <w:ins w:id="1079" w:author="jennifer piehl" w:date="2020-03-05T13:50:00Z">
        <w:r w:rsidR="000F63A6">
          <w:t xml:space="preserve">Kerala </w:t>
        </w:r>
      </w:ins>
      <w:r w:rsidRPr="003E2A48">
        <w:t>coast</w:t>
      </w:r>
      <w:ins w:id="1080" w:author="jennifer piehl" w:date="2020-03-05T13:52:00Z">
        <w:r w:rsidR="000F63A6">
          <w:t xml:space="preserve"> region</w:t>
        </w:r>
      </w:ins>
      <w:r w:rsidRPr="003E2A48">
        <w:t xml:space="preserve"> </w:t>
      </w:r>
      <w:del w:id="1081" w:author="jennifer piehl" w:date="2020-03-05T13:50:00Z">
        <w:r w:rsidRPr="003E2A48" w:rsidDel="000F63A6">
          <w:delText xml:space="preserve">of Kerala compared to wind-based upwelling indices </w:delText>
        </w:r>
      </w:del>
      <w:r w:rsidRPr="003E2A48">
        <w:t>(BR et al., 2008)</w:t>
      </w:r>
      <w:del w:id="1082" w:author="jennifer piehl" w:date="2020-03-05T13:50:00Z">
        <w:r w:rsidRPr="003E2A48" w:rsidDel="000F63A6">
          <w:delText>.</w:delText>
        </w:r>
      </w:del>
      <w:ins w:id="1083" w:author="jennifer piehl" w:date="2020-03-05T13:50:00Z">
        <w:r w:rsidR="000F63A6">
          <w:t xml:space="preserve">, and has a strong temporal association </w:t>
        </w:r>
      </w:ins>
      <w:del w:id="1084" w:author="jennifer piehl" w:date="2020-03-05T13:51:00Z">
        <w:r w:rsidRPr="003E2A48" w:rsidDel="000F63A6">
          <w:delText xml:space="preserve"> The SST-based upwelling index and</w:delText>
        </w:r>
      </w:del>
      <w:ins w:id="1085" w:author="jennifer piehl" w:date="2020-03-05T13:51:00Z">
        <w:r w:rsidR="000F63A6">
          <w:t>with</w:t>
        </w:r>
      </w:ins>
      <w:r w:rsidRPr="003E2A48">
        <w:t xml:space="preserve"> chlorophyll-a blooms </w:t>
      </w:r>
      <w:del w:id="1086" w:author="jennifer piehl" w:date="2020-03-05T13:51:00Z">
        <w:r w:rsidRPr="003E2A48" w:rsidDel="000F63A6">
          <w:delText xml:space="preserve">have a strong temporal association </w:delText>
        </w:r>
      </w:del>
      <w:r w:rsidRPr="003E2A48">
        <w:t xml:space="preserve">(Figure </w:t>
      </w:r>
      <w:del w:id="1087" w:author="jennifer piehl" w:date="2020-03-06T12:02:00Z">
        <w:r w:rsidRPr="003E2A48" w:rsidDel="00D2216D">
          <w:delText>3</w:delText>
        </w:r>
      </w:del>
      <w:ins w:id="1088" w:author="jennifer piehl" w:date="2020-03-06T12:02:00Z">
        <w:r w:rsidR="00D2216D">
          <w:t>2</w:t>
        </w:r>
      </w:ins>
      <w:r w:rsidRPr="003E2A48">
        <w:t xml:space="preserve">). </w:t>
      </w:r>
      <w:ins w:id="1089" w:author="jennifer piehl" w:date="2020-03-05T13:50:00Z">
        <w:r w:rsidR="000F63A6" w:rsidRPr="003E2A48">
          <w:t>SST</w:t>
        </w:r>
        <w:r w:rsidR="000F63A6">
          <w:t>s were obtained from</w:t>
        </w:r>
        <w:r w:rsidR="000F63A6" w:rsidRPr="003E2A48">
          <w:t xml:space="preserve"> the remote</w:t>
        </w:r>
        <w:r w:rsidR="000F63A6">
          <w:t>-</w:t>
        </w:r>
        <w:r w:rsidR="000F63A6" w:rsidRPr="003E2A48">
          <w:t>sensing data sets described above.</w:t>
        </w:r>
      </w:ins>
      <w:ins w:id="1090" w:author="jennifer piehl" w:date="2020-03-05T13:51:00Z">
        <w:r w:rsidR="000F63A6">
          <w:t xml:space="preserve"> </w:t>
        </w:r>
      </w:ins>
      <w:r w:rsidRPr="003E2A48">
        <w:t xml:space="preserve">The second index </w:t>
      </w:r>
      <w:del w:id="1091" w:author="jennifer piehl" w:date="2020-03-05T13:51:00Z">
        <w:r w:rsidRPr="003E2A48" w:rsidDel="000F63A6">
          <w:delText xml:space="preserve">was </w:delText>
        </w:r>
      </w:del>
      <w:ins w:id="1092" w:author="jennifer piehl" w:date="2020-03-05T13:51:00Z">
        <w:r w:rsidR="000F63A6">
          <w:t>was the</w:t>
        </w:r>
        <w:r w:rsidR="000F63A6" w:rsidRPr="003E2A48">
          <w:t xml:space="preserve"> </w:t>
        </w:r>
      </w:ins>
      <w:del w:id="1093" w:author="jennifer piehl" w:date="2020-03-05T13:51:00Z">
        <w:r w:rsidRPr="003E2A48" w:rsidDel="000F63A6">
          <w:delText xml:space="preserve">simply </w:delText>
        </w:r>
      </w:del>
      <w:r w:rsidRPr="003E2A48">
        <w:t>average nearshore SST along the Kerala coast</w:t>
      </w:r>
      <w:del w:id="1094" w:author="jennifer piehl" w:date="2020-03-05T13:51:00Z">
        <w:r w:rsidRPr="003E2A48" w:rsidDel="000F63A6">
          <w:delText>s</w:delText>
        </w:r>
      </w:del>
      <w:r w:rsidRPr="003E2A48">
        <w:t xml:space="preserve"> (</w:t>
      </w:r>
      <w:del w:id="1095" w:author="jennifer piehl" w:date="2020-03-05T13:51:00Z">
        <w:r w:rsidRPr="003E2A48" w:rsidDel="000F63A6">
          <w:delText xml:space="preserve">average of boxes 2-5 in </w:delText>
        </w:r>
      </w:del>
      <w:r w:rsidRPr="003E2A48">
        <w:t>Figure 1</w:t>
      </w:r>
      <w:ins w:id="1096" w:author="jennifer piehl" w:date="2020-03-05T13:51:00Z">
        <w:r w:rsidR="000F63A6">
          <w:t>, average of boxes 2–5</w:t>
        </w:r>
      </w:ins>
      <w:r w:rsidRPr="003E2A48">
        <w:t xml:space="preserve">). The third index was the </w:t>
      </w:r>
      <w:proofErr w:type="spellStart"/>
      <w:r w:rsidRPr="003E2A48">
        <w:t>Bakun</w:t>
      </w:r>
      <w:proofErr w:type="spellEnd"/>
      <w:r w:rsidRPr="003E2A48">
        <w:t xml:space="preserve"> index</w:t>
      </w:r>
      <w:ins w:id="1097" w:author="jennifer piehl" w:date="2020-03-05T13:52:00Z">
        <w:r w:rsidR="000F63A6">
          <w:t xml:space="preserve">, </w:t>
        </w:r>
        <w:r w:rsidR="000F63A6">
          <w:lastRenderedPageBreak/>
          <w:t>which is</w:t>
        </w:r>
      </w:ins>
      <w:r w:rsidRPr="003E2A48">
        <w:t xml:space="preserve"> based on wind stress</w:t>
      </w:r>
      <w:del w:id="1098" w:author="jennifer piehl" w:date="2020-03-05T13:53:00Z">
        <w:r w:rsidRPr="003E2A48" w:rsidDel="000F63A6">
          <w:delText>. The index</w:delText>
        </w:r>
      </w:del>
      <w:ins w:id="1099" w:author="jennifer piehl" w:date="2020-03-05T13:53:00Z">
        <w:r w:rsidR="000F63A6">
          <w:t xml:space="preserve"> and</w:t>
        </w:r>
      </w:ins>
      <w:del w:id="1100" w:author="jennifer piehl" w:date="2020-03-05T13:53:00Z">
        <w:r w:rsidRPr="003E2A48" w:rsidDel="000F63A6">
          <w:delText xml:space="preserve"> is</w:delText>
        </w:r>
      </w:del>
      <w:r w:rsidRPr="003E2A48">
        <w:t xml:space="preserve"> computed from the </w:t>
      </w:r>
      <w:del w:id="1101" w:author="jennifer piehl" w:date="2020-03-05T13:53:00Z">
        <w:r w:rsidRPr="000F63A6" w:rsidDel="000F63A6">
          <w:rPr>
            <w:i/>
            <w:iCs/>
            <w:rPrChange w:id="1102" w:author="jennifer piehl" w:date="2020-03-05T13:53:00Z">
              <w:rPr/>
            </w:rPrChange>
          </w:rPr>
          <w:delText xml:space="preserve">the </w:delText>
        </w:r>
      </w:del>
      <w:r w:rsidRPr="000F63A6">
        <w:rPr>
          <w:i/>
          <w:iCs/>
          <w:rPrChange w:id="1103" w:author="jennifer piehl" w:date="2020-03-05T13:53:00Z">
            <w:rPr/>
          </w:rPrChange>
        </w:rPr>
        <w:t>x</w:t>
      </w:r>
      <w:del w:id="1104" w:author="jennifer piehl" w:date="2020-03-05T13:53:00Z">
        <w:r w:rsidRPr="003E2A48" w:rsidDel="000F63A6">
          <w:delText>-</w:delText>
        </w:r>
      </w:del>
      <w:r w:rsidRPr="003E2A48">
        <w:t xml:space="preserve"> and </w:t>
      </w:r>
      <w:r w:rsidRPr="000F63A6">
        <w:rPr>
          <w:i/>
          <w:iCs/>
          <w:rPrChange w:id="1105" w:author="jennifer piehl" w:date="2020-03-05T13:53:00Z">
            <w:rPr/>
          </w:rPrChange>
        </w:rPr>
        <w:t>y</w:t>
      </w:r>
      <w:del w:id="1106" w:author="jennifer piehl" w:date="2020-03-05T13:53:00Z">
        <w:r w:rsidRPr="003E2A48" w:rsidDel="000F63A6">
          <w:delText>-</w:delText>
        </w:r>
      </w:del>
      <w:r w:rsidRPr="003E2A48">
        <w:t xml:space="preserve"> components of Ekman </w:t>
      </w:r>
      <w:del w:id="1107" w:author="jennifer piehl" w:date="2020-03-05T13:54:00Z">
        <w:r w:rsidRPr="003E2A48" w:rsidDel="000F63A6">
          <w:delText>T</w:delText>
        </w:r>
      </w:del>
      <w:ins w:id="1108" w:author="jennifer piehl" w:date="2020-03-05T13:53:00Z">
        <w:r w:rsidR="000F63A6">
          <w:t>t</w:t>
        </w:r>
      </w:ins>
      <w:r w:rsidRPr="003E2A48">
        <w:t>ransport.</w:t>
      </w:r>
      <w:del w:id="1109" w:author="jennifer piehl" w:date="2020-03-05T13:54:00Z">
        <w:r w:rsidRPr="003E2A48" w:rsidDel="000F63A6">
          <w:delText xml:space="preserve"> See Appendix G for data sources and references.</w:delText>
        </w:r>
      </w:del>
    </w:p>
    <w:p w14:paraId="34BBAC44" w14:textId="409A0D70" w:rsidR="008062F9" w:rsidRPr="003E2A48" w:rsidRDefault="00806920">
      <w:pPr>
        <w:pStyle w:val="BodyText"/>
        <w:spacing w:before="0" w:after="0" w:line="480" w:lineRule="auto"/>
        <w:ind w:firstLine="360"/>
        <w:pPrChange w:id="1110" w:author="jennifer piehl" w:date="2020-03-05T10:43:00Z">
          <w:pPr>
            <w:pStyle w:val="BodyText"/>
            <w:spacing w:before="0" w:after="0" w:line="480" w:lineRule="auto"/>
          </w:pPr>
        </w:pPrChange>
      </w:pPr>
      <w:r w:rsidRPr="003E2A48">
        <w:t xml:space="preserve">Precipitation data were obtained from two </w:t>
      </w:r>
      <w:del w:id="1111" w:author="jennifer piehl" w:date="2020-03-05T13:54:00Z">
        <w:r w:rsidRPr="003E2A48" w:rsidDel="000F63A6">
          <w:delText xml:space="preserve">different </w:delText>
        </w:r>
      </w:del>
      <w:r w:rsidRPr="003E2A48">
        <w:t>sources</w:t>
      </w:r>
      <w:del w:id="1112" w:author="jennifer piehl" w:date="2020-03-05T13:54:00Z">
        <w:r w:rsidRPr="003E2A48" w:rsidDel="000F63A6">
          <w:delText>. The first was an</w:delText>
        </w:r>
      </w:del>
      <w:ins w:id="1113" w:author="jennifer piehl" w:date="2020-03-05T13:54:00Z">
        <w:r w:rsidR="000F63A6">
          <w:t>:</w:t>
        </w:r>
      </w:ins>
      <w:r w:rsidRPr="003E2A48">
        <w:t xml:space="preserve"> estimate</w:t>
      </w:r>
      <w:del w:id="1114" w:author="jennifer piehl" w:date="2020-03-05T13:54:00Z">
        <w:r w:rsidRPr="003E2A48" w:rsidDel="000F63A6">
          <w:delText xml:space="preserve"> of the</w:delText>
        </w:r>
      </w:del>
      <w:ins w:id="1115" w:author="jennifer piehl" w:date="2020-03-05T13:54:00Z">
        <w:r w:rsidR="000F63A6">
          <w:t>d</w:t>
        </w:r>
      </w:ins>
      <w:r w:rsidRPr="003E2A48">
        <w:t xml:space="preserve"> monthly precipitation (in m</w:t>
      </w:r>
      <w:del w:id="1116" w:author="jennifer piehl" w:date="2020-03-05T13:54:00Z">
        <w:r w:rsidRPr="003E2A48" w:rsidDel="000F63A6">
          <w:delText>m</w:delText>
        </w:r>
      </w:del>
      <w:ins w:id="1117" w:author="jennifer piehl" w:date="2020-03-05T13:54:00Z">
        <w:r w:rsidR="000F63A6">
          <w:t>illimeters</w:t>
        </w:r>
      </w:ins>
      <w:r w:rsidRPr="003E2A48">
        <w:t>) over Kerala</w:t>
      </w:r>
      <w:ins w:id="1118" w:author="jennifer piehl" w:date="2020-03-05T13:54:00Z">
        <w:r w:rsidR="000F63A6">
          <w:t>, obtained with</w:t>
        </w:r>
      </w:ins>
      <w:r w:rsidRPr="003E2A48">
        <w:t xml:space="preserve"> </w:t>
      </w:r>
      <w:del w:id="1119" w:author="jennifer piehl" w:date="2020-03-05T13:54:00Z">
        <w:r w:rsidRPr="003E2A48" w:rsidDel="000F63A6">
          <w:delText xml:space="preserve">from </w:delText>
        </w:r>
      </w:del>
      <w:r w:rsidRPr="003E2A48">
        <w:t>land-based rain gauges</w:t>
      </w:r>
      <w:del w:id="1120" w:author="jennifer piehl" w:date="2020-03-05T13:55:00Z">
        <w:r w:rsidRPr="003E2A48" w:rsidDel="000F63A6">
          <w:delText>; these data are</w:delText>
        </w:r>
      </w:del>
      <w:ins w:id="1121" w:author="jennifer piehl" w:date="2020-03-05T13:55:00Z">
        <w:r w:rsidR="000F63A6">
          <w:t xml:space="preserve"> and</w:t>
        </w:r>
      </w:ins>
      <w:r w:rsidRPr="003E2A48">
        <w:t xml:space="preserve"> available from the Indian Institute of Tropical Meteorology </w:t>
      </w:r>
      <w:del w:id="1122" w:author="jennifer piehl" w:date="2020-03-05T13:55:00Z">
        <w:r w:rsidRPr="003E2A48" w:rsidDel="000F63A6">
          <w:delText>and the data are available from the start of our landing data (</w:delText>
        </w:r>
      </w:del>
      <w:ins w:id="1123" w:author="jennifer piehl" w:date="2020-03-05T13:55:00Z">
        <w:r w:rsidR="000F63A6">
          <w:t>from</w:t>
        </w:r>
      </w:ins>
      <w:ins w:id="1124" w:author="jennifer piehl" w:date="2020-03-05T13:57:00Z">
        <w:r w:rsidR="000F63A6">
          <w:t xml:space="preserve"> </w:t>
        </w:r>
      </w:ins>
      <w:r w:rsidRPr="003E2A48">
        <w:t>1956</w:t>
      </w:r>
      <w:del w:id="1125" w:author="jennifer piehl" w:date="2020-03-05T13:55:00Z">
        <w:r w:rsidRPr="003E2A48" w:rsidDel="000F63A6">
          <w:delText>). The second was</w:delText>
        </w:r>
      </w:del>
      <w:ins w:id="1126" w:author="jennifer piehl" w:date="2020-03-05T13:55:00Z">
        <w:r w:rsidR="000F63A6">
          <w:t>; and</w:t>
        </w:r>
      </w:ins>
      <w:r w:rsidRPr="003E2A48">
        <w:t xml:space="preserve"> </w:t>
      </w:r>
      <w:ins w:id="1127" w:author="jennifer piehl" w:date="2020-03-05T13:55:00Z">
        <w:r w:rsidR="000F63A6">
          <w:t>estimated precipitation over the ocean</w:t>
        </w:r>
      </w:ins>
      <w:ins w:id="1128" w:author="jennifer piehl" w:date="2020-03-05T13:58:00Z">
        <w:r w:rsidR="000F63A6">
          <w:t xml:space="preserve"> since 1979</w:t>
        </w:r>
      </w:ins>
      <w:ins w:id="1129" w:author="jennifer piehl" w:date="2020-03-05T13:55:00Z">
        <w:r w:rsidR="000F63A6">
          <w:t xml:space="preserve"> on a 2.5° grid from </w:t>
        </w:r>
      </w:ins>
      <w:r w:rsidRPr="003E2A48">
        <w:t>a remote</w:t>
      </w:r>
      <w:ins w:id="1130" w:author="jennifer piehl" w:date="2020-03-05T13:55:00Z">
        <w:r w:rsidR="000F63A6">
          <w:t>-</w:t>
        </w:r>
      </w:ins>
      <w:del w:id="1131" w:author="jennifer piehl" w:date="2020-03-05T13:55:00Z">
        <w:r w:rsidRPr="003E2A48" w:rsidDel="000F63A6">
          <w:delText xml:space="preserve"> </w:delText>
        </w:r>
      </w:del>
      <w:r w:rsidRPr="003E2A48">
        <w:t xml:space="preserve">sensing </w:t>
      </w:r>
      <w:del w:id="1132" w:author="jennifer piehl" w:date="2020-03-05T13:58:00Z">
        <w:r w:rsidRPr="003E2A48" w:rsidDel="000F63A6">
          <w:delText xml:space="preserve">precipitation </w:delText>
        </w:r>
      </w:del>
      <w:r w:rsidRPr="003E2A48">
        <w:t xml:space="preserve">product </w:t>
      </w:r>
      <w:del w:id="1133" w:author="jennifer piehl" w:date="2020-03-05T13:56:00Z">
        <w:r w:rsidRPr="003E2A48" w:rsidDel="000F63A6">
          <w:delText xml:space="preserve">from </w:delText>
        </w:r>
      </w:del>
      <w:ins w:id="1134" w:author="jennifer piehl" w:date="2020-03-05T13:56:00Z">
        <w:r w:rsidR="000F63A6">
          <w:t>of</w:t>
        </w:r>
        <w:r w:rsidR="000F63A6" w:rsidRPr="003E2A48">
          <w:t xml:space="preserve"> </w:t>
        </w:r>
      </w:ins>
      <w:r w:rsidRPr="003E2A48">
        <w:t xml:space="preserve">the NOAA Global Precipitation Climatology Project. </w:t>
      </w:r>
      <w:del w:id="1135" w:author="jennifer piehl" w:date="2020-03-05T13:56:00Z">
        <w:r w:rsidRPr="003E2A48" w:rsidDel="000F63A6">
          <w:delText xml:space="preserve">This provides estimates of precipitation over the ocean using a global 2.5 degree grid. </w:delText>
        </w:r>
      </w:del>
      <w:del w:id="1136" w:author="jennifer piehl" w:date="2020-03-05T13:57:00Z">
        <w:r w:rsidRPr="003E2A48" w:rsidDel="000F63A6">
          <w:delText>W</w:delText>
        </w:r>
      </w:del>
      <w:ins w:id="1137" w:author="jennifer piehl" w:date="2020-03-05T13:57:00Z">
        <w:r w:rsidR="000F63A6">
          <w:t>From the latter, w</w:t>
        </w:r>
      </w:ins>
      <w:r w:rsidRPr="003E2A48">
        <w:t xml:space="preserve">e </w:t>
      </w:r>
      <w:del w:id="1138" w:author="jennifer piehl" w:date="2020-03-05T13:57:00Z">
        <w:r w:rsidRPr="003E2A48" w:rsidDel="000F63A6">
          <w:delText xml:space="preserve">used </w:delText>
        </w:r>
      </w:del>
      <w:ins w:id="1139" w:author="jennifer piehl" w:date="2020-03-05T13:57:00Z">
        <w:r w:rsidR="000F63A6">
          <w:t>extracted data for</w:t>
        </w:r>
        <w:r w:rsidR="000F63A6" w:rsidRPr="003E2A48">
          <w:t xml:space="preserve"> </w:t>
        </w:r>
      </w:ins>
      <w:r w:rsidRPr="003E2A48">
        <w:t>the 2.5</w:t>
      </w:r>
      <w:ins w:id="1140" w:author="jennifer piehl" w:date="2020-03-05T13:56:00Z">
        <w:r w:rsidR="000F63A6">
          <w:t>°</w:t>
        </w:r>
      </w:ins>
      <w:r w:rsidRPr="003E2A48">
        <w:t xml:space="preserve"> </w:t>
      </w:r>
      <w:ins w:id="1141" w:author="jennifer piehl" w:date="2020-03-05T13:57:00Z">
        <w:r w:rsidR="000F63A6">
          <w:t>×</w:t>
        </w:r>
      </w:ins>
      <w:del w:id="1142" w:author="jennifer piehl" w:date="2020-03-05T13:57:00Z">
        <w:r w:rsidRPr="003E2A48" w:rsidDel="000F63A6">
          <w:delText>by</w:delText>
        </w:r>
      </w:del>
      <w:r w:rsidRPr="003E2A48">
        <w:t xml:space="preserve"> 2.5</w:t>
      </w:r>
      <w:ins w:id="1143" w:author="jennifer piehl" w:date="2020-03-05T13:56:00Z">
        <w:r w:rsidR="000F63A6">
          <w:t>°</w:t>
        </w:r>
      </w:ins>
      <w:del w:id="1144" w:author="jennifer piehl" w:date="2020-03-05T13:56:00Z">
        <w:r w:rsidRPr="003E2A48" w:rsidDel="000F63A6">
          <w:delText xml:space="preserve"> degree</w:delText>
        </w:r>
      </w:del>
      <w:r w:rsidRPr="003E2A48">
        <w:t xml:space="preserve"> box defined by latitude 8.75</w:t>
      </w:r>
      <w:del w:id="1145" w:author="jennifer piehl" w:date="2020-03-05T13:57:00Z">
        <w:r w:rsidRPr="003E2A48" w:rsidDel="000F63A6">
          <w:delText xml:space="preserve"> to </w:delText>
        </w:r>
      </w:del>
      <w:ins w:id="1146" w:author="jennifer piehl" w:date="2020-03-05T13:57:00Z">
        <w:r w:rsidR="000F63A6">
          <w:t>–</w:t>
        </w:r>
      </w:ins>
      <w:r w:rsidRPr="003E2A48">
        <w:t>11.25 and longitude 73.25</w:t>
      </w:r>
      <w:del w:id="1147" w:author="jennifer piehl" w:date="2020-03-05T13:57:00Z">
        <w:r w:rsidRPr="003E2A48" w:rsidDel="000F63A6">
          <w:delText xml:space="preserve"> to </w:delText>
        </w:r>
      </w:del>
      <w:ins w:id="1148" w:author="jennifer piehl" w:date="2020-03-05T13:57:00Z">
        <w:r w:rsidR="000F63A6">
          <w:t>–</w:t>
        </w:r>
      </w:ins>
      <w:r w:rsidRPr="003E2A48">
        <w:t>75.75</w:t>
      </w:r>
      <w:del w:id="1149" w:author="jennifer piehl" w:date="2020-03-05T13:57:00Z">
        <w:r w:rsidRPr="003E2A48" w:rsidDel="000F63A6">
          <w:delText xml:space="preserve"> for the precipitation off the coast of Kerala</w:delText>
        </w:r>
      </w:del>
      <w:r w:rsidRPr="003E2A48">
        <w:t xml:space="preserve">. </w:t>
      </w:r>
      <w:del w:id="1150" w:author="jennifer piehl" w:date="2020-03-05T13:58:00Z">
        <w:r w:rsidRPr="003E2A48" w:rsidDel="000F63A6">
          <w:delText xml:space="preserve">These data are available from 1979 forward. </w:delText>
        </w:r>
      </w:del>
      <w:r w:rsidRPr="003E2A48">
        <w:t xml:space="preserve">The land and nearshore ocean precipitation data </w:t>
      </w:r>
      <w:del w:id="1151" w:author="jennifer piehl" w:date="2020-03-05T13:58:00Z">
        <w:r w:rsidRPr="003E2A48" w:rsidDel="000F63A6">
          <w:delText xml:space="preserve">are </w:delText>
        </w:r>
      </w:del>
      <w:ins w:id="1152" w:author="jennifer piehl" w:date="2020-03-05T13:58:00Z">
        <w:r w:rsidR="000F63A6">
          <w:t>we</w:t>
        </w:r>
        <w:r w:rsidR="000F63A6" w:rsidRPr="003E2A48">
          <w:t xml:space="preserve">re </w:t>
        </w:r>
      </w:ins>
      <w:r w:rsidRPr="003E2A48">
        <w:t>highly correlated (Appendix D).</w:t>
      </w:r>
      <w:del w:id="1153" w:author="jennifer piehl" w:date="2020-03-05T13:58:00Z">
        <w:r w:rsidRPr="003E2A48" w:rsidDel="000F63A6">
          <w:delText xml:space="preserve"> See Appendix G for the precipitation data repositories and references.</w:delText>
        </w:r>
      </w:del>
    </w:p>
    <w:p w14:paraId="3AC2835E" w14:textId="77777777" w:rsidR="00103B15" w:rsidRDefault="00806920" w:rsidP="00185159">
      <w:pPr>
        <w:pStyle w:val="BodyText"/>
        <w:spacing w:before="0" w:after="0" w:line="480" w:lineRule="auto"/>
        <w:ind w:firstLine="360"/>
        <w:rPr>
          <w:ins w:id="1154" w:author="jennifer piehl" w:date="2020-03-05T14:01:00Z"/>
        </w:rPr>
      </w:pPr>
      <w:r w:rsidRPr="003E2A48">
        <w:t xml:space="preserve">The </w:t>
      </w:r>
      <w:del w:id="1155" w:author="jennifer piehl" w:date="2020-03-05T13:59:00Z">
        <w:r w:rsidRPr="003E2A48" w:rsidDel="00103B15">
          <w:delText>Oceanic Niño Index (</w:delText>
        </w:r>
      </w:del>
      <w:r w:rsidRPr="003E2A48">
        <w:t>ONI</w:t>
      </w:r>
      <w:del w:id="1156" w:author="jennifer piehl" w:date="2020-03-05T13:59:00Z">
        <w:r w:rsidRPr="003E2A48" w:rsidDel="00103B15">
          <w:delText>)</w:delText>
        </w:r>
      </w:del>
      <w:r w:rsidRPr="003E2A48">
        <w:t xml:space="preserve"> is a measure of the SST anomaly in the east-central Pacific and </w:t>
      </w:r>
      <w:del w:id="1157" w:author="jennifer piehl" w:date="2020-03-05T14:00:00Z">
        <w:r w:rsidRPr="003E2A48" w:rsidDel="00103B15">
          <w:delText xml:space="preserve">is </w:delText>
        </w:r>
      </w:del>
      <w:r w:rsidRPr="003E2A48">
        <w:t xml:space="preserve">a standard index of the </w:t>
      </w:r>
      <w:del w:id="1158" w:author="jennifer piehl" w:date="2020-03-05T13:59:00Z">
        <w:r w:rsidRPr="003E2A48" w:rsidDel="00103B15">
          <w:delText>El Niño/Southern Oscillation (</w:delText>
        </w:r>
      </w:del>
      <w:r w:rsidRPr="003E2A48">
        <w:t>ENSO</w:t>
      </w:r>
      <w:del w:id="1159" w:author="jennifer piehl" w:date="2020-03-05T13:59:00Z">
        <w:r w:rsidRPr="003E2A48" w:rsidDel="00103B15">
          <w:delText>)</w:delText>
        </w:r>
      </w:del>
      <w:r w:rsidRPr="003E2A48">
        <w:t xml:space="preserve"> cycle.</w:t>
      </w:r>
      <w:ins w:id="1160" w:author="jennifer piehl" w:date="2020-03-05T14:01:00Z">
        <w:r w:rsidR="00103B15">
          <w:t xml:space="preserve"> </w:t>
        </w:r>
      </w:ins>
      <w:del w:id="1161" w:author="jennifer piehl" w:date="2020-03-05T14:00:00Z">
        <w:r w:rsidRPr="003E2A48" w:rsidDel="00103B15">
          <w:delText xml:space="preserve"> The ONI index</w:delText>
        </w:r>
      </w:del>
      <w:ins w:id="1162" w:author="jennifer piehl" w:date="2020-03-05T14:00:00Z">
        <w:r w:rsidR="00103B15">
          <w:t>More specifically, it</w:t>
        </w:r>
      </w:ins>
      <w:r w:rsidRPr="003E2A48">
        <w:t xml:space="preserve"> is 3-month running mean of ERSST.v5 SST anomalies in the Niño 3.4 region, based on centered 30-year base periods updated every 5 years. </w:t>
      </w:r>
      <w:del w:id="1163" w:author="jennifer piehl" w:date="2020-03-05T14:01:00Z">
        <w:r w:rsidRPr="003E2A48" w:rsidDel="00103B15">
          <w:delText>The ONI was</w:delText>
        </w:r>
      </w:del>
      <w:ins w:id="1164" w:author="jennifer piehl" w:date="2020-03-05T14:01:00Z">
        <w:r w:rsidR="00103B15">
          <w:t xml:space="preserve">For this study, we </w:t>
        </w:r>
      </w:ins>
      <w:del w:id="1165" w:author="jennifer piehl" w:date="2020-03-05T14:01:00Z">
        <w:r w:rsidRPr="003E2A48" w:rsidDel="00103B15">
          <w:delText xml:space="preserve"> </w:delText>
        </w:r>
      </w:del>
      <w:r w:rsidRPr="003E2A48">
        <w:t xml:space="preserve">downloaded </w:t>
      </w:r>
      <w:ins w:id="1166" w:author="jennifer piehl" w:date="2020-03-05T14:01:00Z">
        <w:r w:rsidR="00103B15">
          <w:t xml:space="preserve">the ONI </w:t>
        </w:r>
      </w:ins>
      <w:r w:rsidRPr="003E2A48">
        <w:t>from the NOAA National Weather Service Climate Prediction Center.</w:t>
      </w:r>
      <w:del w:id="1167" w:author="jennifer piehl" w:date="2020-03-05T14:01:00Z">
        <w:r w:rsidRPr="003E2A48" w:rsidDel="00103B15">
          <w:delText xml:space="preserve"> </w:delText>
        </w:r>
      </w:del>
    </w:p>
    <w:p w14:paraId="1ECC75FC" w14:textId="2F02EC10" w:rsidR="008062F9" w:rsidRDefault="00806920" w:rsidP="00185159">
      <w:pPr>
        <w:pStyle w:val="BodyText"/>
        <w:spacing w:before="0" w:after="0" w:line="480" w:lineRule="auto"/>
        <w:ind w:firstLine="360"/>
        <w:rPr>
          <w:ins w:id="1168" w:author="jennifer piehl" w:date="2020-03-05T13:14:00Z"/>
        </w:rPr>
      </w:pPr>
      <w:r w:rsidRPr="003E2A48">
        <w:t xml:space="preserve">The </w:t>
      </w:r>
      <w:del w:id="1169" w:author="jennifer piehl" w:date="2020-03-05T14:01:00Z">
        <w:r w:rsidRPr="003E2A48" w:rsidDel="00103B15">
          <w:delText>Dipole Mode Index (</w:delText>
        </w:r>
      </w:del>
      <w:r w:rsidRPr="003E2A48">
        <w:t>DMI</w:t>
      </w:r>
      <w:del w:id="1170" w:author="jennifer piehl" w:date="2020-03-05T14:01:00Z">
        <w:r w:rsidRPr="003E2A48" w:rsidDel="00103B15">
          <w:delText>)</w:delText>
        </w:r>
      </w:del>
      <w:r w:rsidRPr="003E2A48">
        <w:t xml:space="preserve"> is defined by the </w:t>
      </w:r>
      <w:del w:id="1171" w:author="jennifer piehl" w:date="2020-03-05T14:01:00Z">
        <w:r w:rsidRPr="003E2A48" w:rsidDel="00103B15">
          <w:delText xml:space="preserve">SSTA </w:delText>
        </w:r>
      </w:del>
      <w:ins w:id="1172" w:author="jennifer piehl" w:date="2020-03-05T14:01:00Z">
        <w:r w:rsidR="00103B15" w:rsidRPr="003E2A48">
          <w:t>SST</w:t>
        </w:r>
        <w:r w:rsidR="00103B15">
          <w:t xml:space="preserve"> anomaly</w:t>
        </w:r>
        <w:r w:rsidR="00103B15" w:rsidRPr="003E2A48">
          <w:t xml:space="preserve"> </w:t>
        </w:r>
      </w:ins>
      <w:r w:rsidRPr="003E2A48">
        <w:t xml:space="preserve">difference between the western </w:t>
      </w:r>
      <w:del w:id="1173" w:author="jennifer piehl" w:date="2020-03-05T14:02:00Z">
        <w:r w:rsidRPr="003E2A48" w:rsidDel="00103B15">
          <w:delText xml:space="preserve">Indian Ocean </w:delText>
        </w:r>
      </w:del>
      <w:r w:rsidRPr="003E2A48">
        <w:t>(10°S–10°N, 50°E–70°E) and</w:t>
      </w:r>
      <w:del w:id="1174" w:author="jennifer piehl" w:date="2020-03-05T14:02:00Z">
        <w:r w:rsidRPr="003E2A48" w:rsidDel="00103B15">
          <w:delText xml:space="preserve"> the</w:delText>
        </w:r>
      </w:del>
      <w:r w:rsidRPr="003E2A48">
        <w:t xml:space="preserve"> southeastern </w:t>
      </w:r>
      <w:del w:id="1175" w:author="jennifer piehl" w:date="2020-03-05T14:02:00Z">
        <w:r w:rsidRPr="003E2A48" w:rsidDel="00103B15">
          <w:delText xml:space="preserve">Indian Ocean </w:delText>
        </w:r>
      </w:del>
      <w:r w:rsidRPr="003E2A48">
        <w:t>(10°S–0°, 90°E–110°E)</w:t>
      </w:r>
      <w:ins w:id="1176" w:author="jennifer piehl" w:date="2020-03-05T14:02:00Z">
        <w:r w:rsidR="00103B15" w:rsidRPr="00103B15">
          <w:t xml:space="preserve"> </w:t>
        </w:r>
        <w:r w:rsidR="00103B15" w:rsidRPr="003E2A48">
          <w:t>Indian Ocean</w:t>
        </w:r>
      </w:ins>
      <w:r w:rsidRPr="003E2A48">
        <w:t xml:space="preserve">. </w:t>
      </w:r>
      <w:del w:id="1177" w:author="jennifer piehl" w:date="2020-03-05T14:02:00Z">
        <w:r w:rsidRPr="003E2A48" w:rsidDel="00103B15">
          <w:delText>The DMI</w:delText>
        </w:r>
      </w:del>
      <w:ins w:id="1178" w:author="jennifer piehl" w:date="2020-03-05T14:02:00Z">
        <w:r w:rsidR="00103B15">
          <w:t>It</w:t>
        </w:r>
      </w:ins>
      <w:r w:rsidRPr="003E2A48">
        <w:t xml:space="preserve"> has been shown to predict anoxic events in </w:t>
      </w:r>
      <w:del w:id="1179" w:author="jennifer piehl" w:date="2020-03-05T14:02:00Z">
        <w:r w:rsidRPr="003E2A48" w:rsidDel="00103B15">
          <w:delText xml:space="preserve">our </w:delText>
        </w:r>
      </w:del>
      <w:ins w:id="1180" w:author="jennifer piehl" w:date="2020-03-05T14:02:00Z">
        <w:r w:rsidR="00103B15">
          <w:t>the</w:t>
        </w:r>
        <w:r w:rsidR="00103B15" w:rsidRPr="003E2A48">
          <w:t xml:space="preserve"> </w:t>
        </w:r>
      </w:ins>
      <w:r w:rsidRPr="003E2A48">
        <w:t>study area (</w:t>
      </w:r>
      <w:proofErr w:type="spellStart"/>
      <w:r w:rsidRPr="003E2A48">
        <w:t>Vallivattathillam</w:t>
      </w:r>
      <w:proofErr w:type="spellEnd"/>
      <w:r w:rsidRPr="003E2A48">
        <w:t xml:space="preserve"> et al., 2017). </w:t>
      </w:r>
      <w:del w:id="1181" w:author="jennifer piehl" w:date="2020-03-05T14:02:00Z">
        <w:r w:rsidRPr="003E2A48" w:rsidDel="00103B15">
          <w:delText xml:space="preserve">The </w:delText>
        </w:r>
      </w:del>
      <w:r w:rsidRPr="003E2A48">
        <w:t>DMI data were downloaded from the NOAA Earth System Research Laboratory.</w:t>
      </w:r>
      <w:del w:id="1182" w:author="jennifer piehl" w:date="2020-03-05T14:02:00Z">
        <w:r w:rsidRPr="003E2A48" w:rsidDel="00103B15">
          <w:delText xml:space="preserve"> See Appendix G for the data servers where the ENSO data were downloaded and computation notes and references.</w:delText>
        </w:r>
      </w:del>
    </w:p>
    <w:p w14:paraId="26EA89D6" w14:textId="77777777" w:rsidR="000D07BB" w:rsidRPr="003E2A48" w:rsidRDefault="000D07BB">
      <w:pPr>
        <w:pStyle w:val="BodyText"/>
        <w:spacing w:before="0" w:after="0" w:line="480" w:lineRule="auto"/>
        <w:ind w:firstLine="360"/>
        <w:pPrChange w:id="1183" w:author="jennifer piehl" w:date="2020-03-05T10:43:00Z">
          <w:pPr>
            <w:pStyle w:val="BodyText"/>
            <w:spacing w:before="0" w:after="0" w:line="480" w:lineRule="auto"/>
          </w:pPr>
        </w:pPrChange>
      </w:pPr>
    </w:p>
    <w:p w14:paraId="24D710C0" w14:textId="6916EB86" w:rsidR="008062F9" w:rsidRPr="00185159" w:rsidRDefault="00185159" w:rsidP="00354701">
      <w:pPr>
        <w:pStyle w:val="Heading2"/>
        <w:spacing w:before="0" w:line="480" w:lineRule="auto"/>
        <w:rPr>
          <w:rFonts w:asciiTheme="minorHAnsi" w:hAnsiTheme="minorHAnsi"/>
          <w:iCs/>
          <w:color w:val="auto"/>
          <w:sz w:val="24"/>
          <w:szCs w:val="24"/>
          <w:rPrChange w:id="1184" w:author="jennifer piehl" w:date="2020-03-05T10:43:00Z">
            <w:rPr>
              <w:rFonts w:asciiTheme="minorHAnsi" w:hAnsiTheme="minorHAnsi"/>
              <w:i/>
              <w:color w:val="auto"/>
              <w:sz w:val="24"/>
              <w:szCs w:val="24"/>
            </w:rPr>
          </w:rPrChange>
        </w:rPr>
      </w:pPr>
      <w:bookmarkStart w:id="1185" w:name="hypotheses"/>
      <w:ins w:id="1186" w:author="jennifer piehl" w:date="2020-03-05T10:43:00Z">
        <w:r w:rsidRPr="00185159">
          <w:rPr>
            <w:rFonts w:asciiTheme="minorHAnsi" w:hAnsiTheme="minorHAnsi"/>
            <w:iCs/>
            <w:color w:val="auto"/>
            <w:sz w:val="24"/>
            <w:szCs w:val="24"/>
            <w:rPrChange w:id="1187" w:author="jennifer piehl" w:date="2020-03-05T10:43:00Z">
              <w:rPr>
                <w:rFonts w:asciiTheme="minorHAnsi" w:hAnsiTheme="minorHAnsi"/>
                <w:i/>
                <w:color w:val="auto"/>
                <w:sz w:val="24"/>
                <w:szCs w:val="24"/>
              </w:rPr>
            </w:rPrChange>
          </w:rPr>
          <w:t xml:space="preserve">2.3 </w:t>
        </w:r>
      </w:ins>
      <w:r w:rsidR="00806920" w:rsidRPr="00185159">
        <w:rPr>
          <w:rFonts w:asciiTheme="minorHAnsi" w:hAnsiTheme="minorHAnsi"/>
          <w:iCs/>
          <w:color w:val="auto"/>
          <w:sz w:val="24"/>
          <w:szCs w:val="24"/>
          <w:rPrChange w:id="1188" w:author="jennifer piehl" w:date="2020-03-05T10:43:00Z">
            <w:rPr>
              <w:rFonts w:asciiTheme="minorHAnsi" w:hAnsiTheme="minorHAnsi"/>
              <w:i/>
              <w:color w:val="auto"/>
              <w:sz w:val="24"/>
              <w:szCs w:val="24"/>
            </w:rPr>
          </w:rPrChange>
        </w:rPr>
        <w:t>Hypotheses</w:t>
      </w:r>
      <w:bookmarkEnd w:id="1185"/>
    </w:p>
    <w:p w14:paraId="69AA652C" w14:textId="115F1B24" w:rsidR="008062F9" w:rsidRPr="003E2A48" w:rsidDel="00BB18F1" w:rsidRDefault="00806920" w:rsidP="00354701">
      <w:pPr>
        <w:pStyle w:val="FirstParagraph"/>
        <w:spacing w:before="0" w:after="0" w:line="480" w:lineRule="auto"/>
        <w:rPr>
          <w:del w:id="1189" w:author="jennifer piehl" w:date="2020-03-05T14:17:00Z"/>
        </w:rPr>
      </w:pPr>
      <w:del w:id="1190" w:author="jennifer piehl" w:date="2020-03-05T14:26:00Z">
        <w:r w:rsidRPr="003E2A48" w:rsidDel="001A7D4A">
          <w:delText>Our</w:delText>
        </w:r>
      </w:del>
      <w:del w:id="1191" w:author="jennifer piehl" w:date="2020-03-05T14:03:00Z">
        <w:r w:rsidRPr="003E2A48" w:rsidDel="000A200A">
          <w:delText xml:space="preserve"> statistical tests</w:delText>
        </w:r>
      </w:del>
      <w:del w:id="1192" w:author="jennifer piehl" w:date="2020-03-05T14:26:00Z">
        <w:r w:rsidRPr="003E2A48" w:rsidDel="001A7D4A">
          <w:delText xml:space="preserve"> </w:delText>
        </w:r>
      </w:del>
      <w:del w:id="1193" w:author="jennifer piehl" w:date="2020-03-05T14:25:00Z">
        <w:r w:rsidRPr="003E2A48" w:rsidDel="001A7D4A">
          <w:delText xml:space="preserve">were structured </w:delText>
        </w:r>
      </w:del>
      <w:del w:id="1194" w:author="jennifer piehl" w:date="2020-03-05T14:03:00Z">
        <w:r w:rsidRPr="003E2A48" w:rsidDel="000A200A">
          <w:delText>around specific</w:delText>
        </w:r>
      </w:del>
      <w:ins w:id="1195" w:author="jennifer piehl" w:date="2020-03-05T14:26:00Z">
        <w:r w:rsidR="001A7D4A">
          <w:t>We developed</w:t>
        </w:r>
      </w:ins>
      <w:r w:rsidRPr="003E2A48">
        <w:t xml:space="preserve"> hypotheses </w:t>
      </w:r>
      <w:del w:id="1196" w:author="jennifer piehl" w:date="2020-03-05T14:03:00Z">
        <w:r w:rsidRPr="003E2A48" w:rsidDel="000A200A">
          <w:delText>(Table 1) concerning</w:delText>
        </w:r>
      </w:del>
      <w:ins w:id="1197" w:author="jennifer piehl" w:date="2020-03-05T14:03:00Z">
        <w:r w:rsidR="000A200A">
          <w:t>about</w:t>
        </w:r>
      </w:ins>
      <w:r w:rsidRPr="003E2A48">
        <w:t xml:space="preserve"> </w:t>
      </w:r>
      <w:ins w:id="1198" w:author="jennifer piehl" w:date="2020-03-05T14:25:00Z">
        <w:r w:rsidR="001A7D4A">
          <w:t xml:space="preserve">correlations between quarterly landings and </w:t>
        </w:r>
      </w:ins>
      <w:del w:id="1199" w:author="jennifer piehl" w:date="2020-03-05T14:25:00Z">
        <w:r w:rsidRPr="003E2A48" w:rsidDel="001A7D4A">
          <w:delText xml:space="preserve">which </w:delText>
        </w:r>
      </w:del>
      <w:r w:rsidRPr="003E2A48">
        <w:t>remote</w:t>
      </w:r>
      <w:del w:id="1200" w:author="jennifer piehl" w:date="2020-03-05T14:03:00Z">
        <w:r w:rsidRPr="003E2A48" w:rsidDel="000A200A">
          <w:delText xml:space="preserve"> </w:delText>
        </w:r>
      </w:del>
      <w:ins w:id="1201" w:author="jennifer piehl" w:date="2020-03-05T14:03:00Z">
        <w:r w:rsidR="000A200A">
          <w:t>-</w:t>
        </w:r>
      </w:ins>
      <w:r w:rsidRPr="003E2A48">
        <w:t>sensing covariate</w:t>
      </w:r>
      <w:del w:id="1202" w:author="jennifer piehl" w:date="2020-03-05T14:25:00Z">
        <w:r w:rsidRPr="003E2A48" w:rsidDel="001A7D4A">
          <w:delText>s in which</w:delText>
        </w:r>
      </w:del>
      <w:ins w:id="1203" w:author="jennifer piehl" w:date="2020-03-05T14:25:00Z">
        <w:r w:rsidR="001A7D4A">
          <w:t xml:space="preserve"> data from spec</w:t>
        </w:r>
      </w:ins>
      <w:ins w:id="1204" w:author="jennifer piehl" w:date="2020-03-05T14:26:00Z">
        <w:r w:rsidR="001A7D4A">
          <w:t>ific</w:t>
        </w:r>
      </w:ins>
      <w:r w:rsidRPr="003E2A48">
        <w:t xml:space="preserve"> months</w:t>
      </w:r>
      <w:del w:id="1205" w:author="jennifer piehl" w:date="2020-03-05T14:26:00Z">
        <w:r w:rsidRPr="003E2A48" w:rsidDel="001A7D4A">
          <w:delText xml:space="preserve"> </w:delText>
        </w:r>
      </w:del>
      <w:del w:id="1206" w:author="jennifer piehl" w:date="2020-03-05T14:13:00Z">
        <w:r w:rsidRPr="003E2A48" w:rsidDel="00BB18F1">
          <w:delText xml:space="preserve">should </w:delText>
        </w:r>
      </w:del>
      <w:del w:id="1207" w:author="jennifer piehl" w:date="2020-03-05T14:26:00Z">
        <w:r w:rsidRPr="003E2A48" w:rsidDel="001A7D4A">
          <w:delText>correlate with landings in specific quarters</w:delText>
        </w:r>
      </w:del>
      <w:ins w:id="1208" w:author="jennifer piehl" w:date="2020-03-05T14:26:00Z">
        <w:r w:rsidR="001A7D4A">
          <w:t>,</w:t>
        </w:r>
      </w:ins>
      <w:del w:id="1209" w:author="jennifer piehl" w:date="2020-03-05T14:04:00Z">
        <w:r w:rsidRPr="003E2A48" w:rsidDel="000A200A">
          <w:delText>. These hypotheses</w:delText>
        </w:r>
      </w:del>
      <w:del w:id="1210" w:author="jennifer piehl" w:date="2020-03-05T14:26:00Z">
        <w:r w:rsidRPr="003E2A48" w:rsidDel="001A7D4A">
          <w:delText xml:space="preserve"> were</w:delText>
        </w:r>
      </w:del>
      <w:r w:rsidRPr="003E2A48">
        <w:t xml:space="preserve"> based on </w:t>
      </w:r>
      <w:del w:id="1211" w:author="jennifer piehl" w:date="2020-03-05T14:10:00Z">
        <w:r w:rsidRPr="003E2A48" w:rsidDel="00BB18F1">
          <w:delText xml:space="preserve">biological </w:delText>
        </w:r>
      </w:del>
      <w:r w:rsidRPr="003E2A48">
        <w:t xml:space="preserve">information </w:t>
      </w:r>
      <w:del w:id="1212" w:author="jennifer piehl" w:date="2020-03-05T14:10:00Z">
        <w:r w:rsidRPr="003E2A48" w:rsidDel="00BB18F1">
          <w:delText xml:space="preserve">concerning how </w:delText>
        </w:r>
      </w:del>
      <w:ins w:id="1213" w:author="jennifer piehl" w:date="2020-03-05T14:10:00Z">
        <w:r w:rsidR="00BB18F1">
          <w:t xml:space="preserve">about the effects of </w:t>
        </w:r>
      </w:ins>
      <w:r w:rsidRPr="003E2A48">
        <w:t>environmental conditions</w:t>
      </w:r>
      <w:ins w:id="1214" w:author="jennifer piehl" w:date="2020-03-05T14:10:00Z">
        <w:r w:rsidR="00BB18F1">
          <w:t xml:space="preserve"> presented above</w:t>
        </w:r>
      </w:ins>
      <w:ins w:id="1215" w:author="jennifer piehl" w:date="2020-03-05T14:26:00Z">
        <w:r w:rsidR="001A7D4A">
          <w:t xml:space="preserve"> (Table 1)</w:t>
        </w:r>
      </w:ins>
      <w:ins w:id="1216" w:author="jennifer piehl" w:date="2020-03-05T14:11:00Z">
        <w:r w:rsidR="00BB18F1">
          <w:t>.</w:t>
        </w:r>
      </w:ins>
      <w:r w:rsidRPr="003E2A48">
        <w:t xml:space="preserve"> </w:t>
      </w:r>
      <w:del w:id="1217" w:author="jennifer piehl" w:date="2020-03-05T14:11:00Z">
        <w:r w:rsidRPr="003E2A48" w:rsidDel="00BB18F1">
          <w:delText xml:space="preserve">affect sardine survival and recruitment and affect exposure of Indian oil sardines to the coastal fishery. </w:delText>
        </w:r>
      </w:del>
      <w:ins w:id="1218" w:author="jennifer piehl" w:date="2020-03-05T14:11:00Z">
        <w:r w:rsidR="00BB18F1">
          <w:t>W</w:t>
        </w:r>
      </w:ins>
      <w:ins w:id="1219" w:author="jennifer piehl" w:date="2020-03-05T14:12:00Z">
        <w:r w:rsidR="00BB18F1">
          <w:t>e</w:t>
        </w:r>
      </w:ins>
      <w:ins w:id="1220" w:author="jennifer piehl" w:date="2020-03-05T14:11:00Z">
        <w:r w:rsidR="00BB18F1">
          <w:t xml:space="preserve"> hypothesized that</w:t>
        </w:r>
      </w:ins>
      <w:ins w:id="1221" w:author="jennifer piehl" w:date="2020-03-05T14:12:00Z">
        <w:r w:rsidR="00BB18F1">
          <w:t xml:space="preserve"> variables </w:t>
        </w:r>
        <w:r w:rsidR="00BB18F1">
          <w:lastRenderedPageBreak/>
          <w:t xml:space="preserve">affecting or correlated with the inshore movement of sardines </w:t>
        </w:r>
      </w:ins>
      <w:ins w:id="1222" w:author="jennifer piehl" w:date="2020-03-05T14:13:00Z">
        <w:r w:rsidR="00BB18F1">
          <w:t>w</w:t>
        </w:r>
      </w:ins>
      <w:ins w:id="1223" w:author="jennifer piehl" w:date="2020-03-05T14:12:00Z">
        <w:r w:rsidR="00BB18F1">
          <w:t xml:space="preserve">ould correlate with </w:t>
        </w:r>
      </w:ins>
      <w:del w:id="1224" w:author="jennifer piehl" w:date="2020-03-05T14:12:00Z">
        <w:r w:rsidRPr="003E2A48" w:rsidDel="00BB18F1">
          <w:delText xml:space="preserve">The </w:delText>
        </w:r>
      </w:del>
      <w:r w:rsidRPr="003E2A48">
        <w:t>Jul</w:t>
      </w:r>
      <w:del w:id="1225" w:author="jennifer piehl" w:date="2020-03-05T14:12:00Z">
        <w:r w:rsidRPr="003E2A48" w:rsidDel="00BB18F1">
          <w:delText>-</w:delText>
        </w:r>
      </w:del>
      <w:ins w:id="1226" w:author="jennifer piehl" w:date="2020-03-05T14:12:00Z">
        <w:r w:rsidR="00BB18F1">
          <w:t>y–</w:t>
        </w:r>
      </w:ins>
      <w:r w:rsidRPr="003E2A48">
        <w:t>Sep</w:t>
      </w:r>
      <w:ins w:id="1227" w:author="jennifer piehl" w:date="2020-03-05T14:12:00Z">
        <w:r w:rsidR="00BB18F1">
          <w:t>tember (</w:t>
        </w:r>
      </w:ins>
      <w:ins w:id="1228" w:author="jennifer piehl" w:date="2020-03-05T14:13:00Z">
        <w:r w:rsidR="00BB18F1">
          <w:t xml:space="preserve">monsoon- and </w:t>
        </w:r>
      </w:ins>
      <w:ins w:id="1229" w:author="jennifer piehl" w:date="2020-03-05T14:12:00Z">
        <w:r w:rsidR="00BB18F1">
          <w:t>spawning-period) landings</w:t>
        </w:r>
      </w:ins>
      <w:del w:id="1230" w:author="jennifer piehl" w:date="2020-03-05T14:12:00Z">
        <w:r w:rsidRPr="003E2A48" w:rsidDel="00BB18F1">
          <w:delText xml:space="preserve"> catch overlaps the summer monsoon and the main spawning months</w:delText>
        </w:r>
      </w:del>
      <w:del w:id="1231" w:author="jennifer piehl" w:date="2020-03-05T14:14:00Z">
        <w:r w:rsidRPr="003E2A48" w:rsidDel="00BB18F1">
          <w:delText>.</w:delText>
        </w:r>
      </w:del>
      <w:ins w:id="1232" w:author="jennifer piehl" w:date="2020-03-05T14:14:00Z">
        <w:r w:rsidR="00BB18F1">
          <w:t>, that variables correlating with spawning strength would correlate with</w:t>
        </w:r>
      </w:ins>
      <w:r w:rsidRPr="003E2A48">
        <w:t xml:space="preserve"> </w:t>
      </w:r>
      <w:del w:id="1233" w:author="jennifer piehl" w:date="2020-03-05T14:13:00Z">
        <w:r w:rsidRPr="003E2A48" w:rsidDel="00BB18F1">
          <w:delText xml:space="preserve">This is also the quarter where small 0-year fish from early spawning often appear in the catch, sometimes in large numbers. Variables that affect or are correlated with movement of sardines inshore should be correlated with Jul-Sep landings. </w:delText>
        </w:r>
      </w:del>
      <w:del w:id="1234" w:author="jennifer piehl" w:date="2020-03-05T14:14:00Z">
        <w:r w:rsidRPr="003E2A48" w:rsidDel="00BB18F1">
          <w:delText>In addition,</w:delText>
        </w:r>
      </w:del>
      <w:ins w:id="1235" w:author="jennifer piehl" w:date="2020-03-05T14:14:00Z">
        <w:r w:rsidR="00BB18F1">
          <w:t>March–May</w:t>
        </w:r>
      </w:ins>
      <w:r w:rsidRPr="003E2A48">
        <w:t xml:space="preserve"> </w:t>
      </w:r>
      <w:ins w:id="1236" w:author="jennifer piehl" w:date="2020-03-05T14:14:00Z">
        <w:r w:rsidR="00BB18F1">
          <w:t>(</w:t>
        </w:r>
      </w:ins>
      <w:r w:rsidRPr="003E2A48">
        <w:t>pre-spawning</w:t>
      </w:r>
      <w:ins w:id="1237" w:author="jennifer piehl" w:date="2020-03-05T14:14:00Z">
        <w:r w:rsidR="00BB18F1">
          <w:t>, accelerated</w:t>
        </w:r>
      </w:ins>
      <w:ins w:id="1238" w:author="jennifer piehl" w:date="2020-03-05T14:15:00Z">
        <w:r w:rsidR="00BB18F1">
          <w:t xml:space="preserve"> adult growth–period</w:t>
        </w:r>
      </w:ins>
      <w:del w:id="1239" w:author="jennifer piehl" w:date="2020-03-05T14:14:00Z">
        <w:r w:rsidRPr="003E2A48" w:rsidDel="00BB18F1">
          <w:delText xml:space="preserve"> (Mar-May</w:delText>
        </w:r>
      </w:del>
      <w:r w:rsidRPr="003E2A48">
        <w:t xml:space="preserve">) </w:t>
      </w:r>
      <w:ins w:id="1240" w:author="jennifer piehl" w:date="2020-03-05T14:14:00Z">
        <w:r w:rsidR="00BB18F1">
          <w:t>landings</w:t>
        </w:r>
      </w:ins>
      <w:ins w:id="1241" w:author="jennifer piehl" w:date="2020-03-05T14:15:00Z">
        <w:r w:rsidR="00BB18F1">
          <w:t>, and that</w:t>
        </w:r>
      </w:ins>
      <w:ins w:id="1242" w:author="jennifer piehl" w:date="2020-03-05T14:16:00Z">
        <w:r w:rsidR="00BB18F1">
          <w:t xml:space="preserve"> variables correlated with</w:t>
        </w:r>
      </w:ins>
      <w:ins w:id="1243" w:author="jennifer piehl" w:date="2020-03-05T14:15:00Z">
        <w:r w:rsidR="00BB18F1">
          <w:t xml:space="preserve"> spawning </w:t>
        </w:r>
      </w:ins>
      <w:ins w:id="1244" w:author="jennifer piehl" w:date="2020-03-05T14:16:00Z">
        <w:r w:rsidR="00BB18F1">
          <w:t xml:space="preserve">strength and larval/juvenile survival </w:t>
        </w:r>
      </w:ins>
      <w:ins w:id="1245" w:author="jennifer piehl" w:date="2020-03-05T14:15:00Z">
        <w:r w:rsidR="00BB18F1">
          <w:t>would correlate with October–May (</w:t>
        </w:r>
      </w:ins>
      <w:del w:id="1246" w:author="jennifer piehl" w:date="2020-03-05T14:15:00Z">
        <w:r w:rsidRPr="003E2A48" w:rsidDel="00BB18F1">
          <w:delText xml:space="preserve">environmental conditions should be correlated with the spawning strength as adult oil sardines experience an acceleration of growth during this period along with egg development. The </w:delText>
        </w:r>
      </w:del>
      <w:r w:rsidRPr="003E2A48">
        <w:t>post-monsoon</w:t>
      </w:r>
      <w:ins w:id="1247" w:author="jennifer piehl" w:date="2020-03-05T14:16:00Z">
        <w:r w:rsidR="00BB18F1">
          <w:t>, mix</w:t>
        </w:r>
      </w:ins>
      <w:ins w:id="1248" w:author="jennifer piehl" w:date="2020-03-05T14:17:00Z">
        <w:r w:rsidR="00BB18F1">
          <w:t>ed-age catch–period</w:t>
        </w:r>
      </w:ins>
      <w:ins w:id="1249" w:author="jennifer piehl" w:date="2020-03-05T14:15:00Z">
        <w:r w:rsidR="00BB18F1">
          <w:t>) landings</w:t>
        </w:r>
      </w:ins>
      <w:r w:rsidRPr="003E2A48">
        <w:t xml:space="preserve"> </w:t>
      </w:r>
      <w:ins w:id="1250" w:author="jennifer piehl" w:date="2020-03-05T14:16:00Z">
        <w:r w:rsidR="00BB18F1">
          <w:t>in the current year and subsequent 1–2 years.</w:t>
        </w:r>
      </w:ins>
      <w:del w:id="1251" w:author="jennifer piehl" w:date="2020-03-05T14:17:00Z">
        <w:r w:rsidRPr="003E2A48" w:rsidDel="00BB18F1">
          <w:delText>catch (Oct-May) is a mix of 0-year fish (less than 12 months old) and mature fish (greater than 12 months old). Variables that are correlated with spawning strength and larval and juvenile survival should correlate with the post-monsoon catch both in the current year and in future years, one to two years after.</w:delText>
        </w:r>
      </w:del>
    </w:p>
    <w:p w14:paraId="48F83781" w14:textId="3F18F342" w:rsidR="008062F9" w:rsidRPr="003E2A48" w:rsidRDefault="00BB18F1">
      <w:pPr>
        <w:pStyle w:val="FirstParagraph"/>
        <w:spacing w:before="0" w:after="0" w:line="480" w:lineRule="auto"/>
        <w:pPrChange w:id="1252" w:author="jennifer piehl" w:date="2020-03-05T14:17:00Z">
          <w:pPr>
            <w:pStyle w:val="BodyText"/>
            <w:spacing w:before="0" w:after="0" w:line="480" w:lineRule="auto"/>
          </w:pPr>
        </w:pPrChange>
      </w:pPr>
      <w:ins w:id="1253" w:author="jennifer piehl" w:date="2020-03-05T14:17:00Z">
        <w:r>
          <w:t xml:space="preserve"> </w:t>
        </w:r>
      </w:ins>
      <w:del w:id="1254" w:author="jennifer piehl" w:date="2020-03-05T14:17:00Z">
        <w:r w:rsidR="00806920" w:rsidRPr="003E2A48" w:rsidDel="00BB18F1">
          <w:delText>Our hypotheses (Table 1)</w:delText>
        </w:r>
      </w:del>
      <w:ins w:id="1255" w:author="jennifer piehl" w:date="2020-03-05T14:17:00Z">
        <w:r>
          <w:t>We</w:t>
        </w:r>
      </w:ins>
      <w:r w:rsidR="00806920" w:rsidRPr="003E2A48">
        <w:t xml:space="preserve"> focus</w:t>
      </w:r>
      <w:del w:id="1256" w:author="jennifer piehl" w:date="2020-03-05T14:18:00Z">
        <w:r w:rsidR="00806920" w:rsidRPr="003E2A48" w:rsidDel="00BB18F1">
          <w:delText xml:space="preserve"> mainly</w:delText>
        </w:r>
      </w:del>
      <w:ins w:id="1257" w:author="jennifer piehl" w:date="2020-03-05T14:18:00Z">
        <w:r>
          <w:t>ed</w:t>
        </w:r>
      </w:ins>
      <w:r w:rsidR="00806920" w:rsidRPr="003E2A48">
        <w:t xml:space="preserve"> on</w:t>
      </w:r>
      <w:del w:id="1258" w:author="jennifer piehl" w:date="2020-03-05T14:18:00Z">
        <w:r w:rsidR="00806920" w:rsidRPr="003E2A48" w:rsidDel="00BB18F1">
          <w:delText xml:space="preserve"> two drivers: </w:delText>
        </w:r>
      </w:del>
      <w:ins w:id="1259" w:author="jennifer piehl" w:date="2020-03-05T14:18:00Z">
        <w:r>
          <w:t xml:space="preserve"> </w:t>
        </w:r>
      </w:ins>
      <w:r w:rsidR="00806920" w:rsidRPr="003E2A48">
        <w:t xml:space="preserve">upwelling and </w:t>
      </w:r>
      <w:del w:id="1260" w:author="jennifer piehl" w:date="2020-03-05T14:18:00Z">
        <w:r w:rsidR="00806920" w:rsidRPr="003E2A48" w:rsidDel="00BB18F1">
          <w:delText>ocean temperature.</w:delText>
        </w:r>
      </w:del>
      <w:ins w:id="1261" w:author="jennifer piehl" w:date="2020-03-05T14:18:00Z">
        <w:r>
          <w:t>SST as drivers.</w:t>
        </w:r>
      </w:ins>
      <w:r w:rsidR="00806920" w:rsidRPr="003E2A48">
        <w:t xml:space="preserve"> We also test</w:t>
      </w:r>
      <w:ins w:id="1262" w:author="jennifer piehl" w:date="2020-03-05T14:18:00Z">
        <w:r>
          <w:t>ed</w:t>
        </w:r>
      </w:ins>
      <w:r w:rsidR="00806920" w:rsidRPr="003E2A48">
        <w:t xml:space="preserve"> hypotheses concerning precipitation</w:t>
      </w:r>
      <w:del w:id="1263" w:author="jennifer piehl" w:date="2020-03-05T14:18:00Z">
        <w:r w:rsidR="00806920" w:rsidRPr="003E2A48" w:rsidDel="00BB18F1">
          <w:delText xml:space="preserve"> as this has</w:delText>
        </w:r>
      </w:del>
      <w:ins w:id="1264" w:author="jennifer piehl" w:date="2020-03-05T14:18:00Z">
        <w:r>
          <w:t>,</w:t>
        </w:r>
      </w:ins>
      <w:r w:rsidR="00806920" w:rsidRPr="003E2A48">
        <w:t xml:space="preserve"> historically </w:t>
      </w:r>
      <w:del w:id="1265" w:author="jennifer piehl" w:date="2020-03-05T14:18:00Z">
        <w:r w:rsidR="00806920" w:rsidRPr="003E2A48" w:rsidDel="00BB18F1">
          <w:delText xml:space="preserve">been an environmental covariate </w:delText>
        </w:r>
      </w:del>
      <w:r w:rsidR="00806920" w:rsidRPr="003E2A48">
        <w:t>considered to influence the timing of oil sardine landings</w:t>
      </w:r>
      <w:del w:id="1266" w:author="jennifer piehl" w:date="2020-03-05T14:18:00Z">
        <w:r w:rsidR="00806920" w:rsidRPr="003E2A48" w:rsidDel="00BB18F1">
          <w:delText>.</w:delText>
        </w:r>
      </w:del>
      <w:ins w:id="1267" w:author="jennifer piehl" w:date="2020-03-05T14:18:00Z">
        <w:r>
          <w:t xml:space="preserve">, and those </w:t>
        </w:r>
      </w:ins>
      <w:ins w:id="1268" w:author="jennifer piehl" w:date="2020-03-05T14:19:00Z">
        <w:r>
          <w:t xml:space="preserve">concerning the ONI and DMI, </w:t>
        </w:r>
        <w:r w:rsidR="001A7D4A">
          <w:t xml:space="preserve">as the effects of the ENSO on sardine fluctuation </w:t>
        </w:r>
        <w:r>
          <w:t xml:space="preserve">have </w:t>
        </w:r>
        <w:r w:rsidR="001A7D4A">
          <w:t xml:space="preserve">received attention </w:t>
        </w:r>
      </w:ins>
      <w:del w:id="1269" w:author="jennifer piehl" w:date="2020-03-05T14:19:00Z">
        <w:r w:rsidR="00806920" w:rsidRPr="003E2A48" w:rsidDel="00BB18F1">
          <w:delText xml:space="preserve"> M</w:delText>
        </w:r>
      </w:del>
      <w:del w:id="1270" w:author="jennifer piehl" w:date="2020-03-05T14:27:00Z">
        <w:r w:rsidR="00806920" w:rsidRPr="003E2A48" w:rsidDel="001A7D4A">
          <w:delText xml:space="preserve">ore </w:delText>
        </w:r>
      </w:del>
      <w:r w:rsidR="00806920" w:rsidRPr="003E2A48">
        <w:t>recently</w:t>
      </w:r>
      <w:del w:id="1271" w:author="jennifer piehl" w:date="2020-03-05T14:19:00Z">
        <w:r w:rsidR="00806920" w:rsidRPr="003E2A48" w:rsidDel="00BB18F1">
          <w:delText>,</w:delText>
        </w:r>
      </w:del>
      <w:del w:id="1272" w:author="jennifer piehl" w:date="2020-03-05T14:20:00Z">
        <w:r w:rsidR="00806920" w:rsidRPr="003E2A48" w:rsidDel="001A7D4A">
          <w:delText xml:space="preserve"> researchers have highlighted the influence of large-scale ocean processes, specifically the El Niño/Southern Oscillation, on sardine fluctuations; therefore we test the Ocean Niño Index (ONI) and Dipole Mode Index (DMI) also.</w:delText>
        </w:r>
      </w:del>
      <w:ins w:id="1273" w:author="jennifer piehl" w:date="2020-03-05T14:20:00Z">
        <w:r w:rsidR="001A7D4A">
          <w:t>.</w:t>
        </w:r>
      </w:ins>
      <w:r w:rsidR="00806920" w:rsidRPr="003E2A48">
        <w:t xml:space="preserve"> </w:t>
      </w:r>
      <w:ins w:id="1274" w:author="jennifer piehl" w:date="2020-03-05T14:20:00Z">
        <w:r w:rsidR="001A7D4A">
          <w:t xml:space="preserve">Lastly, we tested hypotheses concerning the </w:t>
        </w:r>
      </w:ins>
      <w:del w:id="1275" w:author="jennifer piehl" w:date="2020-03-05T14:20:00Z">
        <w:r w:rsidR="00806920" w:rsidRPr="003E2A48" w:rsidDel="001A7D4A">
          <w:delText>C</w:delText>
        </w:r>
      </w:del>
      <w:ins w:id="1276" w:author="jennifer piehl" w:date="2020-03-05T14:20:00Z">
        <w:r w:rsidR="001A7D4A">
          <w:t>c</w:t>
        </w:r>
      </w:ins>
      <w:r w:rsidR="00806920" w:rsidRPr="003E2A48">
        <w:t>hlorophyll</w:t>
      </w:r>
      <w:ins w:id="1277" w:author="jennifer piehl" w:date="2020-03-05T14:20:00Z">
        <w:r w:rsidR="001A7D4A">
          <w:t>-a</w:t>
        </w:r>
      </w:ins>
      <w:r w:rsidR="00806920" w:rsidRPr="003E2A48">
        <w:t xml:space="preserve"> concentration</w:t>
      </w:r>
      <w:ins w:id="1278" w:author="jennifer piehl" w:date="2020-03-05T14:20:00Z">
        <w:r w:rsidR="001A7D4A">
          <w:t>,</w:t>
        </w:r>
      </w:ins>
      <w:ins w:id="1279" w:author="jennifer piehl" w:date="2020-03-05T14:21:00Z">
        <w:r w:rsidR="001A7D4A">
          <w:t xml:space="preserve"> </w:t>
        </w:r>
      </w:ins>
      <w:ins w:id="1280" w:author="jennifer piehl" w:date="2020-03-05T14:28:00Z">
        <w:r w:rsidR="001A7D4A">
          <w:t>as this concentration</w:t>
        </w:r>
      </w:ins>
      <w:ins w:id="1281" w:author="jennifer piehl" w:date="2020-03-05T14:21:00Z">
        <w:r w:rsidR="001A7D4A">
          <w:t xml:space="preserve"> </w:t>
        </w:r>
      </w:ins>
      <w:del w:id="1282" w:author="jennifer piehl" w:date="2020-03-05T14:21:00Z">
        <w:r w:rsidR="00806920" w:rsidRPr="003E2A48" w:rsidDel="001A7D4A">
          <w:delText xml:space="preserve"> is</w:delText>
        </w:r>
      </w:del>
      <w:ins w:id="1283" w:author="jennifer piehl" w:date="2020-03-05T14:21:00Z">
        <w:r w:rsidR="001A7D4A">
          <w:t>correlates</w:t>
        </w:r>
      </w:ins>
      <w:r w:rsidR="00806920" w:rsidRPr="003E2A48">
        <w:t xml:space="preserve"> directly </w:t>
      </w:r>
      <w:del w:id="1284" w:author="jennifer piehl" w:date="2020-03-05T14:21:00Z">
        <w:r w:rsidR="00806920" w:rsidRPr="003E2A48" w:rsidDel="001A7D4A">
          <w:delText xml:space="preserve">correlated </w:delText>
        </w:r>
      </w:del>
      <w:r w:rsidR="00806920" w:rsidRPr="003E2A48">
        <w:t xml:space="preserve">with sardine food availability and </w:t>
      </w:r>
      <w:ins w:id="1285" w:author="jennifer piehl" w:date="2020-03-05T14:28:00Z">
        <w:r w:rsidR="001A7D4A">
          <w:t xml:space="preserve">chlorophyll fronts </w:t>
        </w:r>
      </w:ins>
      <w:del w:id="1286" w:author="jennifer piehl" w:date="2020-03-05T14:21:00Z">
        <w:r w:rsidR="00806920" w:rsidRPr="003E2A48" w:rsidDel="001A7D4A">
          <w:delText xml:space="preserve">chlorophyll fronts are known to </w:delText>
        </w:r>
      </w:del>
      <w:r w:rsidR="00806920" w:rsidRPr="003E2A48">
        <w:t>influence sardine shoaling</w:t>
      </w:r>
      <w:ins w:id="1287" w:author="jennifer piehl" w:date="2020-03-05T14:21:00Z">
        <w:r w:rsidR="001A7D4A">
          <w:t>, but the power for these analyses</w:t>
        </w:r>
      </w:ins>
      <w:del w:id="1288" w:author="jennifer piehl" w:date="2020-03-05T14:21:00Z">
        <w:r w:rsidR="00806920" w:rsidRPr="003E2A48" w:rsidDel="001A7D4A">
          <w:delText>.</w:delText>
        </w:r>
      </w:del>
      <w:r w:rsidR="00806920" w:rsidRPr="003E2A48">
        <w:t xml:space="preserve"> </w:t>
      </w:r>
      <w:ins w:id="1289" w:author="jennifer piehl" w:date="2020-03-05T14:21:00Z">
        <w:r w:rsidR="001A7D4A">
          <w:t xml:space="preserve">was low given the brevity of the </w:t>
        </w:r>
      </w:ins>
      <w:del w:id="1290" w:author="jennifer piehl" w:date="2020-03-05T14:22:00Z">
        <w:r w:rsidR="00806920" w:rsidRPr="003E2A48" w:rsidDel="001A7D4A">
          <w:delText xml:space="preserve">However our </w:delText>
        </w:r>
      </w:del>
      <w:r w:rsidR="00806920" w:rsidRPr="003E2A48">
        <w:t>chlorophyll time series</w:t>
      </w:r>
      <w:del w:id="1291" w:author="jennifer piehl" w:date="2020-03-05T14:24:00Z">
        <w:r w:rsidR="00806920" w:rsidRPr="003E2A48" w:rsidDel="001A7D4A">
          <w:delText xml:space="preserve"> is short (1997-2015) and the statistical power for testing correlation with landings is low. Tests of chlorophyll are shown in the appendices but are not the focus of our analyses</w:delText>
        </w:r>
      </w:del>
      <w:r w:rsidR="00806920" w:rsidRPr="003E2A48">
        <w:t>.</w:t>
      </w:r>
    </w:p>
    <w:p w14:paraId="3C37FE12" w14:textId="77777777" w:rsidR="00185159" w:rsidRDefault="00185159" w:rsidP="00354701">
      <w:pPr>
        <w:pStyle w:val="Heading2"/>
        <w:spacing w:before="0" w:line="480" w:lineRule="auto"/>
        <w:rPr>
          <w:ins w:id="1292" w:author="jennifer piehl" w:date="2020-03-05T10:43:00Z"/>
          <w:rFonts w:asciiTheme="minorHAnsi" w:hAnsiTheme="minorHAnsi"/>
          <w:i/>
          <w:color w:val="auto"/>
          <w:sz w:val="24"/>
          <w:szCs w:val="24"/>
        </w:rPr>
      </w:pPr>
      <w:bookmarkStart w:id="1293" w:name="statistical-models"/>
    </w:p>
    <w:p w14:paraId="757626A1" w14:textId="13323622" w:rsidR="008062F9" w:rsidRPr="00185159" w:rsidRDefault="00185159" w:rsidP="00354701">
      <w:pPr>
        <w:pStyle w:val="Heading2"/>
        <w:spacing w:before="0" w:line="480" w:lineRule="auto"/>
        <w:rPr>
          <w:rFonts w:asciiTheme="minorHAnsi" w:hAnsiTheme="minorHAnsi"/>
          <w:iCs/>
          <w:color w:val="auto"/>
          <w:sz w:val="24"/>
          <w:szCs w:val="24"/>
          <w:rPrChange w:id="1294" w:author="jennifer piehl" w:date="2020-03-05T10:43:00Z">
            <w:rPr>
              <w:rFonts w:asciiTheme="minorHAnsi" w:hAnsiTheme="minorHAnsi"/>
              <w:i/>
              <w:color w:val="auto"/>
              <w:sz w:val="24"/>
              <w:szCs w:val="24"/>
            </w:rPr>
          </w:rPrChange>
        </w:rPr>
      </w:pPr>
      <w:ins w:id="1295" w:author="jennifer piehl" w:date="2020-03-05T10:43:00Z">
        <w:r w:rsidRPr="00185159">
          <w:rPr>
            <w:rFonts w:asciiTheme="minorHAnsi" w:hAnsiTheme="minorHAnsi"/>
            <w:iCs/>
            <w:color w:val="auto"/>
            <w:sz w:val="24"/>
            <w:szCs w:val="24"/>
            <w:rPrChange w:id="1296" w:author="jennifer piehl" w:date="2020-03-05T10:43:00Z">
              <w:rPr>
                <w:rFonts w:asciiTheme="minorHAnsi" w:hAnsiTheme="minorHAnsi"/>
                <w:i/>
                <w:color w:val="auto"/>
                <w:sz w:val="24"/>
                <w:szCs w:val="24"/>
              </w:rPr>
            </w:rPrChange>
          </w:rPr>
          <w:t xml:space="preserve">2.4 </w:t>
        </w:r>
      </w:ins>
      <w:commentRangeStart w:id="1297"/>
      <w:r w:rsidR="00806920" w:rsidRPr="00185159">
        <w:rPr>
          <w:rFonts w:asciiTheme="minorHAnsi" w:hAnsiTheme="minorHAnsi"/>
          <w:iCs/>
          <w:color w:val="auto"/>
          <w:sz w:val="24"/>
          <w:szCs w:val="24"/>
          <w:rPrChange w:id="1298" w:author="jennifer piehl" w:date="2020-03-05T10:43:00Z">
            <w:rPr>
              <w:rFonts w:asciiTheme="minorHAnsi" w:hAnsiTheme="minorHAnsi"/>
              <w:i/>
              <w:color w:val="auto"/>
              <w:sz w:val="24"/>
              <w:szCs w:val="24"/>
            </w:rPr>
          </w:rPrChange>
        </w:rPr>
        <w:t>Statistical models</w:t>
      </w:r>
      <w:bookmarkEnd w:id="1293"/>
      <w:commentRangeEnd w:id="1297"/>
      <w:r w:rsidR="00AE6E40">
        <w:rPr>
          <w:rStyle w:val="CommentReference"/>
          <w:rFonts w:asciiTheme="minorHAnsi" w:eastAsiaTheme="minorHAnsi" w:hAnsiTheme="minorHAnsi" w:cstheme="minorBidi"/>
          <w:b w:val="0"/>
          <w:bCs w:val="0"/>
          <w:color w:val="auto"/>
        </w:rPr>
        <w:commentReference w:id="1297"/>
      </w:r>
    </w:p>
    <w:p w14:paraId="50B4D55D" w14:textId="1B6F1C2D" w:rsidR="008062F9" w:rsidRPr="003E2A48" w:rsidRDefault="00806920" w:rsidP="00354701">
      <w:pPr>
        <w:pStyle w:val="FirstParagraph"/>
        <w:spacing w:before="0" w:after="0" w:line="480" w:lineRule="auto"/>
      </w:pPr>
      <w:r w:rsidRPr="003E2A48">
        <w:t>We modeled</w:t>
      </w:r>
      <w:ins w:id="1299" w:author="jennifer piehl" w:date="2020-03-05T14:31:00Z">
        <w:r w:rsidR="004D7BEC">
          <w:t xml:space="preserve"> yearly series of</w:t>
        </w:r>
      </w:ins>
      <w:r w:rsidRPr="003E2A48">
        <w:t xml:space="preserve"> </w:t>
      </w:r>
      <w:ins w:id="1300" w:author="jennifer piehl" w:date="2020-03-05T14:30:00Z">
        <w:r w:rsidR="004D7BEC">
          <w:t>July–September (</w:t>
        </w:r>
      </w:ins>
      <w:commentRangeStart w:id="1301"/>
      <w:ins w:id="1302" w:author="jennifer piehl" w:date="2020-03-05T14:29:00Z">
        <w:r w:rsidR="004D7BEC">
          <w:t>late-</w:t>
        </w:r>
      </w:ins>
      <w:del w:id="1303" w:author="jennifer piehl" w:date="2020-03-05T14:29:00Z">
        <w:r w:rsidRPr="003E2A48" w:rsidDel="004D7BEC">
          <w:delText xml:space="preserve">the </w:delText>
        </w:r>
      </w:del>
      <w:ins w:id="1304" w:author="jennifer piehl" w:date="2020-03-05T14:29:00Z">
        <w:r w:rsidR="004D7BEC">
          <w:t>monsoon</w:t>
        </w:r>
        <w:commentRangeEnd w:id="1301"/>
        <w:r w:rsidR="004D7BEC">
          <w:rPr>
            <w:rStyle w:val="CommentReference"/>
          </w:rPr>
          <w:commentReference w:id="1301"/>
        </w:r>
        <w:r w:rsidR="004D7BEC">
          <w:t>)</w:t>
        </w:r>
        <w:r w:rsidR="004D7BEC" w:rsidRPr="003E2A48">
          <w:t xml:space="preserve"> </w:t>
        </w:r>
      </w:ins>
      <w:ins w:id="1305" w:author="jennifer piehl" w:date="2020-03-05T14:30:00Z">
        <w:r w:rsidR="004D7BEC">
          <w:t xml:space="preserve">and October–March (post-monsoon) </w:t>
        </w:r>
      </w:ins>
      <w:r w:rsidRPr="003E2A48">
        <w:t xml:space="preserve">catches </w:t>
      </w:r>
      <w:del w:id="1306" w:author="jennifer piehl" w:date="2020-03-05T14:30:00Z">
        <w:r w:rsidRPr="003E2A48" w:rsidDel="004D7BEC">
          <w:delText xml:space="preserve">during the late-monsoon season (Jul-Sep) </w:delText>
        </w:r>
      </w:del>
      <w:r w:rsidRPr="003E2A48">
        <w:t>separately</w:t>
      </w:r>
      <w:ins w:id="1307" w:author="jennifer piehl" w:date="2020-03-05T14:31:00Z">
        <w:r w:rsidR="004D7BEC">
          <w:t xml:space="preserve">, </w:t>
        </w:r>
      </w:ins>
      <w:ins w:id="1308" w:author="jennifer piehl" w:date="2020-03-05T14:32:00Z">
        <w:r w:rsidR="004D7BEC">
          <w:t>meaning that seasonality was absent,</w:t>
        </w:r>
      </w:ins>
      <w:ins w:id="1309" w:author="jennifer piehl" w:date="2020-03-05T14:31:00Z">
        <w:r w:rsidR="004D7BEC">
          <w:t xml:space="preserve"> </w:t>
        </w:r>
      </w:ins>
      <w:del w:id="1310" w:author="jennifer piehl" w:date="2020-03-05T14:33:00Z">
        <w:r w:rsidRPr="003E2A48" w:rsidDel="004D7BEC">
          <w:delText xml:space="preserve"> </w:delText>
        </w:r>
      </w:del>
      <w:del w:id="1311" w:author="jennifer piehl" w:date="2020-03-05T14:32:00Z">
        <w:r w:rsidRPr="003E2A48" w:rsidDel="004D7BEC">
          <w:delText xml:space="preserve">from the post-monsoon season (Oct-Mar). Thus, there is no seasonality in our catch time series as we analyzed a yearly time series of Jul-Sep catches separately from a yearly time series of Oct-Mar catches. We divided the catch in this way </w:delText>
        </w:r>
      </w:del>
      <w:r w:rsidRPr="003E2A48">
        <w:t xml:space="preserve">for biological and statistical reasons. </w:t>
      </w:r>
      <w:del w:id="1312" w:author="jennifer piehl" w:date="2020-03-05T14:33:00Z">
        <w:r w:rsidRPr="003E2A48" w:rsidDel="004D7BEC">
          <w:delText>Catch in</w:delText>
        </w:r>
      </w:del>
      <w:ins w:id="1313" w:author="jennifer piehl" w:date="2020-03-05T14:34:00Z">
        <w:r w:rsidR="004D7BEC">
          <w:t>Unlike the October–March catch, t</w:t>
        </w:r>
      </w:ins>
      <w:ins w:id="1314" w:author="jennifer piehl" w:date="2020-03-05T14:33:00Z">
        <w:r w:rsidR="004D7BEC">
          <w:t>he</w:t>
        </w:r>
      </w:ins>
      <w:r w:rsidRPr="003E2A48">
        <w:t xml:space="preserve"> Jul</w:t>
      </w:r>
      <w:ins w:id="1315" w:author="jennifer piehl" w:date="2020-03-05T14:33:00Z">
        <w:r w:rsidR="004D7BEC">
          <w:t>y–</w:t>
        </w:r>
      </w:ins>
      <w:del w:id="1316" w:author="jennifer piehl" w:date="2020-03-05T14:33:00Z">
        <w:r w:rsidRPr="003E2A48" w:rsidDel="004D7BEC">
          <w:delText>-</w:delText>
        </w:r>
      </w:del>
      <w:r w:rsidRPr="003E2A48">
        <w:t>Sep</w:t>
      </w:r>
      <w:ins w:id="1317" w:author="jennifer piehl" w:date="2020-03-05T14:33:00Z">
        <w:r w:rsidR="004D7BEC">
          <w:t>tember catch contains</w:t>
        </w:r>
      </w:ins>
      <w:r w:rsidRPr="003E2A48">
        <w:t xml:space="preserve"> </w:t>
      </w:r>
      <w:del w:id="1318" w:author="jennifer piehl" w:date="2020-03-05T14:33:00Z">
        <w:r w:rsidRPr="003E2A48" w:rsidDel="004D7BEC">
          <w:delText xml:space="preserve">captures </w:delText>
        </w:r>
      </w:del>
      <w:r w:rsidRPr="003E2A48">
        <w:t>a mix</w:t>
      </w:r>
      <w:ins w:id="1319" w:author="jennifer piehl" w:date="2020-03-05T14:33:00Z">
        <w:r w:rsidR="004D7BEC">
          <w:t>ture</w:t>
        </w:r>
      </w:ins>
      <w:r w:rsidRPr="003E2A48">
        <w:t xml:space="preserve"> of spawning-age fish</w:t>
      </w:r>
      <w:del w:id="1320" w:author="jennifer piehl" w:date="2020-03-05T14:34:00Z">
        <w:r w:rsidRPr="003E2A48" w:rsidDel="004D7BEC">
          <w:delText xml:space="preserve"> as it overlaps with the tail end of the spawning season</w:delText>
        </w:r>
      </w:del>
      <w:r w:rsidRPr="003E2A48">
        <w:t xml:space="preserve">, is affected by </w:t>
      </w:r>
      <w:del w:id="1321" w:author="jennifer piehl" w:date="2020-03-05T14:34:00Z">
        <w:r w:rsidRPr="003E2A48" w:rsidDel="004D7BEC">
          <w:delText xml:space="preserve">a </w:delText>
        </w:r>
      </w:del>
      <w:r w:rsidRPr="003E2A48">
        <w:t>fishery closure</w:t>
      </w:r>
      <w:del w:id="1322" w:author="jennifer piehl" w:date="2020-03-05T14:34:00Z">
        <w:r w:rsidRPr="003E2A48" w:rsidDel="004D7BEC">
          <w:delText xml:space="preserve"> during the summer monsoon</w:delText>
        </w:r>
      </w:del>
      <w:r w:rsidRPr="003E2A48">
        <w:t xml:space="preserve">, and is periodically inflated by </w:t>
      </w:r>
      <w:del w:id="1323" w:author="jennifer piehl" w:date="2020-03-05T14:34:00Z">
        <w:r w:rsidRPr="003E2A48" w:rsidDel="004D7BEC">
          <w:delText xml:space="preserve">the appearance of small </w:delText>
        </w:r>
      </w:del>
      <w:r w:rsidRPr="003E2A48">
        <w:t xml:space="preserve">0-year fish from early </w:t>
      </w:r>
      <w:del w:id="1324" w:author="jennifer piehl" w:date="2020-03-05T14:34:00Z">
        <w:r w:rsidRPr="003E2A48" w:rsidDel="004D7BEC">
          <w:delText xml:space="preserve">summer </w:delText>
        </w:r>
      </w:del>
      <w:r w:rsidRPr="003E2A48">
        <w:t xml:space="preserve">spawning. In addition, </w:t>
      </w:r>
      <w:del w:id="1325" w:author="jennifer piehl" w:date="2020-03-05T14:35:00Z">
        <w:r w:rsidRPr="003E2A48" w:rsidDel="004D7BEC">
          <w:delText xml:space="preserve">the </w:delText>
        </w:r>
      </w:del>
      <w:r w:rsidRPr="003E2A48">
        <w:t xml:space="preserve">covariates that affect the timing of spawning, </w:t>
      </w:r>
      <w:ins w:id="1326" w:author="jennifer piehl" w:date="2020-03-05T14:35:00Z">
        <w:r w:rsidR="004D7BEC" w:rsidRPr="003E2A48">
          <w:t>post-spawning</w:t>
        </w:r>
        <w:r w:rsidR="004D7BEC">
          <w:t xml:space="preserve"> inshore </w:t>
        </w:r>
      </w:ins>
      <w:r w:rsidRPr="003E2A48">
        <w:t xml:space="preserve">movement of </w:t>
      </w:r>
      <w:del w:id="1327" w:author="jennifer piehl" w:date="2020-03-05T14:35:00Z">
        <w:r w:rsidRPr="003E2A48" w:rsidDel="004D7BEC">
          <w:delText xml:space="preserve">post-spawning </w:delText>
        </w:r>
      </w:del>
      <w:r w:rsidRPr="003E2A48">
        <w:t>mature fish</w:t>
      </w:r>
      <w:del w:id="1328" w:author="jennifer piehl" w:date="2020-03-05T14:35:00Z">
        <w:r w:rsidRPr="003E2A48" w:rsidDel="004D7BEC">
          <w:delText xml:space="preserve"> inshore</w:delText>
        </w:r>
      </w:del>
      <w:r w:rsidRPr="003E2A48">
        <w:t xml:space="preserve">, and early egg and larval survival may </w:t>
      </w:r>
      <w:del w:id="1329" w:author="jennifer piehl" w:date="2020-03-05T14:35:00Z">
        <w:r w:rsidRPr="003E2A48" w:rsidDel="004D7BEC">
          <w:delText xml:space="preserve">be </w:delText>
        </w:r>
      </w:del>
      <w:r w:rsidRPr="003E2A48">
        <w:t>differ</w:t>
      </w:r>
      <w:del w:id="1330" w:author="jennifer piehl" w:date="2020-03-05T14:35:00Z">
        <w:r w:rsidRPr="003E2A48" w:rsidDel="004D7BEC">
          <w:delText>ent than</w:delText>
        </w:r>
      </w:del>
      <w:ins w:id="1331" w:author="jennifer piehl" w:date="2020-03-05T14:35:00Z">
        <w:r w:rsidR="004D7BEC">
          <w:t xml:space="preserve"> from</w:t>
        </w:r>
      </w:ins>
      <w:r w:rsidRPr="003E2A48">
        <w:t xml:space="preserve"> those that affect later growth, survival</w:t>
      </w:r>
      <w:ins w:id="1332" w:author="jennifer piehl" w:date="2020-03-05T14:35:00Z">
        <w:r w:rsidR="004D7BEC">
          <w:t>,</w:t>
        </w:r>
      </w:ins>
      <w:r w:rsidRPr="003E2A48">
        <w:t xml:space="preserve"> and shoaling </w:t>
      </w:r>
      <w:del w:id="1333" w:author="jennifer piehl" w:date="2020-03-05T14:36:00Z">
        <w:r w:rsidRPr="003E2A48" w:rsidDel="004D7BEC">
          <w:delText xml:space="preserve">that </w:delText>
        </w:r>
      </w:del>
      <w:ins w:id="1334" w:author="jennifer piehl" w:date="2020-03-05T14:36:00Z">
        <w:r w:rsidR="004D7BEC">
          <w:t>(and thus fishery</w:t>
        </w:r>
        <w:r w:rsidR="004D7BEC" w:rsidRPr="003E2A48">
          <w:t xml:space="preserve"> </w:t>
        </w:r>
      </w:ins>
      <w:r w:rsidRPr="003E2A48">
        <w:t>expos</w:t>
      </w:r>
      <w:del w:id="1335" w:author="jennifer piehl" w:date="2020-03-05T14:36:00Z">
        <w:r w:rsidRPr="003E2A48" w:rsidDel="004D7BEC">
          <w:delText>es fish to the inshore fishery</w:delText>
        </w:r>
      </w:del>
      <w:ins w:id="1336" w:author="jennifer piehl" w:date="2020-03-05T14:36:00Z">
        <w:r w:rsidR="004D7BEC">
          <w:t>ure)</w:t>
        </w:r>
      </w:ins>
      <w:r w:rsidRPr="003E2A48">
        <w:t xml:space="preserve">. </w:t>
      </w:r>
      <w:del w:id="1337" w:author="jennifer piehl" w:date="2020-03-05T14:36:00Z">
        <w:r w:rsidRPr="003E2A48" w:rsidDel="004D7BEC">
          <w:delText>Analyzing catch and covariate time series without</w:delText>
        </w:r>
      </w:del>
      <w:ins w:id="1338" w:author="jennifer piehl" w:date="2020-03-05T14:36:00Z">
        <w:r w:rsidR="004D7BEC">
          <w:t>The absence of</w:t>
        </w:r>
      </w:ins>
      <w:r w:rsidRPr="003E2A48">
        <w:t xml:space="preserve"> seasonality also </w:t>
      </w:r>
      <w:del w:id="1339" w:author="jennifer piehl" w:date="2020-03-05T14:36:00Z">
        <w:r w:rsidRPr="003E2A48" w:rsidDel="004D7BEC">
          <w:delText xml:space="preserve">had </w:delText>
        </w:r>
      </w:del>
      <w:ins w:id="1340" w:author="jennifer piehl" w:date="2020-03-05T14:36:00Z">
        <w:r w:rsidR="004D7BEC">
          <w:t>provided</w:t>
        </w:r>
        <w:r w:rsidR="004D7BEC" w:rsidRPr="003E2A48">
          <w:t xml:space="preserve"> </w:t>
        </w:r>
      </w:ins>
      <w:r w:rsidRPr="003E2A48">
        <w:t>a</w:t>
      </w:r>
      <w:del w:id="1341" w:author="jennifer piehl" w:date="2020-03-05T14:36:00Z">
        <w:r w:rsidRPr="003E2A48" w:rsidDel="004D7BEC">
          <w:delText>n important</w:delText>
        </w:r>
      </w:del>
      <w:r w:rsidRPr="003E2A48">
        <w:t xml:space="preserve"> statistical </w:t>
      </w:r>
      <w:del w:id="1342" w:author="jennifer piehl" w:date="2020-03-05T14:36:00Z">
        <w:r w:rsidRPr="003E2A48" w:rsidDel="004D7BEC">
          <w:delText>benefit—we removed the problem of seasonality in the catch and covariates</w:delText>
        </w:r>
      </w:del>
      <w:ins w:id="1343" w:author="jennifer piehl" w:date="2020-03-05T14:36:00Z">
        <w:r w:rsidR="004D7BEC">
          <w:t>advantage</w:t>
        </w:r>
      </w:ins>
      <w:ins w:id="1344" w:author="jennifer piehl" w:date="2020-03-05T14:37:00Z">
        <w:r w:rsidR="004D7BEC">
          <w:t xml:space="preserve">, as it </w:t>
        </w:r>
      </w:ins>
      <w:ins w:id="1345" w:author="jennifer piehl" w:date="2020-03-05T14:40:00Z">
        <w:r w:rsidR="005839BA">
          <w:t xml:space="preserve">eliminated </w:t>
        </w:r>
        <w:r w:rsidR="005839BA">
          <w:lastRenderedPageBreak/>
          <w:t xml:space="preserve">confounding influences and </w:t>
        </w:r>
      </w:ins>
      <w:ins w:id="1346" w:author="jennifer piehl" w:date="2020-03-05T14:37:00Z">
        <w:r w:rsidR="004D7BEC">
          <w:t xml:space="preserve">permitted </w:t>
        </w:r>
      </w:ins>
      <w:ins w:id="1347" w:author="jennifer piehl" w:date="2020-03-05T14:38:00Z">
        <w:r w:rsidR="004D7BEC">
          <w:t xml:space="preserve">a </w:t>
        </w:r>
      </w:ins>
      <w:ins w:id="1348" w:author="jennifer piehl" w:date="2020-03-05T14:37:00Z">
        <w:r w:rsidR="004D7BEC">
          <w:t>focu</w:t>
        </w:r>
      </w:ins>
      <w:ins w:id="1349" w:author="jennifer piehl" w:date="2020-03-05T14:38:00Z">
        <w:r w:rsidR="004D7BEC">
          <w:t>s on year-to-year variability</w:t>
        </w:r>
      </w:ins>
      <w:del w:id="1350" w:author="jennifer piehl" w:date="2020-03-05T14:40:00Z">
        <w:r w:rsidRPr="003E2A48" w:rsidDel="005839BA">
          <w:delText>. The oil sardine life-cycle is seasonal and driven by the strong seasonality in this monsoon influenced system</w:delText>
        </w:r>
      </w:del>
      <w:del w:id="1351" w:author="jennifer piehl" w:date="2020-03-05T14:42:00Z">
        <w:r w:rsidRPr="003E2A48" w:rsidDel="005839BA">
          <w:delText>. A</w:delText>
        </w:r>
      </w:del>
      <w:ins w:id="1352" w:author="jennifer piehl" w:date="2020-03-05T14:42:00Z">
        <w:r w:rsidR="005839BA">
          <w:t>; a</w:t>
        </w:r>
      </w:ins>
      <w:r w:rsidRPr="003E2A48">
        <w:t xml:space="preserve"> simple statistical model</w:t>
      </w:r>
      <w:ins w:id="1353" w:author="jennifer piehl" w:date="2020-03-05T14:42:00Z">
        <w:r w:rsidR="005839BA">
          <w:t>, by contrast,</w:t>
        </w:r>
      </w:ins>
      <w:r w:rsidRPr="003E2A48">
        <w:t xml:space="preserve"> </w:t>
      </w:r>
      <w:del w:id="1354" w:author="jennifer piehl" w:date="2020-03-05T14:41:00Z">
        <w:r w:rsidRPr="003E2A48" w:rsidDel="005839BA">
          <w:delText xml:space="preserve">with quarters will </w:delText>
        </w:r>
      </w:del>
      <w:ins w:id="1355" w:author="jennifer piehl" w:date="2020-03-05T14:41:00Z">
        <w:r w:rsidR="005839BA">
          <w:t xml:space="preserve">would </w:t>
        </w:r>
      </w:ins>
      <w:ins w:id="1356" w:author="jennifer piehl" w:date="2020-03-05T14:42:00Z">
        <w:r w:rsidR="005839BA">
          <w:t>“</w:t>
        </w:r>
      </w:ins>
      <w:r w:rsidRPr="003E2A48">
        <w:t>explain</w:t>
      </w:r>
      <w:ins w:id="1357" w:author="jennifer piehl" w:date="2020-03-05T14:42:00Z">
        <w:r w:rsidR="005839BA">
          <w:t>”</w:t>
        </w:r>
      </w:ins>
      <w:r w:rsidRPr="003E2A48">
        <w:t xml:space="preserve"> much of the quarterly catch data </w:t>
      </w:r>
      <w:del w:id="1358" w:author="jennifer piehl" w:date="2020-03-05T14:41:00Z">
        <w:r w:rsidRPr="003E2A48" w:rsidDel="005839BA">
          <w:delText xml:space="preserve">since </w:delText>
        </w:r>
      </w:del>
      <w:ins w:id="1359" w:author="jennifer piehl" w:date="2020-03-05T14:41:00Z">
        <w:r w:rsidR="005839BA">
          <w:t>because</w:t>
        </w:r>
        <w:r w:rsidR="005839BA" w:rsidRPr="003E2A48">
          <w:t xml:space="preserve"> </w:t>
        </w:r>
      </w:ins>
      <w:r w:rsidRPr="003E2A48">
        <w:t xml:space="preserve">most </w:t>
      </w:r>
      <w:del w:id="1360" w:author="jennifer piehl" w:date="2020-03-05T14:41:00Z">
        <w:r w:rsidRPr="003E2A48" w:rsidDel="005839BA">
          <w:delText xml:space="preserve">of the </w:delText>
        </w:r>
      </w:del>
      <w:r w:rsidRPr="003E2A48">
        <w:t xml:space="preserve">yearly variability is due to seasonality and any environmental covariate with </w:t>
      </w:r>
      <w:del w:id="1361" w:author="jennifer piehl" w:date="2020-03-05T14:41:00Z">
        <w:r w:rsidRPr="003E2A48" w:rsidDel="005839BA">
          <w:delText xml:space="preserve">a </w:delText>
        </w:r>
      </w:del>
      <w:r w:rsidRPr="003E2A48">
        <w:t>similar seasonality w</w:t>
      </w:r>
      <w:del w:id="1362" w:author="jennifer piehl" w:date="2020-03-05T14:41:00Z">
        <w:r w:rsidRPr="003E2A48" w:rsidDel="005839BA">
          <w:delText>ill also show high</w:delText>
        </w:r>
      </w:del>
      <w:ins w:id="1363" w:author="jennifer piehl" w:date="2020-03-05T14:41:00Z">
        <w:r w:rsidR="005839BA">
          <w:t>ould</w:t>
        </w:r>
      </w:ins>
      <w:r w:rsidRPr="003E2A48">
        <w:t xml:space="preserve"> </w:t>
      </w:r>
      <w:del w:id="1364" w:author="jennifer piehl" w:date="2020-03-05T14:41:00Z">
        <w:r w:rsidRPr="003E2A48" w:rsidDel="005839BA">
          <w:delText xml:space="preserve">correlation </w:delText>
        </w:r>
      </w:del>
      <w:ins w:id="1365" w:author="jennifer piehl" w:date="2020-03-05T14:41:00Z">
        <w:r w:rsidR="005839BA" w:rsidRPr="003E2A48">
          <w:t>correlat</w:t>
        </w:r>
        <w:r w:rsidR="005839BA">
          <w:t>e strongly</w:t>
        </w:r>
        <w:r w:rsidR="005839BA" w:rsidRPr="003E2A48">
          <w:t xml:space="preserve"> </w:t>
        </w:r>
      </w:ins>
      <w:r w:rsidRPr="003E2A48">
        <w:t>with</w:t>
      </w:r>
      <w:del w:id="1366" w:author="jennifer piehl" w:date="2020-03-05T14:41:00Z">
        <w:r w:rsidRPr="003E2A48" w:rsidDel="005839BA">
          <w:delText xml:space="preserve"> the</w:delText>
        </w:r>
      </w:del>
      <w:r w:rsidRPr="003E2A48">
        <w:t xml:space="preserve"> landings.</w:t>
      </w:r>
      <w:del w:id="1367" w:author="jennifer piehl" w:date="2020-03-05T14:41:00Z">
        <w:r w:rsidRPr="003E2A48" w:rsidDel="005839BA">
          <w:delText xml:space="preserve"> Our goal was to explain year-to-year variability and thus eliminating the confounding effect of seasonality in the data was important.</w:delText>
        </w:r>
      </w:del>
    </w:p>
    <w:p w14:paraId="446A39C2" w14:textId="66BB193F" w:rsidR="008062F9" w:rsidRPr="003E2A48" w:rsidRDefault="00806920">
      <w:pPr>
        <w:pStyle w:val="BodyText"/>
        <w:spacing w:before="0" w:after="0" w:line="480" w:lineRule="auto"/>
        <w:ind w:firstLine="360"/>
        <w:pPrChange w:id="1368" w:author="jennifer piehl" w:date="2020-03-05T10:43:00Z">
          <w:pPr>
            <w:pStyle w:val="BodyText"/>
            <w:spacing w:before="0" w:after="0" w:line="480" w:lineRule="auto"/>
          </w:pPr>
        </w:pPrChange>
      </w:pPr>
      <w:del w:id="1369" w:author="jennifer piehl" w:date="2020-03-05T14:43:00Z">
        <w:r w:rsidRPr="003E2A48" w:rsidDel="005839BA">
          <w:delText>Preliminarily</w:delText>
        </w:r>
      </w:del>
      <w:ins w:id="1370" w:author="jennifer piehl" w:date="2020-03-05T14:43:00Z">
        <w:r w:rsidR="005839BA">
          <w:t>In p</w:t>
        </w:r>
        <w:r w:rsidR="005839BA" w:rsidRPr="003E2A48">
          <w:t>reliminary</w:t>
        </w:r>
      </w:ins>
      <w:del w:id="1371" w:author="jennifer piehl" w:date="2020-03-05T14:43:00Z">
        <w:r w:rsidRPr="003E2A48" w:rsidDel="005839BA">
          <w:delText>, we</w:delText>
        </w:r>
      </w:del>
      <w:r w:rsidRPr="003E2A48">
        <w:t xml:space="preserve"> </w:t>
      </w:r>
      <w:del w:id="1372" w:author="jennifer piehl" w:date="2020-03-05T14:43:00Z">
        <w:r w:rsidRPr="003E2A48" w:rsidDel="005839BA">
          <w:delText xml:space="preserve">tested </w:delText>
        </w:r>
      </w:del>
      <w:ins w:id="1373" w:author="jennifer piehl" w:date="2020-03-05T14:43:00Z">
        <w:r w:rsidR="005839BA" w:rsidRPr="003E2A48">
          <w:t>test</w:t>
        </w:r>
      </w:ins>
      <w:ins w:id="1374" w:author="jennifer piehl" w:date="2020-03-05T14:44:00Z">
        <w:r w:rsidR="005839BA">
          <w:t>ing</w:t>
        </w:r>
      </w:ins>
      <w:ins w:id="1375" w:author="jennifer piehl" w:date="2020-03-05T14:43:00Z">
        <w:r w:rsidR="005839BA">
          <w:t xml:space="preserve"> of</w:t>
        </w:r>
        <w:r w:rsidR="005839BA" w:rsidRPr="003E2A48">
          <w:t xml:space="preserve"> </w:t>
        </w:r>
      </w:ins>
      <w:r w:rsidRPr="003E2A48">
        <w:t>ARIMA models</w:t>
      </w:r>
      <w:del w:id="1376" w:author="jennifer piehl" w:date="2020-03-05T14:43:00Z">
        <w:r w:rsidRPr="003E2A48" w:rsidDel="005839BA">
          <w:delText xml:space="preserve"> on both the Jul-Sep and Oct-Mar catch time series and</w:delText>
        </w:r>
      </w:del>
      <w:ins w:id="1377" w:author="jennifer piehl" w:date="2020-03-05T14:43:00Z">
        <w:r w:rsidR="005839BA">
          <w:t>, we</w:t>
        </w:r>
      </w:ins>
      <w:r w:rsidRPr="003E2A48">
        <w:t xml:space="preserve"> found little support for auto</w:t>
      </w:r>
      <w:del w:id="1378" w:author="jennifer piehl" w:date="2020-03-05T14:43:00Z">
        <w:r w:rsidRPr="003E2A48" w:rsidDel="005839BA">
          <w:delText>-</w:delText>
        </w:r>
      </w:del>
      <w:r w:rsidRPr="003E2A48">
        <w:t xml:space="preserve">regressive errors (ARIMA models with </w:t>
      </w:r>
      <w:del w:id="1379" w:author="jennifer piehl" w:date="2020-03-05T14:44:00Z">
        <w:r w:rsidRPr="003E2A48" w:rsidDel="005839BA">
          <w:delText xml:space="preserve">a </w:delText>
        </w:r>
      </w:del>
      <w:r w:rsidRPr="003E2A48">
        <w:t>MA component</w:t>
      </w:r>
      <w:ins w:id="1380" w:author="jennifer piehl" w:date="2020-03-05T14:44:00Z">
        <w:r w:rsidR="005839BA">
          <w:t>s</w:t>
        </w:r>
      </w:ins>
      <w:r w:rsidRPr="003E2A48">
        <w:t>) based on diagnostic tests of the residuals and model selection. The best</w:t>
      </w:r>
      <w:ins w:id="1381" w:author="jennifer piehl" w:date="2020-03-05T14:44:00Z">
        <w:r w:rsidR="005839BA">
          <w:t>-</w:t>
        </w:r>
      </w:ins>
      <w:del w:id="1382" w:author="jennifer piehl" w:date="2020-03-05T14:44:00Z">
        <w:r w:rsidRPr="003E2A48" w:rsidDel="005839BA">
          <w:delText xml:space="preserve"> </w:delText>
        </w:r>
      </w:del>
      <w:r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w:del w:id="1383" w:author="jennifer piehl" w:date="2020-03-05T14:56:00Z">
        <w:r w:rsidRPr="003E2A48" w:rsidDel="00E5496B">
          <w:delText xml:space="preserve">This </w:delText>
        </w:r>
      </w:del>
      <w:ins w:id="1384" w:author="jennifer piehl" w:date="2020-03-05T14:56:00Z">
        <w:r w:rsidR="00E5496B">
          <w:t>Similar</w:t>
        </w:r>
        <w:r w:rsidR="00E5496B" w:rsidRPr="003E2A48">
          <w:t xml:space="preserve"> </w:t>
        </w:r>
      </w:ins>
      <w:r w:rsidRPr="003E2A48">
        <w:t>lack of strong auto</w:t>
      </w:r>
      <w:del w:id="1385" w:author="jennifer piehl" w:date="2020-03-05T14:44:00Z">
        <w:r w:rsidRPr="003E2A48" w:rsidDel="005839BA">
          <w:delText>-</w:delText>
        </w:r>
      </w:del>
      <w:r w:rsidRPr="003E2A48">
        <w:t xml:space="preserve">correlation in residuals has been found in other studies </w:t>
      </w:r>
      <w:del w:id="1386" w:author="jennifer piehl" w:date="2020-03-05T14:56:00Z">
        <w:r w:rsidRPr="003E2A48" w:rsidDel="00E5496B">
          <w:delText xml:space="preserve">that </w:delText>
        </w:r>
      </w:del>
      <w:ins w:id="1387" w:author="jennifer piehl" w:date="2020-03-05T14:56:00Z">
        <w:r w:rsidR="00E5496B">
          <w:t>involving the</w:t>
        </w:r>
        <w:r w:rsidR="00E5496B" w:rsidRPr="003E2A48">
          <w:t xml:space="preserve"> </w:t>
        </w:r>
      </w:ins>
      <w:del w:id="1388" w:author="jennifer piehl" w:date="2020-03-05T14:56:00Z">
        <w:r w:rsidRPr="003E2A48" w:rsidDel="00E5496B">
          <w:delText xml:space="preserve">tested </w:delText>
        </w:r>
      </w:del>
      <w:ins w:id="1389" w:author="jennifer piehl" w:date="2020-03-05T14:56:00Z">
        <w:r w:rsidR="00E5496B" w:rsidRPr="003E2A48">
          <w:t>test</w:t>
        </w:r>
        <w:r w:rsidR="00E5496B">
          <w:t>ing of</w:t>
        </w:r>
        <w:r w:rsidR="00E5496B" w:rsidRPr="003E2A48">
          <w:t xml:space="preserve"> </w:t>
        </w:r>
      </w:ins>
      <w:r w:rsidRPr="003E2A48">
        <w:t xml:space="preserve">ARIMA models for </w:t>
      </w:r>
      <w:ins w:id="1390" w:author="jennifer piehl" w:date="2020-03-05T14:56:00Z">
        <w:r w:rsidR="00E5496B">
          <w:t xml:space="preserve">the </w:t>
        </w:r>
      </w:ins>
      <w:r w:rsidRPr="003E2A48">
        <w:t xml:space="preserve">forecasting </w:t>
      </w:r>
      <w:ins w:id="1391" w:author="jennifer piehl" w:date="2020-03-05T14:56:00Z">
        <w:r w:rsidR="00E5496B">
          <w:t xml:space="preserve">of </w:t>
        </w:r>
      </w:ins>
      <w:r w:rsidRPr="003E2A48">
        <w:t>small pelagic catch</w:t>
      </w:r>
      <w:ins w:id="1392" w:author="jennifer piehl" w:date="2020-03-05T14:56:00Z">
        <w:r w:rsidR="00E5496B">
          <w:t>es</w:t>
        </w:r>
      </w:ins>
      <w:r w:rsidRPr="003E2A48">
        <w:t xml:space="preserve"> (Stergiou &amp; Christou, 1996). We thus used AR-only models</w:t>
      </w:r>
      <w:del w:id="1393" w:author="jennifer piehl" w:date="2020-03-05T14:56:00Z">
        <w:r w:rsidRPr="003E2A48" w:rsidDel="00E5496B">
          <w:delText>,</w:delText>
        </w:r>
      </w:del>
      <w:ins w:id="1394" w:author="jennifer piehl" w:date="2020-03-05T14:56:00Z">
        <w:r w:rsidR="00E5496B">
          <w:t>;</w:t>
        </w:r>
      </w:ins>
      <w:r w:rsidRPr="003E2A48">
        <w:t xml:space="preserve"> however</w:t>
      </w:r>
      <w:ins w:id="1395" w:author="jennifer piehl" w:date="2020-03-05T14:56:00Z">
        <w:r w:rsidR="00E5496B">
          <w:t>,</w:t>
        </w:r>
      </w:ins>
      <w:r w:rsidRPr="003E2A48">
        <w:t xml:space="preserve"> we tested </w:t>
      </w:r>
      <w:del w:id="1396" w:author="jennifer piehl" w:date="2020-03-05T14:57:00Z">
        <w:r w:rsidRPr="003E2A48" w:rsidDel="00E5496B">
          <w:delText xml:space="preserve">both </w:delText>
        </w:r>
      </w:del>
      <w:r w:rsidRPr="003E2A48">
        <w:t xml:space="preserve">linear and non-linear models </w:t>
      </w:r>
      <w:del w:id="1397" w:author="jennifer piehl" w:date="2020-03-05T14:58:00Z">
        <w:r w:rsidRPr="003E2A48" w:rsidDel="00E5496B">
          <w:delText xml:space="preserve">using </w:delText>
        </w:r>
      </w:del>
      <w:ins w:id="1398" w:author="jennifer piehl" w:date="2020-03-05T14:58:00Z">
        <w:r w:rsidR="00E5496B">
          <w:t>with</w:t>
        </w:r>
        <w:r w:rsidR="00E5496B" w:rsidRPr="003E2A48">
          <w:t xml:space="preserve"> </w:t>
        </w:r>
      </w:ins>
      <w:r w:rsidRPr="003E2A48">
        <w:t>generalized additive models (GAMs</w:t>
      </w:r>
      <w:del w:id="1399" w:author="jennifer piehl" w:date="2020-03-05T12:13:00Z">
        <w:r w:rsidRPr="003E2A48" w:rsidDel="0065024E">
          <w:delText>,</w:delText>
        </w:r>
      </w:del>
      <w:ins w:id="1400" w:author="jennifer piehl" w:date="2020-03-05T12:13:00Z">
        <w:r w:rsidR="0065024E">
          <w:t>;</w:t>
        </w:r>
      </w:ins>
      <w:r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ins w:id="1401" w:author="jennifer piehl" w:date="2020-03-05T14:57:00Z">
            <m:rPr>
              <m:sty m:val="p"/>
            </m:rPr>
            <w:rPr>
              <w:rFonts w:ascii="Cambria Math" w:hAnsi="Cambria Math"/>
            </w:rPr>
            <m:t>,</m:t>
          </w:ins>
        </m:r>
      </m:oMath>
      <w:r w:rsidRPr="00C71234">
        <w:rPr>
          <w:iCs/>
        </w:rPr>
        <w:t xml:space="preserve"> </w:t>
      </w:r>
      <w:r w:rsidRPr="003E2A48">
        <w:t xml:space="preserve">and </w:t>
      </w:r>
      <w:del w:id="1402" w:author="jennifer piehl" w:date="2020-03-05T14:57:00Z">
        <w:r w:rsidRPr="003E2A48" w:rsidDel="00E5496B">
          <w:delText xml:space="preserve">tested </w:delText>
        </w:r>
      </w:del>
      <w:r w:rsidRPr="003E2A48">
        <w:t>time-varying linear models with dynamic linear models (DLM</w:t>
      </w:r>
      <w:ins w:id="1403" w:author="jennifer piehl" w:date="2020-03-05T14:57:00Z">
        <w:r w:rsidR="00E5496B">
          <w:t>s</w:t>
        </w:r>
      </w:ins>
      <w:r w:rsidRPr="003E2A48">
        <w:t xml:space="preserve">). GAMs </w:t>
      </w:r>
      <w:del w:id="1404" w:author="jennifer piehl" w:date="2020-03-05T14:58:00Z">
        <w:r w:rsidRPr="003E2A48" w:rsidDel="00E5496B">
          <w:delText xml:space="preserve">allow one to </w:delText>
        </w:r>
      </w:del>
      <w:ins w:id="1405" w:author="jennifer piehl" w:date="2020-03-05T14:58:00Z">
        <w:r w:rsidR="00E5496B">
          <w:t xml:space="preserve">enable </w:t>
        </w:r>
      </w:ins>
      <w:r w:rsidRPr="003E2A48">
        <w:t>model</w:t>
      </w:r>
      <w:ins w:id="1406" w:author="jennifer piehl" w:date="2020-03-05T14:58:00Z">
        <w:r w:rsidR="00E5496B">
          <w:t>ing of</w:t>
        </w:r>
      </w:ins>
      <w:r w:rsidRPr="003E2A48">
        <w:t xml:space="preserve"> the effect of a covariate as a flexible non-linear function</w:t>
      </w:r>
      <w:ins w:id="1407" w:author="jennifer piehl" w:date="2020-03-05T15:01:00Z">
        <w:r w:rsidR="002C110F">
          <w:t xml:space="preserve"> and permit estimation of the smoothing parameter for the response curve</w:t>
        </w:r>
      </w:ins>
      <w:del w:id="1408" w:author="jennifer piehl" w:date="2020-03-05T14:58:00Z">
        <w:r w:rsidRPr="003E2A48" w:rsidDel="00E5496B">
          <w:delText xml:space="preserve"> while</w:delText>
        </w:r>
      </w:del>
      <w:ins w:id="1409" w:author="jennifer piehl" w:date="2020-03-05T14:58:00Z">
        <w:r w:rsidR="00E5496B">
          <w:t>, and</w:t>
        </w:r>
      </w:ins>
      <w:r w:rsidRPr="003E2A48">
        <w:t xml:space="preserve"> DLMs allow the effect of the covariate to vary over time. Our GAM approach is analogous to that taken by Jacobson and </w:t>
      </w:r>
      <w:proofErr w:type="spellStart"/>
      <w:r w:rsidRPr="003E2A48">
        <w:t>MacCall</w:t>
      </w:r>
      <w:proofErr w:type="spellEnd"/>
      <w:r w:rsidRPr="003E2A48">
        <w:t xml:space="preserve"> (1995) in a study of the effects of SST on Pacific sardine recruitment.</w:t>
      </w:r>
    </w:p>
    <w:p w14:paraId="3A36B3AC" w14:textId="7A398978" w:rsidR="008062F9" w:rsidRPr="003E2A48" w:rsidDel="002C110F" w:rsidRDefault="00806920">
      <w:pPr>
        <w:pStyle w:val="BodyText"/>
        <w:spacing w:before="0" w:after="0" w:line="480" w:lineRule="auto"/>
        <w:ind w:firstLine="360"/>
        <w:rPr>
          <w:del w:id="1410" w:author="jennifer piehl" w:date="2020-03-05T15:04:00Z"/>
        </w:rPr>
        <w:pPrChange w:id="1411" w:author="jennifer piehl" w:date="2020-03-05T15:04:00Z">
          <w:pPr>
            <w:pStyle w:val="BodyText"/>
            <w:spacing w:before="0" w:after="0" w:line="480" w:lineRule="auto"/>
          </w:pPr>
        </w:pPrChange>
      </w:pPr>
      <w:r w:rsidRPr="003E2A48">
        <w:t xml:space="preserve">The first step in our analysis was to determine the </w:t>
      </w:r>
      <w:del w:id="1412" w:author="jennifer piehl" w:date="2020-03-05T15:00:00Z">
        <w:r w:rsidRPr="003E2A48" w:rsidDel="002C110F">
          <w:delText xml:space="preserve">catch model: the </w:delText>
        </w:r>
      </w:del>
      <w:r w:rsidRPr="003E2A48">
        <w:t xml:space="preserve">model for current catch as a function of </w:t>
      </w:r>
      <w:del w:id="1413" w:author="jennifer piehl" w:date="2020-03-05T15:00:00Z">
        <w:r w:rsidRPr="003E2A48" w:rsidDel="002C110F">
          <w:delText xml:space="preserve">the </w:delText>
        </w:r>
      </w:del>
      <w:r w:rsidRPr="003E2A48">
        <w:t>past catch. We explored four classes of model</w:t>
      </w:r>
      <w:del w:id="1414" w:author="jennifer piehl" w:date="2020-03-05T15:00:00Z">
        <w:r w:rsidRPr="003E2A48" w:rsidDel="002C110F">
          <w:delText>s</w:delText>
        </w:r>
      </w:del>
      <w:r w:rsidRPr="003E2A48">
        <w:t xml:space="preserve">: </w:t>
      </w:r>
      <w:ins w:id="1415" w:author="jennifer piehl" w:date="2020-03-05T15:28:00Z">
        <w:r w:rsidR="002E1BBA">
          <w:t>naïve (</w:t>
        </w:r>
      </w:ins>
      <w:r w:rsidRPr="003E2A48">
        <w:t>null</w:t>
      </w:r>
      <w:ins w:id="1416" w:author="jennifer piehl" w:date="2020-03-05T15:28:00Z">
        <w:r w:rsidR="002E1BBA">
          <w:t>)</w:t>
        </w:r>
      </w:ins>
      <w:r w:rsidRPr="003E2A48">
        <w:t xml:space="preserve"> models with a simple function of prior catch, linear regressive models with </w:t>
      </w:r>
      <w:del w:id="1417" w:author="jennifer piehl" w:date="2020-03-05T15:00:00Z">
        <w:r w:rsidRPr="003E2A48" w:rsidDel="002C110F">
          <w:delText>one to two</w:delText>
        </w:r>
      </w:del>
      <w:ins w:id="1418" w:author="jennifer piehl" w:date="2020-03-05T15:00:00Z">
        <w:r w:rsidR="002C110F">
          <w:t>1–2</w:t>
        </w:r>
      </w:ins>
      <w:r w:rsidRPr="003E2A48">
        <w:t xml:space="preserve"> years of prior catch</w:t>
      </w:r>
      <w:ins w:id="1419" w:author="jennifer piehl" w:date="2020-03-05T15:00:00Z">
        <w:r w:rsidR="002C110F">
          <w:t xml:space="preserve"> data</w:t>
        </w:r>
      </w:ins>
      <w:r w:rsidRPr="003E2A48">
        <w:t xml:space="preserve">, </w:t>
      </w:r>
      <w:del w:id="1420" w:author="jennifer piehl" w:date="2020-03-05T15:00:00Z">
        <w:r w:rsidRPr="003E2A48" w:rsidDel="002C110F">
          <w:delText>dynamic linear models (</w:delText>
        </w:r>
      </w:del>
      <w:r w:rsidRPr="003E2A48">
        <w:t>DLM</w:t>
      </w:r>
      <w:del w:id="1421" w:author="jennifer piehl" w:date="2020-03-05T15:00:00Z">
        <w:r w:rsidRPr="003E2A48" w:rsidDel="002C110F">
          <w:delText>) which allow the regression parameters to vary</w:delText>
        </w:r>
      </w:del>
      <w:ins w:id="1422" w:author="jennifer piehl" w:date="2020-03-05T15:00:00Z">
        <w:r w:rsidR="002C110F">
          <w:t>s</w:t>
        </w:r>
      </w:ins>
      <w:r w:rsidRPr="003E2A48">
        <w:t xml:space="preserve"> (</w:t>
      </w:r>
      <w:ins w:id="1423" w:author="jennifer piehl" w:date="2020-03-05T15:01:00Z">
        <w:r w:rsidR="002C110F" w:rsidRPr="003E2A48">
          <w:t>using the MARSS package in R</w:t>
        </w:r>
        <w:r w:rsidR="002C110F">
          <w:t>;</w:t>
        </w:r>
        <w:r w:rsidR="002C110F" w:rsidRPr="003E2A48">
          <w:t xml:space="preserve"> </w:t>
        </w:r>
      </w:ins>
      <w:r w:rsidRPr="003E2A48">
        <w:t>Holmes</w:t>
      </w:r>
      <w:del w:id="1424" w:author="jennifer piehl" w:date="2020-03-05T12:13:00Z">
        <w:r w:rsidRPr="003E2A48" w:rsidDel="0065024E">
          <w:delText xml:space="preserve"> et al.</w:delText>
        </w:r>
      </w:del>
      <w:ins w:id="1425" w:author="jennifer piehl" w:date="2020-03-05T12:13:00Z">
        <w:r w:rsidR="0065024E">
          <w:t>,</w:t>
        </w:r>
        <w:r w:rsidR="0065024E" w:rsidRPr="0065024E">
          <w:t xml:space="preserve"> </w:t>
        </w:r>
        <w:r w:rsidR="0065024E" w:rsidRPr="003E2A48">
          <w:t>Ward, &amp; Wills</w:t>
        </w:r>
      </w:ins>
      <w:r w:rsidRPr="003E2A48">
        <w:t>, 2012</w:t>
      </w:r>
      <w:del w:id="1426" w:author="jennifer piehl" w:date="2020-03-05T15:01:00Z">
        <w:r w:rsidRPr="003E2A48" w:rsidDel="002C110F">
          <w:delText>, using the MARSS package in R</w:delText>
        </w:r>
      </w:del>
      <w:r w:rsidRPr="003E2A48">
        <w:t>), and GAMs</w:t>
      </w:r>
      <w:del w:id="1427" w:author="jennifer piehl" w:date="2020-03-05T15:01:00Z">
        <w:r w:rsidRPr="003E2A48" w:rsidDel="002C110F">
          <w:delText xml:space="preserve"> to allow the effect of prior catch to be non-linear</w:delText>
        </w:r>
      </w:del>
      <w:r w:rsidRPr="003E2A48">
        <w:t xml:space="preserve">. </w:t>
      </w:r>
      <w:del w:id="1428" w:author="jennifer piehl" w:date="2020-03-05T15:02:00Z">
        <w:r w:rsidRPr="003E2A48" w:rsidDel="002C110F">
          <w:delText>One feature of</w:delText>
        </w:r>
      </w:del>
      <w:ins w:id="1429" w:author="jennifer piehl" w:date="2020-03-05T15:03:00Z">
        <w:r w:rsidR="002C110F" w:rsidRPr="002C110F">
          <w:t xml:space="preserve"> </w:t>
        </w:r>
        <w:r w:rsidR="002C110F" w:rsidRPr="003E2A48">
          <w:t xml:space="preserve">We fit GAMs with smooth terms represented by penalized regression splines (using the </w:t>
        </w:r>
        <w:proofErr w:type="spellStart"/>
        <w:r w:rsidR="002C110F" w:rsidRPr="003E2A48">
          <w:t>mgcv</w:t>
        </w:r>
        <w:proofErr w:type="spellEnd"/>
        <w:r w:rsidR="002C110F" w:rsidRPr="003E2A48">
          <w:t xml:space="preserve"> package in R</w:t>
        </w:r>
        <w:r w:rsidR="002C110F">
          <w:t>; Wood, 2011</w:t>
        </w:r>
        <w:r w:rsidR="002C110F" w:rsidRPr="003E2A48">
          <w:t>)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ins>
      <w:del w:id="1430" w:author="jennifer piehl" w:date="2020-03-05T15:03:00Z">
        <w:r w:rsidRPr="003E2A48" w:rsidDel="002C110F">
          <w:delText xml:space="preserve"> GAMs</w:delText>
        </w:r>
      </w:del>
      <w:del w:id="1431" w:author="jennifer piehl" w:date="2020-03-05T15:02:00Z">
        <w:r w:rsidRPr="003E2A48" w:rsidDel="002C110F">
          <w:delText xml:space="preserve"> is that they allow the smoothing parameter of the response curve to be estimated. W</w:delText>
        </w:r>
      </w:del>
      <w:del w:id="1432" w:author="jennifer piehl" w:date="2020-03-05T15:04:00Z">
        <w:r w:rsidRPr="003E2A48" w:rsidDel="002C110F">
          <w:delText>e fixed the smoothing parameter at an intermediate value</w:delText>
        </w:r>
      </w:del>
      <w:r w:rsidRPr="003E2A48">
        <w:t xml:space="preserve"> </w:t>
      </w:r>
      <w:del w:id="1433" w:author="jennifer piehl" w:date="2020-03-05T15:02:00Z">
        <w:r w:rsidRPr="003E2A48" w:rsidDel="002C110F">
          <w:delText>so that</w:delText>
        </w:r>
      </w:del>
      <w:ins w:id="1434" w:author="jennifer piehl" w:date="2020-03-05T15:02:00Z">
        <w:r w:rsidR="002C110F">
          <w:t>to obtain</w:t>
        </w:r>
      </w:ins>
      <w:r w:rsidRPr="003E2A48">
        <w:t xml:space="preserve"> smooth </w:t>
      </w:r>
      <w:r w:rsidRPr="003E2A48">
        <w:lastRenderedPageBreak/>
        <w:t>responses</w:t>
      </w:r>
      <w:del w:id="1435" w:author="jennifer piehl" w:date="2020-03-05T15:02:00Z">
        <w:r w:rsidRPr="003E2A48" w:rsidDel="002C110F">
          <w:delText xml:space="preserve"> were achieved. M</w:delText>
        </w:r>
      </w:del>
      <w:ins w:id="1436" w:author="jennifer piehl" w:date="2020-03-05T15:02:00Z">
        <w:r w:rsidR="002C110F">
          <w:t>, as m</w:t>
        </w:r>
      </w:ins>
      <w:r w:rsidRPr="003E2A48">
        <w:t>ulti</w:t>
      </w:r>
      <w:del w:id="1437" w:author="jennifer piehl" w:date="2020-03-05T15:02:00Z">
        <w:r w:rsidRPr="003E2A48" w:rsidDel="002C110F">
          <w:delText>-</w:delText>
        </w:r>
      </w:del>
      <w:r w:rsidRPr="003E2A48">
        <w:t xml:space="preserve">modal or overly flexible response curves would not be realistic for our application. </w:t>
      </w:r>
      <w:del w:id="1438" w:author="jennifer piehl" w:date="2020-03-05T15:03:00Z">
        <w:r w:rsidRPr="003E2A48" w:rsidDel="002C110F">
          <w:delText>We fit GAMs with smooth terms represented by penalized regression splines (Wood, 2011, using the mgcv package in R) and fixed the smoothing term at an intermediate value (sp=0.6).</w:delText>
        </w:r>
      </w:del>
    </w:p>
    <w:p w14:paraId="5F97B269" w14:textId="3FB66657" w:rsidR="008062F9" w:rsidRPr="003E2A48" w:rsidRDefault="00806920">
      <w:pPr>
        <w:pStyle w:val="BodyText"/>
        <w:spacing w:before="0" w:after="0" w:line="480" w:lineRule="auto"/>
        <w:ind w:firstLine="360"/>
        <w:pPrChange w:id="1439" w:author="jennifer piehl" w:date="2020-03-05T10:43:00Z">
          <w:pPr>
            <w:pStyle w:val="BodyText"/>
            <w:spacing w:before="0" w:after="0" w:line="480" w:lineRule="auto"/>
          </w:pPr>
        </w:pPrChange>
      </w:pPr>
      <w:r w:rsidRPr="003E2A48">
        <w:t xml:space="preserve">We </w:t>
      </w:r>
      <w:ins w:id="1440" w:author="jennifer piehl" w:date="2020-03-05T15:04:00Z">
        <w:r w:rsidR="002C110F">
          <w:t xml:space="preserve">thus </w:t>
        </w:r>
      </w:ins>
      <w:r w:rsidRPr="003E2A48">
        <w:t>compared the following catch models:</w:t>
      </w:r>
    </w:p>
    <w:p w14:paraId="59A459AF" w14:textId="31BF959A" w:rsidR="008062F9" w:rsidRPr="003E2A48" w:rsidRDefault="002E1BBA" w:rsidP="00354701">
      <w:pPr>
        <w:pStyle w:val="Compact"/>
        <w:numPr>
          <w:ilvl w:val="0"/>
          <w:numId w:val="3"/>
        </w:numPr>
        <w:spacing w:before="0" w:after="0" w:line="480" w:lineRule="auto"/>
      </w:pPr>
      <w:ins w:id="1441" w:author="jennifer piehl" w:date="2020-03-05T15:29:00Z">
        <w:r>
          <w:t>n</w:t>
        </w:r>
      </w:ins>
      <w:ins w:id="1442" w:author="jennifer piehl" w:date="2020-03-05T15:28:00Z">
        <w:r>
          <w:t>aïve (</w:t>
        </w:r>
      </w:ins>
      <w:commentRangeStart w:id="1443"/>
      <w:r w:rsidR="00806920" w:rsidRPr="003E2A48">
        <w:t>null</w:t>
      </w:r>
      <w:ins w:id="1444" w:author="jennifer piehl" w:date="2020-03-05T15:29:00Z">
        <w:r>
          <w:t>)</w:t>
        </w:r>
      </w:ins>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77777777"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77777777"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77777777"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77777777"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w:commentRangeEnd w:id="1443"/>
        <m:r>
          <m:rPr>
            <m:sty m:val="p"/>
          </m:rPr>
          <w:rPr>
            <w:rStyle w:val="CommentReference"/>
          </w:rPr>
          <w:commentReference w:id="1443"/>
        </m:r>
        <m:r>
          <w:ins w:id="1445" w:author="jennifer piehl" w:date="2020-03-05T15:07:00Z">
            <m:rPr>
              <m:sty m:val="p"/>
            </m:rPr>
            <w:rPr>
              <w:rFonts w:ascii="Cambria Math" w:hAnsi="Cambria Math"/>
            </w:rPr>
            <m:t>,</m:t>
          </w:ins>
        </m:r>
      </m:oMath>
    </w:p>
    <w:p w14:paraId="5028E1B4" w14:textId="6D437E01" w:rsidR="008062F9" w:rsidRPr="003E2A48" w:rsidRDefault="002C110F" w:rsidP="00354701">
      <w:pPr>
        <w:pStyle w:val="FirstParagraph"/>
        <w:spacing w:before="0" w:after="0" w:line="480" w:lineRule="auto"/>
      </w:pPr>
      <w:commentRangeStart w:id="1446"/>
      <m:oMath>
        <m:r>
          <w:ins w:id="1447" w:author="jennifer piehl" w:date="2020-03-05T15:07:00Z">
            <m:rPr>
              <m:sty m:val="p"/>
            </m:rPr>
            <w:rPr>
              <w:rFonts w:ascii="Cambria Math" w:hAnsi="Cambria Math"/>
            </w:rPr>
            <m:t xml:space="preserve">where </m:t>
          </w:ins>
        </m:r>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oMath>
      <w:r w:rsidR="00806920" w:rsidRPr="003E2A48">
        <w:t xml:space="preserve"> is the log catch in the current year </w:t>
      </w:r>
      <m:oMath>
        <m:r>
          <w:ins w:id="1448" w:author="jennifer piehl" w:date="2020-03-05T15:07:00Z">
            <w:rPr>
              <w:rFonts w:ascii="Cambria Math" w:hAnsi="Cambria Math"/>
            </w:rPr>
            <m:t>(</m:t>
          </w:ins>
        </m:r>
        <m:r>
          <w:rPr>
            <w:rFonts w:ascii="Cambria Math" w:hAnsi="Cambria Math"/>
          </w:rPr>
          <m:t>t</m:t>
        </m:r>
        <m:r>
          <w:ins w:id="1449" w:author="jennifer piehl" w:date="2020-03-05T15:07:00Z">
            <w:rPr>
              <w:rFonts w:ascii="Cambria Math" w:hAnsi="Cambria Math"/>
            </w:rPr>
            <m:t>)</m:t>
          </w:ins>
        </m:r>
      </m:oMath>
      <w:r w:rsidR="00806920" w:rsidRPr="003E2A48">
        <w:t xml:space="preserve"> in season </w:t>
      </w:r>
      <m:oMath>
        <m:r>
          <w:rPr>
            <w:rFonts w:ascii="Cambria Math" w:hAnsi="Cambria Math"/>
          </w:rPr>
          <m:t>i</m:t>
        </m:r>
      </m:oMath>
      <w:ins w:id="1450" w:author="jennifer piehl" w:date="2020-03-05T15:08:00Z">
        <w:r>
          <w:rPr>
            <w:rFonts w:eastAsiaTheme="minorEastAsia"/>
          </w:rPr>
          <w:t xml:space="preserve"> and</w:t>
        </w:r>
      </w:ins>
      <m:oMath>
        <m:r>
          <w:ins w:id="1451" w:author="jennifer piehl" w:date="2020-03-05T15:09:00Z">
            <w:rPr>
              <w:rFonts w:ascii="Cambria Math" w:hAnsi="Cambria Math"/>
            </w:rPr>
            <m:t xml:space="preserve"> s()</m:t>
          </w:ins>
        </m:r>
      </m:oMath>
      <w:ins w:id="1452" w:author="jennifer piehl" w:date="2020-03-05T15:09:00Z">
        <w:r w:rsidRPr="003E2A48">
          <w:t xml:space="preserve"> is a non-linear function estimated by the GAM algorithm</w:t>
        </w:r>
      </w:ins>
      <w:r w:rsidR="00806920" w:rsidRPr="003E2A48">
        <w:t>.</w:t>
      </w:r>
      <w:commentRangeEnd w:id="1446"/>
      <w:r>
        <w:rPr>
          <w:rStyle w:val="CommentReference"/>
        </w:rPr>
        <w:commentReference w:id="1446"/>
      </w:r>
      <w:r w:rsidR="00806920" w:rsidRPr="003E2A48">
        <w:t xml:space="preserve"> </w:t>
      </w:r>
      <w:del w:id="1453" w:author="jennifer piehl" w:date="2020-03-05T15:10:00Z">
        <w:r w:rsidR="00806920" w:rsidRPr="003E2A48" w:rsidDel="0097275E">
          <w:delText xml:space="preserve">We modeled two different catches: </w:delTex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rsidDel="0097275E">
          <w:delText xml:space="preserve"> (Jul-Sep) and </w:delTex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rsidDel="0097275E">
          <w:delText xml:space="preserve"> (Oct-Jun). The catches were logged to stabilize and normalize the variance.</w:delText>
        </w:r>
      </w:del>
      <w:del w:id="1454" w:author="jennifer piehl" w:date="2020-03-05T15:09:00Z">
        <w:r w:rsidR="00806920" w:rsidRPr="003E2A48" w:rsidDel="002C110F">
          <w:delText xml:space="preserve"> </w:delText>
        </w:r>
        <m:oMath>
          <m:r>
            <w:rPr>
              <w:rFonts w:ascii="Cambria Math" w:hAnsi="Cambria Math"/>
            </w:rPr>
            <m:t>s()</m:t>
          </m:r>
        </m:oMath>
        <w:r w:rsidR="00806920" w:rsidRPr="003E2A48" w:rsidDel="002C110F">
          <w:delText xml:space="preserve"> is a non-linear function estimated by the GAM algorithm</w:delText>
        </w:r>
      </w:del>
      <w:del w:id="1455" w:author="jennifer piehl" w:date="2020-03-05T15:10:00Z">
        <w:r w:rsidR="00806920" w:rsidRPr="003E2A48" w:rsidDel="0097275E">
          <w:delText xml:space="preserve">. </w:delText>
        </w:r>
      </w:del>
      <w:r w:rsidR="00806920" w:rsidRPr="003E2A48">
        <w:t>The model</w:t>
      </w:r>
      <w:ins w:id="1456" w:author="jennifer piehl" w:date="2020-03-05T15:10:00Z">
        <w:r w:rsidR="0097275E">
          <w:t>s</w:t>
        </w:r>
      </w:ins>
      <w:r w:rsidR="00806920" w:rsidRPr="003E2A48">
        <w:t xml:space="preserve"> </w:t>
      </w:r>
      <w:del w:id="1457" w:author="jennifer piehl" w:date="2020-03-05T15:10:00Z">
        <w:r w:rsidR="00806920" w:rsidRPr="003E2A48" w:rsidDel="0097275E">
          <w:delText xml:space="preserve">is </w:delText>
        </w:r>
      </w:del>
      <w:ins w:id="1458" w:author="jennifer piehl" w:date="2020-03-05T15:10:00Z">
        <w:r w:rsidR="0097275E">
          <w:t>are</w:t>
        </w:r>
        <w:r w:rsidR="0097275E" w:rsidRPr="003E2A48">
          <w:t xml:space="preserve"> </w:t>
        </w:r>
      </w:ins>
      <w:r w:rsidR="00806920" w:rsidRPr="003E2A48">
        <w:t xml:space="preserve">primarily statistical, </w:t>
      </w:r>
      <w:del w:id="1459" w:author="jennifer piehl" w:date="2020-03-05T15:10:00Z">
        <w:r w:rsidR="00806920" w:rsidRPr="003E2A48" w:rsidDel="0097275E">
          <w:delText>meaning it</w:delText>
        </w:r>
      </w:del>
      <w:ins w:id="1460" w:author="jennifer piehl" w:date="2020-03-05T15:10:00Z">
        <w:r w:rsidR="0097275E">
          <w:t>and</w:t>
        </w:r>
      </w:ins>
      <w:r w:rsidR="00806920" w:rsidRPr="003E2A48">
        <w:t xml:space="preserve"> should not be thought of as </w:t>
      </w:r>
      <w:del w:id="1461" w:author="jennifer piehl" w:date="2020-03-05T15:10:00Z">
        <w:r w:rsidR="00806920" w:rsidRPr="003E2A48" w:rsidDel="0097275E">
          <w:delText xml:space="preserve">a </w:delText>
        </w:r>
      </w:del>
      <w:r w:rsidR="00806920" w:rsidRPr="003E2A48">
        <w:t>population growth model</w:t>
      </w:r>
      <w:ins w:id="1462" w:author="jennifer piehl" w:date="2020-03-05T15:10:00Z">
        <w:r w:rsidR="0097275E">
          <w:t>s</w:t>
        </w:r>
      </w:ins>
      <w:r w:rsidR="00806920" w:rsidRPr="003E2A48">
        <w:t xml:space="preserve">. We tested models with </w:t>
      </w:r>
      <w:ins w:id="1463" w:author="jennifer piehl" w:date="2020-03-05T15:11:00Z">
        <w:r w:rsidR="0097275E">
          <w:t xml:space="preserve">the inclusion of 1 and 2 </w:t>
        </w:r>
      </w:ins>
      <w:r w:rsidR="00806920" w:rsidRPr="003E2A48">
        <w:t>prior year</w:t>
      </w:r>
      <w:del w:id="1464" w:author="jennifer piehl" w:date="2020-03-05T15:11:00Z">
        <w:r w:rsidR="00806920" w:rsidRPr="003E2A48" w:rsidDel="0097275E">
          <w:delText xml:space="preserve"> and two years prior </w:delText>
        </w:r>
      </w:del>
      <w:ins w:id="1465" w:author="jennifer piehl" w:date="2020-03-05T15:11:00Z">
        <w:r w:rsidR="0097275E">
          <w:t xml:space="preserve">s for the </w:t>
        </w:r>
      </w:ins>
      <w:r w:rsidR="00806920" w:rsidRPr="003E2A48">
        <w:t>Oct</w:t>
      </w:r>
      <w:del w:id="1466" w:author="jennifer piehl" w:date="2020-03-05T15:11:00Z">
        <w:r w:rsidR="00806920" w:rsidRPr="003E2A48" w:rsidDel="0097275E">
          <w:delText>-</w:delText>
        </w:r>
      </w:del>
      <w:ins w:id="1467" w:author="jennifer piehl" w:date="2020-03-05T15:11:00Z">
        <w:r w:rsidR="0097275E">
          <w:t>ober–</w:t>
        </w:r>
      </w:ins>
      <w:r w:rsidR="00806920" w:rsidRPr="003E2A48">
        <w:t>Mar</w:t>
      </w:r>
      <w:ins w:id="1468" w:author="jennifer piehl" w:date="2020-03-05T15:11:00Z">
        <w:r w:rsidR="0097275E">
          <w:t>ch</w:t>
        </w:r>
      </w:ins>
      <w:r w:rsidR="00806920" w:rsidRPr="003E2A48">
        <w:t xml:space="preserve"> </w:t>
      </w:r>
      <w:del w:id="1469" w:author="jennifer piehl" w:date="2020-03-05T15:11:00Z">
        <w:r w:rsidR="00806920" w:rsidRPr="003E2A48" w:rsidDel="0097275E">
          <w:delText xml:space="preserve">catch </w:delText>
        </w:r>
      </w:del>
      <w:r w:rsidR="00806920" w:rsidRPr="003E2A48">
        <w:t>(</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ins w:id="1470" w:author="jennifer piehl" w:date="2020-03-05T15:11:00Z">
        <w:r w:rsidR="0097275E">
          <w:t>y–</w:t>
        </w:r>
      </w:ins>
      <w:del w:id="1471" w:author="jennifer piehl" w:date="2020-03-05T15:11:00Z">
        <w:r w:rsidR="00806920" w:rsidRPr="003E2A48" w:rsidDel="0097275E">
          <w:delText>-</w:delText>
        </w:r>
      </w:del>
      <w:r w:rsidR="00806920" w:rsidRPr="003E2A48">
        <w:t>Sep</w:t>
      </w:r>
      <w:del w:id="1472" w:author="jennifer piehl" w:date="2020-03-05T15:11:00Z">
        <w:r w:rsidR="00806920" w:rsidRPr="003E2A48" w:rsidDel="0097275E">
          <w:delText xml:space="preserve"> catch</w:delText>
        </w:r>
      </w:del>
      <w:ins w:id="1473" w:author="jennifer piehl" w:date="2020-03-05T15:11:00Z">
        <w:r w:rsidR="0097275E">
          <w:t>tember</w:t>
        </w:r>
      </w:ins>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ins w:id="1474" w:author="jennifer piehl" w:date="2020-03-05T15:11:00Z">
        <w:r w:rsidR="0097275E">
          <w:t xml:space="preserve">catches </w:t>
        </w:r>
      </w:ins>
      <w:r w:rsidR="00806920" w:rsidRPr="003E2A48">
        <w:t>as the explanatory catch variable</w:t>
      </w:r>
      <w:ins w:id="1475" w:author="jennifer piehl" w:date="2020-03-05T15:12:00Z">
        <w:r w:rsidR="0097275E">
          <w:t>s</w:t>
        </w:r>
      </w:ins>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sSub>
          <m:sSubPr>
            <m:ctrlPr>
              <w:del w:id="1476" w:author="jennifer piehl" w:date="2020-03-05T15:12:00Z">
                <w:rPr>
                  <w:rFonts w:ascii="Cambria Math" w:hAnsi="Cambria Math"/>
                </w:rPr>
              </w:del>
            </m:ctrlPr>
          </m:sSubPr>
          <m:e>
            <m:r>
              <w:del w:id="1477" w:author="jennifer piehl" w:date="2020-03-05T15:12:00Z">
                <w:rPr>
                  <w:rFonts w:ascii="Cambria Math" w:hAnsi="Cambria Math"/>
                </w:rPr>
                <m:t>S</m:t>
              </w:del>
            </m:r>
          </m:e>
          <m:sub>
            <m:r>
              <w:del w:id="1478" w:author="jennifer piehl" w:date="2020-03-05T15:12:00Z">
                <w:rPr>
                  <w:rFonts w:ascii="Cambria Math" w:hAnsi="Cambria Math"/>
                </w:rPr>
                <m:t>t</m:t>
              </w:del>
            </m:r>
          </m:sub>
        </m:sSub>
        <m:r>
          <w:ins w:id="1479" w:author="jennifer piehl" w:date="2020-03-05T15:12:00Z">
            <m:rPr>
              <m:sty m:val="p"/>
            </m:rPr>
            <w:rPr>
              <w:rFonts w:ascii="Cambria Math" w:hAnsi="Cambria Math"/>
            </w:rPr>
            <m:t>it</m:t>
          </w:ins>
        </m:r>
      </m:oMath>
      <w:r w:rsidR="00806920" w:rsidRPr="003E2A48">
        <w:t xml:space="preserve"> is the </w:t>
      </w:r>
      <w:ins w:id="1480" w:author="jennifer piehl" w:date="2020-03-05T15:12:00Z">
        <w:r w:rsidR="0097275E">
          <w:t>immediately</w:t>
        </w:r>
      </w:ins>
      <w:ins w:id="1481" w:author="jennifer piehl" w:date="2020-03-05T15:13:00Z">
        <w:r w:rsidR="0097275E">
          <w:t xml:space="preserve"> preceding </w:t>
        </w:r>
      </w:ins>
      <w:r w:rsidR="00806920" w:rsidRPr="003E2A48">
        <w:t>quarter</w:t>
      </w:r>
      <w:ins w:id="1482" w:author="jennifer piehl" w:date="2020-03-05T15:13:00Z">
        <w:r w:rsidR="0097275E">
          <w:t>,</w:t>
        </w:r>
      </w:ins>
      <w:r w:rsidR="00806920" w:rsidRPr="003E2A48">
        <w:t xml:space="preserve"> </w:t>
      </w:r>
      <w:del w:id="1483" w:author="jennifer piehl" w:date="2020-03-05T15:13:00Z">
        <w:r w:rsidR="00806920" w:rsidRPr="003E2A48" w:rsidDel="0097275E">
          <w:delText xml:space="preserve">immediately prior to </w:delTex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rsidDel="0097275E">
          <w:delText xml:space="preserve"> </w:delText>
        </w:r>
      </w:del>
      <w:r w:rsidR="00806920" w:rsidRPr="003E2A48">
        <w:t>and</w:t>
      </w:r>
      <w:ins w:id="1484" w:author="jennifer piehl" w:date="2020-03-05T15:13:00Z">
        <w:r w:rsidR="0097275E">
          <w:t xml:space="preserve"> data</w:t>
        </w:r>
      </w:ins>
      <w:r w:rsidR="00806920" w:rsidRPr="003E2A48">
        <w:t xml:space="preserve"> would not be available for </w:t>
      </w:r>
      <w:del w:id="1485" w:author="jennifer piehl" w:date="2020-03-05T15:13:00Z">
        <w:r w:rsidR="00806920" w:rsidRPr="003E2A48" w:rsidDel="0097275E">
          <w:delText xml:space="preserve">a </w:delText>
        </w:r>
      </w:del>
      <w:r w:rsidR="00806920" w:rsidRPr="003E2A48">
        <w:t>forecast model</w:t>
      </w:r>
      <w:ins w:id="1486" w:author="jennifer piehl" w:date="2020-03-05T15:13:00Z">
        <w:r w:rsidR="0097275E">
          <w:t>s</w:t>
        </w:r>
      </w:ins>
      <w:r w:rsidR="00806920" w:rsidRPr="003E2A48">
        <w:t xml:space="preserve"> </w:t>
      </w:r>
      <w:del w:id="1487" w:author="jennifer piehl" w:date="2020-03-05T15:13:00Z">
        <w:r w:rsidR="00806920" w:rsidRPr="003E2A48" w:rsidDel="0097275E">
          <w:delText>since time is required to</w:delText>
        </w:r>
      </w:del>
      <w:ins w:id="1488" w:author="jennifer piehl" w:date="2020-03-05T15:13:00Z">
        <w:r w:rsidR="0097275E">
          <w:t>due to</w:t>
        </w:r>
      </w:ins>
      <w:r w:rsidR="00806920" w:rsidRPr="003E2A48">
        <w:t xml:space="preserve"> process</w:t>
      </w:r>
      <w:ins w:id="1489" w:author="jennifer piehl" w:date="2020-03-05T15:13:00Z">
        <w:r w:rsidR="0097275E">
          <w:t xml:space="preserve">ing </w:t>
        </w:r>
      </w:ins>
      <w:del w:id="1490" w:author="jennifer piehl" w:date="2020-03-05T15:13:00Z">
        <w:r w:rsidR="00806920" w:rsidRPr="003E2A48" w:rsidDel="0097275E">
          <w:delText xml:space="preserve"> landings data</w:delText>
        </w:r>
      </w:del>
      <w:ins w:id="1491" w:author="jennifer piehl" w:date="2020-03-05T15:13:00Z">
        <w:r w:rsidR="0097275E">
          <w:t>time requirements</w:t>
        </w:r>
      </w:ins>
      <w:r w:rsidR="00806920" w:rsidRPr="003E2A48">
        <w:t>. The catch models were fit to 1984</w:t>
      </w:r>
      <w:del w:id="1492" w:author="jennifer piehl" w:date="2020-03-05T15:14:00Z">
        <w:r w:rsidR="00806920" w:rsidRPr="003E2A48" w:rsidDel="0097275E">
          <w:delText xml:space="preserve"> to</w:delText>
        </w:r>
      </w:del>
      <w:ins w:id="1493" w:author="jennifer piehl" w:date="2020-03-05T15:14:00Z">
        <w:r w:rsidR="0097275E">
          <w:t>–</w:t>
        </w:r>
      </w:ins>
      <w:del w:id="1494" w:author="jennifer piehl" w:date="2020-03-05T15:14:00Z">
        <w:r w:rsidR="00806920" w:rsidRPr="003E2A48" w:rsidDel="0097275E">
          <w:delText xml:space="preserve"> </w:delText>
        </w:r>
      </w:del>
      <w:r w:rsidR="00806920" w:rsidRPr="003E2A48">
        <w:t xml:space="preserve">2015 catch data, </w:t>
      </w:r>
      <w:del w:id="1495" w:author="jennifer piehl" w:date="2020-03-05T15:14:00Z">
        <w:r w:rsidR="00806920" w:rsidRPr="003E2A48" w:rsidDel="0097275E">
          <w:delText>corresponding to the years when the</w:delText>
        </w:r>
      </w:del>
      <w:ins w:id="1496" w:author="jennifer piehl" w:date="2020-03-05T15:14:00Z">
        <w:r w:rsidR="0097275E">
          <w:t>as</w:t>
        </w:r>
      </w:ins>
      <w:r w:rsidR="00806920" w:rsidRPr="003E2A48">
        <w:t xml:space="preserve"> SST, upwelling</w:t>
      </w:r>
      <w:ins w:id="1497" w:author="jennifer piehl" w:date="2020-03-05T15:14:00Z">
        <w:r w:rsidR="0097275E">
          <w:t>,</w:t>
        </w:r>
      </w:ins>
      <w:r w:rsidR="00806920" w:rsidRPr="003E2A48">
        <w:t xml:space="preserve"> and precipitation data were available</w:t>
      </w:r>
      <w:ins w:id="1498" w:author="jennifer piehl" w:date="2020-03-05T15:14:00Z">
        <w:r w:rsidR="0097275E">
          <w:t xml:space="preserve"> for this period</w:t>
        </w:r>
      </w:ins>
      <w:r w:rsidR="00806920" w:rsidRPr="003E2A48">
        <w:t xml:space="preserve">. </w:t>
      </w:r>
      <w:r w:rsidR="00806920" w:rsidRPr="0097275E">
        <w:rPr>
          <w:i/>
          <w:iCs/>
          <w:rPrChange w:id="1499" w:author="jennifer piehl" w:date="2020-03-05T15:15:00Z">
            <w:rPr/>
          </w:rPrChange>
        </w:rPr>
        <w:t>F</w:t>
      </w:r>
      <w:del w:id="1500" w:author="jennifer piehl" w:date="2020-03-05T15:15:00Z">
        <w:r w:rsidR="00806920" w:rsidRPr="003E2A48" w:rsidDel="0097275E">
          <w:delText>-</w:delText>
        </w:r>
      </w:del>
      <w:ins w:id="1501" w:author="jennifer piehl" w:date="2020-03-05T15:15:00Z">
        <w:r w:rsidR="0097275E">
          <w:t xml:space="preserve"> </w:t>
        </w:r>
      </w:ins>
      <w:r w:rsidR="00806920" w:rsidRPr="003E2A48">
        <w:t xml:space="preserve">tests, </w:t>
      </w:r>
      <w:ins w:id="1502" w:author="jennifer piehl" w:date="2020-03-05T15:14:00Z">
        <w:r w:rsidR="0097275E">
          <w:t>Akaike information criterion (</w:t>
        </w:r>
      </w:ins>
      <w:r w:rsidR="00806920" w:rsidRPr="003E2A48">
        <w:t>AIC</w:t>
      </w:r>
      <w:ins w:id="1503" w:author="jennifer piehl" w:date="2020-03-05T15:14:00Z">
        <w:r w:rsidR="0097275E">
          <w:t>)</w:t>
        </w:r>
      </w:ins>
      <w:ins w:id="1504" w:author="jennifer piehl" w:date="2020-03-05T15:46:00Z">
        <w:r w:rsidR="00EE5A26">
          <w:t xml:space="preserve"> calculation</w:t>
        </w:r>
      </w:ins>
      <w:ins w:id="1505" w:author="jennifer piehl" w:date="2020-03-05T15:15:00Z">
        <w:r w:rsidR="0097275E">
          <w:t>,</w:t>
        </w:r>
      </w:ins>
      <w:r w:rsidR="00806920" w:rsidRPr="003E2A48">
        <w:t xml:space="preserve"> and leave-one-out cross-validation (LOOCV) </w:t>
      </w:r>
      <w:del w:id="1506" w:author="jennifer piehl" w:date="2020-03-05T15:15:00Z">
        <w:r w:rsidR="00806920" w:rsidRPr="003E2A48" w:rsidDel="0097275E">
          <w:delText>on</w:delText>
        </w:r>
      </w:del>
      <w:ins w:id="1507" w:author="jennifer piehl" w:date="2020-03-05T15:15:00Z">
        <w:r w:rsidR="0097275E">
          <w:t>were applied to</w:t>
        </w:r>
      </w:ins>
      <w:r w:rsidR="00806920" w:rsidRPr="003E2A48">
        <w:t xml:space="preserve"> nested sets of models (Wood</w:t>
      </w:r>
      <w:del w:id="1508" w:author="jennifer piehl" w:date="2020-03-05T12:14:00Z">
        <w:r w:rsidR="00806920" w:rsidRPr="003E2A48" w:rsidDel="0065024E">
          <w:delText xml:space="preserve"> et al.,</w:delText>
        </w:r>
      </w:del>
      <w:ins w:id="1509" w:author="jennifer piehl" w:date="2020-03-05T12:14:00Z">
        <w:r w:rsidR="0065024E">
          <w:t xml:space="preserve">, </w:t>
        </w:r>
        <w:proofErr w:type="spellStart"/>
        <w:r w:rsidR="0065024E" w:rsidRPr="003E2A48">
          <w:t>Pya</w:t>
        </w:r>
        <w:proofErr w:type="spellEnd"/>
        <w:r w:rsidR="0065024E" w:rsidRPr="003E2A48">
          <w:t xml:space="preserve">, &amp; </w:t>
        </w:r>
        <w:proofErr w:type="spellStart"/>
        <w:r w:rsidR="0065024E" w:rsidRPr="003E2A48">
          <w:t>Säfken</w:t>
        </w:r>
        <w:proofErr w:type="spellEnd"/>
        <w:r w:rsidR="0065024E">
          <w:t>,</w:t>
        </w:r>
      </w:ins>
      <w:r w:rsidR="00806920" w:rsidRPr="003E2A48">
        <w:t xml:space="preserve"> 2016) </w:t>
      </w:r>
      <w:del w:id="1510" w:author="jennifer piehl" w:date="2020-03-05T15:15:00Z">
        <w:r w:rsidR="00806920" w:rsidRPr="003E2A48" w:rsidDel="0097275E">
          <w:delText xml:space="preserve">were used </w:delText>
        </w:r>
      </w:del>
      <w:r w:rsidR="00806920" w:rsidRPr="003E2A48">
        <w:t xml:space="preserve">to evaluate </w:t>
      </w:r>
      <w:del w:id="1511" w:author="jennifer piehl" w:date="2020-03-05T15:15:00Z">
        <w:r w:rsidR="00806920" w:rsidRPr="003E2A48" w:rsidDel="0097275E">
          <w:delText xml:space="preserve">the </w:delText>
        </w:r>
      </w:del>
      <w:r w:rsidR="00806920" w:rsidRPr="003E2A48">
        <w:t>support for the catch</w:t>
      </w:r>
      <w:ins w:id="1512" w:author="jennifer piehl" w:date="2020-03-05T15:15:00Z">
        <w:r w:rsidR="0097275E">
          <w:t>, and subse</w:t>
        </w:r>
      </w:ins>
      <w:ins w:id="1513" w:author="jennifer piehl" w:date="2020-03-05T15:16:00Z">
        <w:r w:rsidR="0097275E">
          <w:t>quently covariate,</w:t>
        </w:r>
      </w:ins>
      <w:r w:rsidR="00806920" w:rsidRPr="003E2A48">
        <w:t xml:space="preserve"> models</w:t>
      </w:r>
      <w:del w:id="1514" w:author="jennifer piehl" w:date="2020-03-05T15:16:00Z">
        <w:r w:rsidR="00806920" w:rsidRPr="003E2A48" w:rsidDel="0097275E">
          <w:delText xml:space="preserve"> and later for the covariate models</w:delText>
        </w:r>
      </w:del>
      <w:r w:rsidR="00806920" w:rsidRPr="003E2A48">
        <w:t xml:space="preserve">. LOOCV involves </w:t>
      </w:r>
      <w:del w:id="1515" w:author="jennifer piehl" w:date="2020-03-05T15:17:00Z">
        <w:r w:rsidR="00806920" w:rsidRPr="003E2A48" w:rsidDel="0097275E">
          <w:delText>leaving out</w:delText>
        </w:r>
      </w:del>
      <w:ins w:id="1516" w:author="jennifer piehl" w:date="2020-03-05T15:17:00Z">
        <w:r w:rsidR="0097275E">
          <w:t>model fitting with the omission of</w:t>
        </w:r>
      </w:ins>
      <w:r w:rsidR="00806920" w:rsidRPr="003E2A48">
        <w:t xml:space="preserve"> a data</w:t>
      </w:r>
      <w:del w:id="1517" w:author="jennifer piehl" w:date="2020-03-05T15:16:00Z">
        <w:r w:rsidR="00806920" w:rsidRPr="003E2A48" w:rsidDel="0097275E">
          <w:delText xml:space="preserve"> </w:delText>
        </w:r>
      </w:del>
      <w:r w:rsidR="00806920" w:rsidRPr="003E2A48">
        <w:t xml:space="preserve">point, </w:t>
      </w:r>
      <w:del w:id="1518" w:author="jennifer piehl" w:date="2020-03-05T15:17:00Z">
        <w:r w:rsidR="00806920" w:rsidRPr="003E2A48" w:rsidDel="0097275E">
          <w:delText>fitting the model, and then</w:delText>
        </w:r>
      </w:del>
      <w:ins w:id="1519" w:author="jennifer piehl" w:date="2020-03-05T15:17:00Z">
        <w:r w:rsidR="0097275E">
          <w:t>followed by</w:t>
        </w:r>
      </w:ins>
      <w:r w:rsidR="00806920" w:rsidRPr="003E2A48">
        <w:t xml:space="preserve"> predicti</w:t>
      </w:r>
      <w:del w:id="1520" w:author="jennifer piehl" w:date="2020-03-05T15:17:00Z">
        <w:r w:rsidR="00806920" w:rsidRPr="003E2A48" w:rsidDel="0097275E">
          <w:delText>ng the left-out</w:delText>
        </w:r>
      </w:del>
      <w:ins w:id="1521" w:author="jennifer piehl" w:date="2020-03-05T15:17:00Z">
        <w:r w:rsidR="0097275E">
          <w:t>on of that</w:t>
        </w:r>
      </w:ins>
      <w:r w:rsidR="00806920" w:rsidRPr="003E2A48">
        <w:t xml:space="preserve"> data</w:t>
      </w:r>
      <w:del w:id="1522" w:author="jennifer piehl" w:date="2020-03-05T15:17:00Z">
        <w:r w:rsidR="00806920" w:rsidRPr="003E2A48" w:rsidDel="0097275E">
          <w:delText xml:space="preserve"> </w:delText>
        </w:r>
      </w:del>
      <w:r w:rsidR="00806920" w:rsidRPr="003E2A48">
        <w:t>point</w:t>
      </w:r>
      <w:del w:id="1523" w:author="jennifer piehl" w:date="2020-03-06T10:28:00Z">
        <w:r w:rsidR="00806920" w:rsidRPr="003E2A48" w:rsidDel="004C4001">
          <w:delText>.</w:delText>
        </w:r>
      </w:del>
      <w:ins w:id="1524" w:author="jennifer piehl" w:date="2020-03-06T10:28:00Z">
        <w:r w:rsidR="004C4001" w:rsidRPr="003E2A48">
          <w:t xml:space="preserve">. </w:t>
        </w:r>
      </w:ins>
      <w:del w:id="1525" w:author="jennifer piehl" w:date="2020-03-06T10:28:00Z">
        <w:r w:rsidR="00806920" w:rsidRPr="003E2A48" w:rsidDel="004C4001">
          <w:delText xml:space="preserve"> </w:delText>
        </w:r>
      </w:del>
      <w:r w:rsidR="00806920" w:rsidRPr="003E2A48">
        <w:t>The root mean squared error</w:t>
      </w:r>
      <w:del w:id="1526" w:author="jennifer piehl" w:date="2020-03-06T12:47:00Z">
        <w:r w:rsidR="00806920" w:rsidRPr="003E2A48" w:rsidDel="003938B0">
          <w:delText xml:space="preserve"> (RMSE)</w:delText>
        </w:r>
      </w:del>
      <w:r w:rsidR="00806920" w:rsidRPr="003E2A48">
        <w:t xml:space="preserve"> is reported for the set of prediction errors (</w:t>
      </w:r>
      <w:del w:id="1527" w:author="jennifer piehl" w:date="2020-03-05T15:17:00Z">
        <w:r w:rsidR="00806920" w:rsidRPr="003E2A48" w:rsidDel="0097275E">
          <w:delText xml:space="preserve">this is </w:delText>
        </w:r>
      </w:del>
      <w:r w:rsidR="00806920" w:rsidRPr="003E2A48">
        <w:t>also known as the predicted residual error sum of squares</w:t>
      </w:r>
      <w:del w:id="1528" w:author="jennifer piehl" w:date="2020-03-05T15:17:00Z">
        <w:r w:rsidR="00806920" w:rsidRPr="003E2A48" w:rsidDel="0097275E">
          <w:delText xml:space="preserve"> or PRESS statistic</w:delText>
        </w:r>
      </w:del>
      <w:r w:rsidR="00806920" w:rsidRPr="003E2A48">
        <w:t xml:space="preserve">). After selection of the best model </w:t>
      </w:r>
      <w:del w:id="1529" w:author="jennifer piehl" w:date="2020-03-05T15:18:00Z">
        <w:r w:rsidR="00806920" w:rsidRPr="003E2A48" w:rsidDel="0097275E">
          <w:delText xml:space="preserve">with </w:delText>
        </w:r>
      </w:del>
      <w:ins w:id="1530" w:author="jennifer piehl" w:date="2020-03-05T15:18:00Z">
        <w:r w:rsidR="0097275E">
          <w:t>using</w:t>
        </w:r>
        <w:r w:rsidR="0097275E" w:rsidRPr="003E2A48">
          <w:t xml:space="preserve"> </w:t>
        </w:r>
      </w:ins>
      <w:r w:rsidR="00806920" w:rsidRPr="003E2A48">
        <w:t>the 1984</w:t>
      </w:r>
      <w:del w:id="1531" w:author="jennifer piehl" w:date="2020-03-05T15:18:00Z">
        <w:r w:rsidR="00806920" w:rsidRPr="003E2A48" w:rsidDel="0097275E">
          <w:delText>-</w:delText>
        </w:r>
      </w:del>
      <w:ins w:id="1532" w:author="jennifer piehl" w:date="2020-03-05T15:18:00Z">
        <w:r w:rsidR="0097275E">
          <w:t>–</w:t>
        </w:r>
      </w:ins>
      <w:r w:rsidR="00806920" w:rsidRPr="003E2A48">
        <w:t xml:space="preserve">2015 data, </w:t>
      </w:r>
      <w:del w:id="1533" w:author="jennifer piehl" w:date="2020-03-05T15:18:00Z">
        <w:r w:rsidR="00806920" w:rsidRPr="003E2A48" w:rsidDel="0097275E">
          <w:lastRenderedPageBreak/>
          <w:delText xml:space="preserve">the </w:delText>
        </w:r>
      </w:del>
      <w:r w:rsidR="00806920" w:rsidRPr="003E2A48">
        <w:t xml:space="preserve">fitting was repeated with </w:t>
      </w:r>
      <w:del w:id="1534" w:author="jennifer piehl" w:date="2020-03-05T15:18:00Z">
        <w:r w:rsidR="00806920" w:rsidRPr="003E2A48" w:rsidDel="0097275E">
          <w:delText xml:space="preserve">the </w:delText>
        </w:r>
      </w:del>
      <w:ins w:id="1535" w:author="jennifer piehl" w:date="2020-03-05T15:18:00Z">
        <w:r w:rsidR="0097275E">
          <w:t>catch data from</w:t>
        </w:r>
        <w:r w:rsidR="0097275E" w:rsidRPr="003E2A48">
          <w:t xml:space="preserve"> </w:t>
        </w:r>
      </w:ins>
      <w:r w:rsidR="00806920" w:rsidRPr="003E2A48">
        <w:t>1956</w:t>
      </w:r>
      <w:del w:id="1536" w:author="jennifer piehl" w:date="2020-03-05T15:18:00Z">
        <w:r w:rsidR="00806920" w:rsidRPr="003E2A48" w:rsidDel="0097275E">
          <w:delText>-</w:delText>
        </w:r>
      </w:del>
      <w:ins w:id="1537" w:author="jennifer piehl" w:date="2020-03-05T15:18:00Z">
        <w:r w:rsidR="0097275E">
          <w:t>–</w:t>
        </w:r>
      </w:ins>
      <w:r w:rsidR="00806920" w:rsidRPr="003E2A48">
        <w:t xml:space="preserve">1983 </w:t>
      </w:r>
      <w:del w:id="1538" w:author="jennifer piehl" w:date="2020-03-05T15:18:00Z">
        <w:r w:rsidR="00806920" w:rsidRPr="003E2A48" w:rsidDel="0097275E">
          <w:delText xml:space="preserve">catch data </w:delText>
        </w:r>
      </w:del>
      <w:r w:rsidR="00806920" w:rsidRPr="003E2A48">
        <w:t xml:space="preserve">to confirm the </w:t>
      </w:r>
      <w:del w:id="1539" w:author="jennifer piehl" w:date="2020-03-05T15:19:00Z">
        <w:r w:rsidR="00806920" w:rsidRPr="003E2A48" w:rsidDel="0097275E">
          <w:delText xml:space="preserve">form of the </w:delText>
        </w:r>
      </w:del>
      <w:r w:rsidR="00806920" w:rsidRPr="003E2A48">
        <w:t>catch model</w:t>
      </w:r>
      <w:del w:id="1540" w:author="jennifer piehl" w:date="2020-03-05T15:19:00Z">
        <w:r w:rsidR="00806920" w:rsidRPr="003E2A48" w:rsidDel="0097275E">
          <w:delText>s</w:delText>
        </w:r>
      </w:del>
      <w:ins w:id="1541" w:author="jennifer piehl" w:date="2020-03-05T15:19:00Z">
        <w:r w:rsidR="0097275E">
          <w:t xml:space="preserve"> form</w:t>
        </w:r>
      </w:ins>
      <w:r w:rsidR="00806920" w:rsidRPr="003E2A48">
        <w:t xml:space="preserve">. An influential </w:t>
      </w:r>
      <w:proofErr w:type="gramStart"/>
      <w:r w:rsidR="00806920" w:rsidRPr="003E2A48">
        <w:t>years</w:t>
      </w:r>
      <w:proofErr w:type="gramEnd"/>
      <w:r w:rsidR="00806920" w:rsidRPr="003E2A48">
        <w:t xml:space="preserve"> test was </w:t>
      </w:r>
      <w:del w:id="1542" w:author="jennifer piehl" w:date="2020-03-05T15:19:00Z">
        <w:r w:rsidR="00806920" w:rsidRPr="003E2A48" w:rsidDel="0097275E">
          <w:delText xml:space="preserve">done </w:delText>
        </w:r>
      </w:del>
      <w:ins w:id="1543" w:author="jennifer piehl" w:date="2020-03-05T15:19:00Z">
        <w:r w:rsidR="0097275E">
          <w:t>performed</w:t>
        </w:r>
        <w:r w:rsidR="0097275E" w:rsidRPr="003E2A48">
          <w:t xml:space="preserve"> </w:t>
        </w:r>
      </w:ins>
      <w:r w:rsidR="00806920" w:rsidRPr="003E2A48">
        <w:t xml:space="preserve">by removing each year </w:t>
      </w:r>
      <w:ins w:id="1544" w:author="jennifer piehl" w:date="2020-03-05T15:19:00Z">
        <w:r w:rsidR="0097275E">
          <w:t xml:space="preserve">in the series sequentially </w:t>
        </w:r>
      </w:ins>
      <w:r w:rsidR="00806920" w:rsidRPr="003E2A48">
        <w:t>and repeating the model selection analysis.</w:t>
      </w:r>
    </w:p>
    <w:p w14:paraId="4B678690" w14:textId="24AF3CC4" w:rsidR="008062F9" w:rsidRPr="003E2A48" w:rsidRDefault="00806920">
      <w:pPr>
        <w:pStyle w:val="BodyText"/>
        <w:spacing w:before="0" w:after="0" w:line="480" w:lineRule="auto"/>
        <w:ind w:firstLine="360"/>
        <w:pPrChange w:id="1545" w:author="jennifer piehl" w:date="2020-03-05T10:44:00Z">
          <w:pPr>
            <w:pStyle w:val="BodyText"/>
            <w:spacing w:before="0" w:after="0" w:line="480" w:lineRule="auto"/>
          </w:pPr>
        </w:pPrChange>
      </w:pPr>
      <w:del w:id="1546" w:author="jennifer piehl" w:date="2020-03-05T15:19:00Z">
        <w:r w:rsidRPr="003E2A48" w:rsidDel="0097275E">
          <w:delText xml:space="preserve">Once </w:delText>
        </w:r>
      </w:del>
      <w:ins w:id="1547" w:author="jennifer piehl" w:date="2020-03-05T15:19:00Z">
        <w:r w:rsidR="0097275E">
          <w:t>After establishment of</w:t>
        </w:r>
        <w:r w:rsidR="0097275E" w:rsidRPr="003E2A48">
          <w:t xml:space="preserve"> </w:t>
        </w:r>
      </w:ins>
      <w:r w:rsidRPr="003E2A48">
        <w:t>the catch models</w:t>
      </w:r>
      <w:del w:id="1548" w:author="jennifer piehl" w:date="2020-03-05T15:20:00Z">
        <w:r w:rsidRPr="003E2A48" w:rsidDel="0097275E">
          <w:delText xml:space="preserve"> were determined</w:delText>
        </w:r>
      </w:del>
      <w:r w:rsidRPr="003E2A48">
        <w:t xml:space="preserve">, </w:t>
      </w:r>
      <w:del w:id="1549" w:author="jennifer piehl" w:date="2020-03-05T15:23:00Z">
        <w:r w:rsidRPr="003E2A48" w:rsidDel="00AE6E40">
          <w:delText xml:space="preserve">the </w:delText>
        </w:r>
      </w:del>
      <w:r w:rsidRPr="003E2A48">
        <w:t xml:space="preserve">covariates </w:t>
      </w:r>
      <w:ins w:id="1550" w:author="jennifer piehl" w:date="2020-03-05T15:23:00Z">
        <w:r w:rsidR="00AE6E40">
          <w:t xml:space="preserve">from the study hypotheses </w:t>
        </w:r>
      </w:ins>
      <w:r w:rsidRPr="003E2A48">
        <w:t xml:space="preserve">were studied individually and then </w:t>
      </w:r>
      <w:del w:id="1551" w:author="jennifer piehl" w:date="2020-03-05T15:23:00Z">
        <w:r w:rsidRPr="003E2A48" w:rsidDel="00AE6E40">
          <w:delText>jointly</w:delText>
        </w:r>
      </w:del>
      <w:ins w:id="1552" w:author="jennifer piehl" w:date="2020-03-05T15:23:00Z">
        <w:r w:rsidR="00AE6E40">
          <w:t>in pairs (</w:t>
        </w:r>
      </w:ins>
      <w:ins w:id="1553" w:author="jennifer piehl" w:date="2020-03-05T15:24:00Z">
        <w:r w:rsidR="00AE6E40">
          <w:t>correlated covariates were not entered into the same model)</w:t>
        </w:r>
      </w:ins>
      <w:r w:rsidRPr="003E2A48">
        <w:t xml:space="preserve">. As with the catch models, </w:t>
      </w:r>
      <w:ins w:id="1554" w:author="jennifer piehl" w:date="2020-03-05T15:20:00Z">
        <w:r w:rsidR="00AE6E40">
          <w:t xml:space="preserve">support was evaluated using </w:t>
        </w:r>
      </w:ins>
      <w:r w:rsidRPr="00AE6E40">
        <w:rPr>
          <w:i/>
          <w:iCs/>
          <w:rPrChange w:id="1555" w:author="jennifer piehl" w:date="2020-03-05T15:20:00Z">
            <w:rPr/>
          </w:rPrChange>
        </w:rPr>
        <w:t>F</w:t>
      </w:r>
      <w:del w:id="1556" w:author="jennifer piehl" w:date="2020-03-05T15:20:00Z">
        <w:r w:rsidRPr="003E2A48" w:rsidDel="00AE6E40">
          <w:delText>-</w:delText>
        </w:r>
      </w:del>
      <w:ins w:id="1557" w:author="jennifer piehl" w:date="2020-03-05T15:20:00Z">
        <w:r w:rsidR="00AE6E40">
          <w:t xml:space="preserve"> </w:t>
        </w:r>
      </w:ins>
      <w:r w:rsidRPr="003E2A48">
        <w:t>tests, AIC</w:t>
      </w:r>
      <w:ins w:id="1558" w:author="jennifer piehl" w:date="2020-03-05T15:46:00Z">
        <w:r w:rsidR="00EE5A26">
          <w:t xml:space="preserve"> calculation</w:t>
        </w:r>
      </w:ins>
      <w:ins w:id="1559" w:author="jennifer piehl" w:date="2020-03-05T15:20:00Z">
        <w:r w:rsidR="00AE6E40">
          <w:t>,</w:t>
        </w:r>
      </w:ins>
      <w:r w:rsidRPr="003E2A48">
        <w:t xml:space="preserve"> and LOOCV</w:t>
      </w:r>
      <w:ins w:id="1560" w:author="jennifer piehl" w:date="2020-03-05T15:20:00Z">
        <w:r w:rsidR="00AE6E40">
          <w:t xml:space="preserve"> </w:t>
        </w:r>
      </w:ins>
      <w:del w:id="1561" w:author="jennifer piehl" w:date="2020-03-05T15:20:00Z">
        <w:r w:rsidRPr="003E2A48" w:rsidDel="00AE6E40">
          <w:delText xml:space="preserve"> (leave-one-out cross-validation) o</w:delText>
        </w:r>
      </w:del>
      <w:ins w:id="1562" w:author="jennifer piehl" w:date="2020-03-05T15:20:00Z">
        <w:r w:rsidR="00AE6E40">
          <w:t>with</w:t>
        </w:r>
      </w:ins>
      <w:del w:id="1563" w:author="jennifer piehl" w:date="2020-03-05T15:20:00Z">
        <w:r w:rsidRPr="003E2A48" w:rsidDel="00AE6E40">
          <w:delText>n</w:delText>
        </w:r>
      </w:del>
      <w:r w:rsidRPr="003E2A48">
        <w:t xml:space="preserve"> nested sets of models</w:t>
      </w:r>
      <w:del w:id="1564" w:author="jennifer piehl" w:date="2020-03-05T15:20:00Z">
        <w:r w:rsidRPr="003E2A48" w:rsidDel="00AE6E40">
          <w:delText xml:space="preserve"> were used to evaluate the support for models with covariates</w:delText>
        </w:r>
      </w:del>
      <w:del w:id="1565" w:author="jennifer piehl" w:date="2020-03-05T15:24:00Z">
        <w:r w:rsidRPr="003E2A48" w:rsidDel="00AE6E40">
          <w:delText>. T</w:delText>
        </w:r>
      </w:del>
      <w:ins w:id="1566" w:author="jennifer piehl" w:date="2020-03-05T15:24:00Z">
        <w:r w:rsidR="00AE6E40">
          <w:t xml:space="preserve"> and t</w:t>
        </w:r>
      </w:ins>
      <w:r w:rsidRPr="003E2A48">
        <w:t>he smoothing term was fixed at an intermediate value (</w:t>
      </w:r>
      <w:proofErr w:type="spellStart"/>
      <w:r w:rsidRPr="003E2A48">
        <w:t>sp</w:t>
      </w:r>
      <w:proofErr w:type="spellEnd"/>
      <w:ins w:id="1567" w:author="jennifer piehl" w:date="2020-03-05T15:21:00Z">
        <w:r w:rsidR="00AE6E40">
          <w:t xml:space="preserve"> </w:t>
        </w:r>
      </w:ins>
      <w:r w:rsidRPr="003E2A48">
        <w:t>=</w:t>
      </w:r>
      <w:ins w:id="1568" w:author="jennifer piehl" w:date="2020-03-05T15:21:00Z">
        <w:r w:rsidR="00AE6E40">
          <w:t xml:space="preserve"> </w:t>
        </w:r>
      </w:ins>
      <w:r w:rsidRPr="003E2A48">
        <w:t>0.6)</w:t>
      </w:r>
      <w:del w:id="1569" w:author="jennifer piehl" w:date="2020-03-05T15:24:00Z">
        <w:r w:rsidRPr="003E2A48" w:rsidDel="00AE6E40">
          <w:delText xml:space="preserve"> instead of being treated as an estimated variable</w:delText>
        </w:r>
      </w:del>
      <w:r w:rsidRPr="003E2A48">
        <w:t xml:space="preserve">. </w:t>
      </w:r>
      <w:ins w:id="1570" w:author="jennifer piehl" w:date="2020-03-05T15:22:00Z">
        <w:r w:rsidR="00AE6E40">
          <w:t>M</w:t>
        </w:r>
        <w:r w:rsidR="00AE6E40" w:rsidRPr="003E2A48">
          <w:t xml:space="preserve">odels with covariates </w:t>
        </w:r>
        <w:r w:rsidR="00AE6E40">
          <w:t>(</w:t>
        </w:r>
        <w:r w:rsidR="00AE6E40">
          <w:rPr>
            <w:i/>
            <w:iCs/>
          </w:rPr>
          <w:t>V</w:t>
        </w:r>
        <w:r w:rsidR="00AE6E40">
          <w:t xml:space="preserve">) </w:t>
        </w:r>
        <w:r w:rsidR="00AE6E40" w:rsidRPr="003E2A48">
          <w:t>modeled as a linear, non-linear</w:t>
        </w:r>
        <w:r w:rsidR="00AE6E40">
          <w:t>,</w:t>
        </w:r>
        <w:r w:rsidR="00AE6E40" w:rsidRPr="003E2A48">
          <w:t xml:space="preserve"> and time-varying effect</w:t>
        </w:r>
        <w:r w:rsidR="00AE6E40">
          <w:t>s</w:t>
        </w:r>
        <w:r w:rsidR="00AE6E40" w:rsidRPr="003E2A48">
          <w:t xml:space="preserve"> were compared</w:t>
        </w:r>
        <w:r w:rsidR="00AE6E40">
          <w:t>:</w:t>
        </w:r>
      </w:ins>
      <w:del w:id="1571" w:author="jennifer piehl" w:date="2020-03-05T15:21:00Z">
        <w:r w:rsidRPr="003E2A48" w:rsidDel="00AE6E40">
          <w:delText xml:space="preserve">Our </w:delText>
        </w:r>
      </w:del>
      <w:del w:id="1572" w:author="jennifer piehl" w:date="2020-03-05T15:22:00Z">
        <w:r w:rsidRPr="003E2A48" w:rsidDel="00AE6E40">
          <w:delText>models</w:delText>
        </w:r>
      </w:del>
      <w:del w:id="1573" w:author="jennifer piehl" w:date="2020-03-05T15:21:00Z">
        <w:r w:rsidRPr="003E2A48" w:rsidDel="00AE6E40">
          <w:delText xml:space="preserve"> for catch</w:delText>
        </w:r>
      </w:del>
      <w:del w:id="1574" w:author="jennifer piehl" w:date="2020-03-05T15:22:00Z">
        <w:r w:rsidRPr="003E2A48" w:rsidDel="00AE6E40">
          <w:delText xml:space="preserve"> with covariates took the form</w:delText>
        </w:r>
      </w:del>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ins w:id="1575" w:author="jennifer piehl" w:date="2020-03-05T15:21:00Z">
        <w:r w:rsidR="00AE6E40">
          <w:rPr>
            <w:rFonts w:eastAsiaTheme="minorEastAsia"/>
          </w:rPr>
          <w:t>,</w:t>
        </w:r>
      </w:ins>
      <w:r w:rsidRPr="003E2A48">
        <w:t xml:space="preserve"> where </w:t>
      </w:r>
      <m:oMath>
        <m:r>
          <w:rPr>
            <w:rFonts w:ascii="Cambria Math" w:hAnsi="Cambria Math"/>
          </w:rPr>
          <m:t>M</m:t>
        </m:r>
      </m:oMath>
      <w:r w:rsidRPr="003E2A48">
        <w:t xml:space="preserve"> </w:t>
      </w:r>
      <w:del w:id="1576" w:author="jennifer piehl" w:date="2020-03-05T15:21:00Z">
        <w:r w:rsidRPr="003E2A48" w:rsidDel="00AE6E40">
          <w:delText xml:space="preserve">was </w:delText>
        </w:r>
      </w:del>
      <w:ins w:id="1577" w:author="jennifer piehl" w:date="2020-03-05T15:21:00Z">
        <w:r w:rsidR="00AE6E40">
          <w:t>i</w:t>
        </w:r>
        <w:r w:rsidR="00AE6E40" w:rsidRPr="003E2A48">
          <w:t xml:space="preserve">s </w:t>
        </w:r>
      </w:ins>
      <w:r w:rsidRPr="003E2A48">
        <w:t>the best catch model from step 1</w:t>
      </w:r>
      <w:del w:id="1578" w:author="jennifer piehl" w:date="2020-03-05T15:23:00Z">
        <w:r w:rsidRPr="003E2A48" w:rsidDel="00AE6E40">
          <w:delText xml:space="preserve"> and </w:delText>
        </w:r>
        <m:oMath>
          <m:r>
            <w:rPr>
              <w:rFonts w:ascii="Cambria Math" w:hAnsi="Cambria Math"/>
            </w:rPr>
            <m:t>V</m:t>
          </m:r>
        </m:oMath>
        <w:r w:rsidRPr="003E2A48" w:rsidDel="00AE6E40">
          <w:delText xml:space="preserve"> is a covariate</w:delText>
        </w:r>
      </w:del>
      <w:r w:rsidRPr="003E2A48">
        <w:t>.</w:t>
      </w:r>
      <w:del w:id="1579" w:author="jennifer piehl" w:date="2020-03-05T15:24:00Z">
        <w:r w:rsidRPr="003E2A48" w:rsidDel="00AE6E40">
          <w:delText xml:space="preserve"> </w:delText>
        </w:r>
      </w:del>
      <w:del w:id="1580" w:author="jennifer piehl" w:date="2020-03-05T15:22:00Z">
        <w:r w:rsidRPr="003E2A48" w:rsidDel="00AE6E40">
          <w:delText xml:space="preserve">Thus models with covariates modeled as a linear, non-linear and time-varying effect were compared. </w:delText>
        </w:r>
      </w:del>
      <w:del w:id="1581" w:author="jennifer piehl" w:date="2020-03-05T15:24:00Z">
        <w:r w:rsidRPr="003E2A48" w:rsidDel="00AE6E40">
          <w:delText>The covariates tested are those hypothesized to drive variability in oil sardine landings (Table 1). We tested both models with one and two covariates and did not use correlated covariates in the same model.</w:delText>
        </w:r>
      </w:del>
    </w:p>
    <w:p w14:paraId="00C18062" w14:textId="77777777" w:rsidR="00185159" w:rsidRDefault="00185159" w:rsidP="00354701">
      <w:pPr>
        <w:pStyle w:val="Heading1"/>
        <w:spacing w:before="0" w:line="480" w:lineRule="auto"/>
        <w:rPr>
          <w:ins w:id="1582" w:author="jennifer piehl" w:date="2020-03-05T10:44:00Z"/>
          <w:rFonts w:asciiTheme="minorHAnsi" w:hAnsiTheme="minorHAnsi"/>
          <w:color w:val="auto"/>
          <w:sz w:val="24"/>
          <w:szCs w:val="24"/>
        </w:rPr>
      </w:pPr>
      <w:bookmarkStart w:id="1583"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ins w:id="1584" w:author="jennifer piehl" w:date="2020-03-05T10:44:00Z">
        <w:r>
          <w:rPr>
            <w:rFonts w:asciiTheme="minorHAnsi" w:hAnsiTheme="minorHAnsi"/>
            <w:color w:val="auto"/>
            <w:sz w:val="24"/>
            <w:szCs w:val="24"/>
          </w:rPr>
          <w:t xml:space="preserve">3 </w:t>
        </w:r>
      </w:ins>
      <w:r w:rsidRPr="003E2A48">
        <w:rPr>
          <w:rFonts w:asciiTheme="minorHAnsi" w:hAnsiTheme="minorHAnsi"/>
          <w:color w:val="auto"/>
          <w:sz w:val="24"/>
          <w:szCs w:val="24"/>
        </w:rPr>
        <w:t>RESULTS</w:t>
      </w:r>
      <w:bookmarkEnd w:id="1583"/>
    </w:p>
    <w:p w14:paraId="3129FE4E" w14:textId="518BE3E0" w:rsidR="008062F9" w:rsidRPr="00185159" w:rsidRDefault="00185159" w:rsidP="00354701">
      <w:pPr>
        <w:pStyle w:val="Heading2"/>
        <w:spacing w:before="0" w:line="480" w:lineRule="auto"/>
        <w:rPr>
          <w:rFonts w:asciiTheme="minorHAnsi" w:hAnsiTheme="minorHAnsi"/>
          <w:iCs/>
          <w:color w:val="auto"/>
          <w:sz w:val="24"/>
          <w:szCs w:val="24"/>
          <w:rPrChange w:id="1585" w:author="jennifer piehl" w:date="2020-03-05T10:44:00Z">
            <w:rPr>
              <w:rFonts w:asciiTheme="minorHAnsi" w:hAnsiTheme="minorHAnsi"/>
              <w:i/>
              <w:color w:val="auto"/>
              <w:sz w:val="24"/>
              <w:szCs w:val="24"/>
            </w:rPr>
          </w:rPrChange>
        </w:rPr>
      </w:pPr>
      <w:bookmarkStart w:id="1586" w:name="X8a9198c1282e11b01e1bae7c9bc843c87468f37"/>
      <w:ins w:id="1587" w:author="jennifer piehl" w:date="2020-03-05T10:44:00Z">
        <w:r w:rsidRPr="00185159">
          <w:rPr>
            <w:rFonts w:asciiTheme="minorHAnsi" w:hAnsiTheme="minorHAnsi"/>
            <w:iCs/>
            <w:color w:val="auto"/>
            <w:sz w:val="24"/>
            <w:szCs w:val="24"/>
            <w:rPrChange w:id="1588" w:author="jennifer piehl" w:date="2020-03-05T10:44:00Z">
              <w:rPr>
                <w:rFonts w:asciiTheme="minorHAnsi" w:hAnsiTheme="minorHAnsi"/>
                <w:i/>
                <w:color w:val="auto"/>
                <w:sz w:val="24"/>
                <w:szCs w:val="24"/>
              </w:rPr>
            </w:rPrChange>
          </w:rPr>
          <w:t>3.1</w:t>
        </w:r>
      </w:ins>
      <w:ins w:id="1589" w:author="jennifer piehl" w:date="2020-03-05T15:59:00Z">
        <w:r w:rsidR="00952A52">
          <w:rPr>
            <w:rFonts w:asciiTheme="minorHAnsi" w:hAnsiTheme="minorHAnsi"/>
            <w:iCs/>
            <w:color w:val="auto"/>
            <w:sz w:val="24"/>
            <w:szCs w:val="24"/>
          </w:rPr>
          <w:t xml:space="preserve"> C</w:t>
        </w:r>
      </w:ins>
      <w:del w:id="1590" w:author="jennifer piehl" w:date="2020-03-05T15:27:00Z">
        <w:r w:rsidR="00806920" w:rsidRPr="00185159" w:rsidDel="002E1BBA">
          <w:rPr>
            <w:rFonts w:asciiTheme="minorHAnsi" w:hAnsiTheme="minorHAnsi"/>
            <w:iCs/>
            <w:color w:val="auto"/>
            <w:sz w:val="24"/>
            <w:szCs w:val="24"/>
            <w:rPrChange w:id="1591" w:author="jennifer piehl" w:date="2020-03-05T10:44:00Z">
              <w:rPr>
                <w:rFonts w:asciiTheme="minorHAnsi" w:hAnsiTheme="minorHAnsi"/>
                <w:i/>
                <w:color w:val="auto"/>
                <w:sz w:val="24"/>
                <w:szCs w:val="24"/>
              </w:rPr>
            </w:rPrChange>
          </w:rPr>
          <w:delText>Catches in p</w:delText>
        </w:r>
      </w:del>
      <w:del w:id="1592" w:author="jennifer piehl" w:date="2020-03-05T15:59:00Z">
        <w:r w:rsidR="00806920" w:rsidRPr="00185159" w:rsidDel="00952A52">
          <w:rPr>
            <w:rFonts w:asciiTheme="minorHAnsi" w:hAnsiTheme="minorHAnsi"/>
            <w:iCs/>
            <w:color w:val="auto"/>
            <w:sz w:val="24"/>
            <w:szCs w:val="24"/>
            <w:rPrChange w:id="1593" w:author="jennifer piehl" w:date="2020-03-05T10:44:00Z">
              <w:rPr>
                <w:rFonts w:asciiTheme="minorHAnsi" w:hAnsiTheme="minorHAnsi"/>
                <w:i/>
                <w:color w:val="auto"/>
                <w:sz w:val="24"/>
                <w:szCs w:val="24"/>
              </w:rPr>
            </w:rPrChange>
          </w:rPr>
          <w:delText>rior</w:delText>
        </w:r>
      </w:del>
      <w:del w:id="1594" w:author="jennifer piehl" w:date="2020-03-05T15:27:00Z">
        <w:r w:rsidR="00806920" w:rsidRPr="00185159" w:rsidDel="002E1BBA">
          <w:rPr>
            <w:rFonts w:asciiTheme="minorHAnsi" w:hAnsiTheme="minorHAnsi"/>
            <w:iCs/>
            <w:color w:val="auto"/>
            <w:sz w:val="24"/>
            <w:szCs w:val="24"/>
            <w:rPrChange w:id="1595" w:author="jennifer piehl" w:date="2020-03-05T10:44:00Z">
              <w:rPr>
                <w:rFonts w:asciiTheme="minorHAnsi" w:hAnsiTheme="minorHAnsi"/>
                <w:i/>
                <w:color w:val="auto"/>
                <w:sz w:val="24"/>
                <w:szCs w:val="24"/>
              </w:rPr>
            </w:rPrChange>
          </w:rPr>
          <w:delText xml:space="preserve"> </w:delText>
        </w:r>
      </w:del>
      <w:del w:id="1596" w:author="jennifer piehl" w:date="2020-03-05T15:59:00Z">
        <w:r w:rsidR="00806920" w:rsidRPr="00185159" w:rsidDel="00952A52">
          <w:rPr>
            <w:rFonts w:asciiTheme="minorHAnsi" w:hAnsiTheme="minorHAnsi"/>
            <w:iCs/>
            <w:color w:val="auto"/>
            <w:sz w:val="24"/>
            <w:szCs w:val="24"/>
            <w:rPrChange w:id="1597" w:author="jennifer piehl" w:date="2020-03-05T10:44:00Z">
              <w:rPr>
                <w:rFonts w:asciiTheme="minorHAnsi" w:hAnsiTheme="minorHAnsi"/>
                <w:i/>
                <w:color w:val="auto"/>
                <w:sz w:val="24"/>
                <w:szCs w:val="24"/>
              </w:rPr>
            </w:rPrChange>
          </w:rPr>
          <w:delText>season</w:delText>
        </w:r>
      </w:del>
      <w:del w:id="1598" w:author="jennifer piehl" w:date="2020-03-05T15:27:00Z">
        <w:r w:rsidR="00806920" w:rsidRPr="00185159" w:rsidDel="002E1BBA">
          <w:rPr>
            <w:rFonts w:asciiTheme="minorHAnsi" w:hAnsiTheme="minorHAnsi"/>
            <w:iCs/>
            <w:color w:val="auto"/>
            <w:sz w:val="24"/>
            <w:szCs w:val="24"/>
            <w:rPrChange w:id="1599" w:author="jennifer piehl" w:date="2020-03-05T10:44:00Z">
              <w:rPr>
                <w:rFonts w:asciiTheme="minorHAnsi" w:hAnsiTheme="minorHAnsi"/>
                <w:i/>
                <w:color w:val="auto"/>
                <w:sz w:val="24"/>
                <w:szCs w:val="24"/>
              </w:rPr>
            </w:rPrChange>
          </w:rPr>
          <w:delText>s</w:delText>
        </w:r>
      </w:del>
      <w:ins w:id="1600" w:author="jennifer piehl" w:date="2020-03-05T15:27:00Z">
        <w:r w:rsidR="002E1BBA">
          <w:rPr>
            <w:rFonts w:asciiTheme="minorHAnsi" w:hAnsiTheme="minorHAnsi"/>
            <w:iCs/>
            <w:color w:val="auto"/>
            <w:sz w:val="24"/>
            <w:szCs w:val="24"/>
          </w:rPr>
          <w:t>atch</w:t>
        </w:r>
      </w:ins>
      <w:ins w:id="1601" w:author="jennifer piehl" w:date="2020-03-05T15:59:00Z">
        <w:r w:rsidR="00952A52">
          <w:rPr>
            <w:rFonts w:asciiTheme="minorHAnsi" w:hAnsiTheme="minorHAnsi"/>
            <w:iCs/>
            <w:color w:val="auto"/>
            <w:sz w:val="24"/>
            <w:szCs w:val="24"/>
          </w:rPr>
          <w:t xml:space="preserve"> model selection</w:t>
        </w:r>
      </w:ins>
      <w:del w:id="1602" w:author="jennifer piehl" w:date="2020-03-05T15:59:00Z">
        <w:r w:rsidR="00806920" w:rsidRPr="00185159" w:rsidDel="00952A52">
          <w:rPr>
            <w:rFonts w:asciiTheme="minorHAnsi" w:hAnsiTheme="minorHAnsi"/>
            <w:iCs/>
            <w:color w:val="auto"/>
            <w:sz w:val="24"/>
            <w:szCs w:val="24"/>
            <w:rPrChange w:id="1603" w:author="jennifer piehl" w:date="2020-03-05T10:44:00Z">
              <w:rPr>
                <w:rFonts w:asciiTheme="minorHAnsi" w:hAnsiTheme="minorHAnsi"/>
                <w:i/>
                <w:color w:val="auto"/>
                <w:sz w:val="24"/>
                <w:szCs w:val="24"/>
              </w:rPr>
            </w:rPrChange>
          </w:rPr>
          <w:delText xml:space="preserve"> as explanatory variables</w:delText>
        </w:r>
      </w:del>
      <w:bookmarkEnd w:id="1586"/>
    </w:p>
    <w:p w14:paraId="330DBA99" w14:textId="1E6533AD" w:rsidR="008062F9" w:rsidRPr="003E2A48" w:rsidRDefault="00806920" w:rsidP="00354701">
      <w:pPr>
        <w:pStyle w:val="FirstParagraph"/>
        <w:spacing w:before="0" w:after="0" w:line="480" w:lineRule="auto"/>
      </w:pPr>
      <w:del w:id="1604" w:author="jennifer piehl" w:date="2020-03-05T15:29:00Z">
        <w:r w:rsidRPr="003E2A48" w:rsidDel="002E1BBA">
          <w:delText xml:space="preserve">Using </w:delText>
        </w:r>
      </w:del>
      <w:ins w:id="1605" w:author="jennifer piehl" w:date="2020-03-05T15:29:00Z">
        <w:r w:rsidR="002E1BBA">
          <w:t>For</w:t>
        </w:r>
        <w:r w:rsidR="002E1BBA" w:rsidRPr="003E2A48">
          <w:t xml:space="preserve"> </w:t>
        </w:r>
      </w:ins>
      <w:del w:id="1606" w:author="jennifer piehl" w:date="2020-03-05T15:29:00Z">
        <w:r w:rsidRPr="003E2A48" w:rsidDel="002E1BBA">
          <w:delText xml:space="preserve">the </w:delText>
        </w:r>
      </w:del>
      <w:r w:rsidRPr="003E2A48">
        <w:t>1984</w:t>
      </w:r>
      <w:del w:id="1607" w:author="jennifer piehl" w:date="2020-03-05T15:27:00Z">
        <w:r w:rsidRPr="003E2A48" w:rsidDel="002E1BBA">
          <w:delText>-</w:delText>
        </w:r>
      </w:del>
      <w:ins w:id="1608" w:author="jennifer piehl" w:date="2020-03-05T15:27:00Z">
        <w:r w:rsidR="002E1BBA">
          <w:t>–</w:t>
        </w:r>
      </w:ins>
      <w:r w:rsidRPr="003E2A48">
        <w:t xml:space="preserve">2015 </w:t>
      </w:r>
      <w:ins w:id="1609" w:author="jennifer piehl" w:date="2020-03-05T15:29:00Z">
        <w:r w:rsidR="002E1BBA">
          <w:t xml:space="preserve">July–September </w:t>
        </w:r>
      </w:ins>
      <w:r w:rsidRPr="003E2A48">
        <w:t>catch</w:t>
      </w:r>
      <w:ins w:id="1610" w:author="jennifer piehl" w:date="2020-03-05T15:29:00Z">
        <w:r w:rsidR="002E1BBA">
          <w:t>es</w:t>
        </w:r>
      </w:ins>
      <w:del w:id="1611" w:author="jennifer piehl" w:date="2020-03-05T15:30:00Z">
        <w:r w:rsidRPr="003E2A48" w:rsidDel="00073272">
          <w:delText xml:space="preserve"> data</w:delText>
        </w:r>
      </w:del>
      <w:r w:rsidRPr="003E2A48">
        <w:t xml:space="preserve">, </w:t>
      </w:r>
      <w:del w:id="1612" w:author="jennifer piehl" w:date="2020-03-05T15:30:00Z">
        <w:r w:rsidRPr="003E2A48" w:rsidDel="00073272">
          <w:delText>the time</w:delText>
        </w:r>
      </w:del>
      <w:del w:id="1613" w:author="jennifer piehl" w:date="2020-03-05T15:27:00Z">
        <w:r w:rsidRPr="003E2A48" w:rsidDel="002E1BBA">
          <w:delText>-</w:delText>
        </w:r>
      </w:del>
      <w:del w:id="1614" w:author="jennifer piehl" w:date="2020-03-05T15:30:00Z">
        <w:r w:rsidRPr="003E2A48" w:rsidDel="00073272">
          <w:delText xml:space="preserve">period that overlaps our available environmental data, </w:delText>
        </w:r>
      </w:del>
      <w:del w:id="1615" w:author="jennifer piehl" w:date="2020-03-05T15:31:00Z">
        <w:r w:rsidRPr="003E2A48" w:rsidDel="00073272">
          <w:delText xml:space="preserve">the Jul-Sep catch models were compared against a “naive” model in which the forecasted Jul-Sep catch is the Jul-Sep catch in the prior year. </w:delText>
        </w:r>
      </w:del>
      <w:del w:id="1616" w:author="jennifer piehl" w:date="2020-03-05T15:28:00Z">
        <w:r w:rsidRPr="003E2A48" w:rsidDel="002E1BBA">
          <w:delText xml:space="preserve">The “naive” model has no estimated parameters and is a standard null model for time series modeling. </w:delText>
        </w:r>
      </w:del>
      <w:del w:id="1617" w:author="jennifer piehl" w:date="2020-03-05T15:31:00Z">
        <w:r w:rsidRPr="003E2A48" w:rsidDel="00073272">
          <w:delText>M</w:delText>
        </w:r>
      </w:del>
      <w:ins w:id="1618" w:author="jennifer piehl" w:date="2020-03-05T15:31:00Z">
        <w:r w:rsidR="00073272">
          <w:t>m</w:t>
        </w:r>
      </w:ins>
      <w:r w:rsidRPr="003E2A48">
        <w:t>odels with</w:t>
      </w:r>
      <w:ins w:id="1619" w:author="jennifer piehl" w:date="2020-03-05T15:31:00Z">
        <w:r w:rsidR="00073272">
          <w:t xml:space="preserve"> the October–March catch in the prior year</w:t>
        </w:r>
      </w:ins>
      <w:r w:rsidRPr="003E2A48">
        <w:t xml:space="preserve"> </w:t>
      </w:r>
      <w:ins w:id="1620" w:author="jennifer piehl" w:date="2020-03-05T15:31:00Z">
        <w:r w:rsidR="00073272">
          <w:t>[</w:t>
        </w:r>
      </w:ins>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del w:id="1621" w:author="jennifer piehl" w:date="2020-03-05T15:31:00Z">
        <w:r w:rsidRPr="003E2A48" w:rsidDel="00073272">
          <w:delText xml:space="preserve"> (Oct-Mar catch in prior year)</w:delText>
        </w:r>
      </w:del>
      <w:ins w:id="1622" w:author="jennifer piehl" w:date="2020-03-05T15:31:00Z">
        <w:r w:rsidR="00073272">
          <w:t xml:space="preserve">] serving </w:t>
        </w:r>
      </w:ins>
      <w:del w:id="1623" w:author="jennifer piehl" w:date="2020-03-05T15:31:00Z">
        <w:r w:rsidRPr="003E2A48" w:rsidDel="00073272">
          <w:delText xml:space="preserve"> </w:delText>
        </w:r>
      </w:del>
      <w:r w:rsidRPr="003E2A48">
        <w:t xml:space="preserve">as the explanatory covariate were strongly supported over the </w:t>
      </w:r>
      <w:del w:id="1624" w:author="jennifer piehl" w:date="2020-03-06T10:30:00Z">
        <w:r w:rsidRPr="003E2A48" w:rsidDel="004C4001">
          <w:delText xml:space="preserve">naive </w:delText>
        </w:r>
      </w:del>
      <w:ins w:id="1625" w:author="jennifer piehl" w:date="2020-03-06T11:58:00Z">
        <w:r w:rsidR="00E82C69">
          <w:t>naïve</w:t>
        </w:r>
      </w:ins>
      <w:ins w:id="1626" w:author="jennifer piehl" w:date="2020-03-06T10:30:00Z">
        <w:r w:rsidR="004C4001" w:rsidRPr="003E2A48">
          <w:t xml:space="preserve"> </w:t>
        </w:r>
      </w:ins>
      <w:r w:rsidRPr="003E2A48">
        <w:t>model and over models with</w:t>
      </w:r>
      <w:ins w:id="1627" w:author="jennifer piehl" w:date="2020-03-05T15:31:00Z">
        <w:r w:rsidR="00073272">
          <w:t xml:space="preserve"> the prior-year July–September catch </w:t>
        </w:r>
      </w:ins>
      <w:ins w:id="1628" w:author="jennifer piehl" w:date="2020-03-05T15:32:00Z">
        <w:r w:rsidR="00073272">
          <w:t>[</w:t>
        </w:r>
      </w:ins>
      <w:del w:id="1629" w:author="jennifer piehl" w:date="2020-03-05T15:32:00Z">
        <w:r w:rsidRPr="003E2A48" w:rsidDel="00073272">
          <w:delText xml:space="preserve"> </w:delText>
        </w:r>
      </w:del>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r>
          <w:ins w:id="1630" w:author="jennifer piehl" w:date="2020-03-05T15:32:00Z">
            <w:rPr>
              <w:rFonts w:ascii="Cambria Math" w:hAnsi="Cambria Math"/>
            </w:rPr>
            <m:t>]</m:t>
          </w:ins>
        </m:r>
      </m:oMath>
      <w:r w:rsidRPr="003E2A48">
        <w:t xml:space="preserve"> </w:t>
      </w:r>
      <w:del w:id="1631" w:author="jennifer piehl" w:date="2020-03-05T15:32:00Z">
        <w:r w:rsidRPr="003E2A48" w:rsidDel="00073272">
          <w:delText>(Jul-Sep catch in prior year)</w:delText>
        </w:r>
      </w:del>
      <w:ins w:id="1632" w:author="jennifer piehl" w:date="2020-03-05T15:32:00Z">
        <w:r w:rsidR="00073272">
          <w:t>serving</w:t>
        </w:r>
      </w:ins>
      <w:r w:rsidRPr="003E2A48">
        <w:t xml:space="preserve"> as the explanatory variable (Tables A1 and A2). </w:t>
      </w:r>
      <w:del w:id="1633" w:author="jennifer piehl" w:date="2020-03-05T15:32:00Z">
        <w:r w:rsidRPr="003E2A48" w:rsidDel="00073272">
          <w:delText>Addition of the catch two</w:delText>
        </w:r>
      </w:del>
      <w:ins w:id="1634" w:author="jennifer piehl" w:date="2020-03-05T15:32:00Z">
        <w:r w:rsidR="00073272">
          <w:t>The use of 2</w:t>
        </w:r>
      </w:ins>
      <w:r w:rsidRPr="003E2A48">
        <w:t xml:space="preserve"> years</w:t>
      </w:r>
      <w:ins w:id="1635" w:author="jennifer piehl" w:date="2020-03-05T15:32:00Z">
        <w:r w:rsidR="00073272">
          <w:t xml:space="preserve"> of</w:t>
        </w:r>
      </w:ins>
      <w:r w:rsidRPr="003E2A48">
        <w:t xml:space="preserve"> prior</w:t>
      </w:r>
      <w:ins w:id="1636" w:author="jennifer piehl" w:date="2020-03-05T15:32:00Z">
        <w:r w:rsidR="00073272">
          <w:t xml:space="preserve"> catch</w:t>
        </w:r>
      </w:ins>
      <w:del w:id="1637" w:author="jennifer piehl" w:date="2020-03-05T15:32:00Z">
        <w:r w:rsidRPr="003E2A48" w:rsidDel="00073272">
          <w:delText>,</w:delText>
        </w:r>
      </w:del>
      <w:r w:rsidRPr="003E2A48">
        <w:t xml:space="preserve"> </w:t>
      </w:r>
      <w:ins w:id="1638" w:author="jennifer piehl" w:date="2020-03-05T15:32:00Z">
        <w:r w:rsidR="00073272">
          <w:t>[</w:t>
        </w:r>
      </w:ins>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del w:id="1639" w:author="jennifer piehl" w:date="2020-03-05T15:32:00Z">
        <w:r w:rsidRPr="003E2A48" w:rsidDel="00073272">
          <w:delText>,</w:delText>
        </w:r>
      </w:del>
      <w:ins w:id="1640" w:author="jennifer piehl" w:date="2020-03-05T15:32:00Z">
        <w:r w:rsidR="00073272">
          <w:t>]</w:t>
        </w:r>
      </w:ins>
      <w:r w:rsidRPr="003E2A48">
        <w:t xml:space="preserve"> was not supported </w:t>
      </w:r>
      <w:del w:id="1641" w:author="jennifer piehl" w:date="2020-03-05T15:35:00Z">
        <w:r w:rsidRPr="003E2A48" w:rsidDel="006D14EA">
          <w:delText>(</w:delText>
        </w:r>
      </w:del>
      <w:r w:rsidRPr="003E2A48">
        <w:t>by</w:t>
      </w:r>
      <w:del w:id="1642" w:author="jennifer piehl" w:date="2020-03-05T15:47:00Z">
        <w:r w:rsidRPr="003E2A48" w:rsidDel="00EE5A26">
          <w:delText xml:space="preserve"> </w:delText>
        </w:r>
      </w:del>
      <w:ins w:id="1643" w:author="jennifer piehl" w:date="2020-03-05T15:47:00Z">
        <w:r w:rsidR="00EE5A26">
          <w:t xml:space="preserve"> </w:t>
        </w:r>
      </w:ins>
      <w:r w:rsidRPr="003E2A48">
        <w:t xml:space="preserve">AIC or </w:t>
      </w:r>
      <w:r w:rsidRPr="00073272">
        <w:rPr>
          <w:i/>
          <w:iCs/>
          <w:rPrChange w:id="1644" w:author="jennifer piehl" w:date="2020-03-05T15:33:00Z">
            <w:rPr/>
          </w:rPrChange>
        </w:rPr>
        <w:t>F</w:t>
      </w:r>
      <w:del w:id="1645" w:author="jennifer piehl" w:date="2020-03-05T15:33:00Z">
        <w:r w:rsidRPr="003E2A48" w:rsidDel="00073272">
          <w:delText>-</w:delText>
        </w:r>
      </w:del>
      <w:ins w:id="1646" w:author="jennifer piehl" w:date="2020-03-05T15:33:00Z">
        <w:r w:rsidR="00073272">
          <w:t xml:space="preserve"> </w:t>
        </w:r>
      </w:ins>
      <w:del w:id="1647" w:author="jennifer piehl" w:date="2020-03-05T15:45:00Z">
        <w:r w:rsidRPr="003E2A48" w:rsidDel="00EE5A26">
          <w:delText>test</w:delText>
        </w:r>
      </w:del>
      <w:ins w:id="1648" w:author="jennifer piehl" w:date="2020-03-05T15:45:00Z">
        <w:r w:rsidR="00EE5A26">
          <w:t>value</w:t>
        </w:r>
      </w:ins>
      <w:ins w:id="1649" w:author="jennifer piehl" w:date="2020-03-05T15:47:00Z">
        <w:r w:rsidR="00EE5A26">
          <w:t>s</w:t>
        </w:r>
      </w:ins>
      <w:del w:id="1650" w:author="jennifer piehl" w:date="2020-03-05T15:33:00Z">
        <w:r w:rsidRPr="003E2A48" w:rsidDel="00073272">
          <w:delText>s</w:delText>
        </w:r>
      </w:del>
      <w:del w:id="1651" w:author="jennifer piehl" w:date="2020-03-05T15:35:00Z">
        <w:r w:rsidRPr="003E2A48" w:rsidDel="006D14EA">
          <w:delText>)</w:delText>
        </w:r>
      </w:del>
      <w:r w:rsidRPr="003E2A48">
        <w:t xml:space="preserve"> for </w:t>
      </w:r>
      <w:del w:id="1652" w:author="jennifer piehl" w:date="2020-03-05T15:33:00Z">
        <w:r w:rsidRPr="003E2A48" w:rsidDel="00073272">
          <w:delText xml:space="preserve">either </w:delText>
        </w:r>
      </w:del>
      <w:r w:rsidRPr="003E2A48">
        <w:t xml:space="preserve">the linear or non-linear models. </w:t>
      </w:r>
      <w:del w:id="1653" w:author="jennifer piehl" w:date="2020-03-05T15:36:00Z">
        <w:r w:rsidRPr="003E2A48" w:rsidDel="006D14EA">
          <w:delText xml:space="preserve">We tested the support for non-linearity in the effect of the prior year catch by </w:delText>
        </w:r>
      </w:del>
      <w:ins w:id="1654" w:author="jennifer piehl" w:date="2020-03-05T15:36:00Z">
        <w:r w:rsidR="006D14EA">
          <w:t xml:space="preserve">In the </w:t>
        </w:r>
      </w:ins>
      <w:r w:rsidRPr="003E2A48">
        <w:t>compari</w:t>
      </w:r>
      <w:del w:id="1655" w:author="jennifer piehl" w:date="2020-03-05T15:36:00Z">
        <w:r w:rsidRPr="003E2A48" w:rsidDel="006D14EA">
          <w:delText>ng model</w:delText>
        </w:r>
      </w:del>
      <w:ins w:id="1656" w:author="jennifer piehl" w:date="2020-03-05T15:36:00Z">
        <w:r w:rsidR="006D14EA">
          <w:t>son of GAM</w:t>
        </w:r>
      </w:ins>
      <w:r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Pr="003E2A48">
        <w:t xml:space="preserve"> included as a linear </w:t>
      </w:r>
      <w:del w:id="1657" w:author="jennifer piehl" w:date="2020-03-05T15:36:00Z">
        <w:r w:rsidRPr="003E2A48" w:rsidDel="006D14EA">
          <w:delText xml:space="preserve">effect </w:delText>
        </w:r>
      </w:del>
      <w:r w:rsidRPr="003E2A48">
        <w:t xml:space="preserve">or </w:t>
      </w:r>
      <w:del w:id="1658" w:author="jennifer piehl" w:date="2020-03-05T15:36:00Z">
        <w:r w:rsidRPr="003E2A48" w:rsidDel="006D14EA">
          <w:delText xml:space="preserve">as a </w:delText>
        </w:r>
      </w:del>
      <w:r w:rsidRPr="003E2A48">
        <w:t>non-linear effect</w:t>
      </w:r>
      <w:ins w:id="1659" w:author="jennifer piehl" w:date="2020-03-05T15:36:00Z">
        <w:r w:rsidR="006D14EA">
          <w:t>, the use of a non-linear re</w:t>
        </w:r>
      </w:ins>
      <w:ins w:id="1660" w:author="jennifer piehl" w:date="2020-03-05T15:37:00Z">
        <w:r w:rsidR="006D14EA">
          <w:t xml:space="preserve">sponse </w:t>
        </w:r>
      </w:ins>
      <w:del w:id="1661" w:author="jennifer piehl" w:date="2020-03-05T15:37:00Z">
        <w:r w:rsidRPr="003E2A48" w:rsidDel="006D14EA">
          <w:delText xml:space="preserve"> using GAMs</w:delText>
        </w:r>
      </w:del>
      <w:ins w:id="1662" w:author="jennifer piehl" w:date="2020-03-05T15:37:00Z">
        <w:r w:rsidR="006D14EA">
          <w:t>reduced</w:t>
        </w:r>
      </w:ins>
      <w:del w:id="1663" w:author="jennifer piehl" w:date="2020-03-05T15:37:00Z">
        <w:r w:rsidRPr="003E2A48" w:rsidDel="006D14EA">
          <w:delText xml:space="preserve"> (Table A2)</w:delText>
        </w:r>
      </w:del>
      <w:del w:id="1664" w:author="jennifer piehl" w:date="2020-03-05T15:36:00Z">
        <w:r w:rsidRPr="003E2A48" w:rsidDel="006D14EA">
          <w:delText>.</w:delText>
        </w:r>
      </w:del>
      <w:r w:rsidRPr="003E2A48">
        <w:t xml:space="preserve"> </w:t>
      </w:r>
      <w:del w:id="1665" w:author="jennifer piehl" w:date="2020-03-05T15:36:00Z">
        <w:r w:rsidRPr="003E2A48" w:rsidDel="006D14EA">
          <w:delText>T</w:delText>
        </w:r>
      </w:del>
      <w:ins w:id="1666" w:author="jennifer piehl" w:date="2020-03-05T15:36:00Z">
        <w:r w:rsidR="006D14EA">
          <w:t>t</w:t>
        </w:r>
      </w:ins>
      <w:r w:rsidRPr="003E2A48">
        <w:t xml:space="preserve">he residual error </w:t>
      </w:r>
      <w:del w:id="1667" w:author="jennifer piehl" w:date="2020-03-05T15:37:00Z">
        <w:r w:rsidRPr="003E2A48" w:rsidDel="006D14EA">
          <w:delText xml:space="preserve">decreased using a non-linear response </w:delText>
        </w:r>
      </w:del>
      <w:r w:rsidRPr="003E2A48">
        <w:t>and LOOCV</w:t>
      </w:r>
      <w:ins w:id="1668" w:author="jennifer piehl" w:date="2020-03-05T15:37:00Z">
        <w:r w:rsidR="006D14EA">
          <w:t>,</w:t>
        </w:r>
      </w:ins>
      <w:r w:rsidRPr="003E2A48">
        <w:t xml:space="preserve"> </w:t>
      </w:r>
      <w:del w:id="1669" w:author="jennifer piehl" w:date="2020-03-05T15:37:00Z">
        <w:r w:rsidRPr="003E2A48" w:rsidDel="006D14EA">
          <w:delText xml:space="preserve">decreased </w:delText>
        </w:r>
      </w:del>
      <w:r w:rsidRPr="003E2A48">
        <w:t xml:space="preserve">but at the </w:t>
      </w:r>
      <w:del w:id="1670" w:author="jennifer piehl" w:date="2020-03-05T15:37:00Z">
        <w:r w:rsidRPr="003E2A48" w:rsidDel="006D14EA">
          <w:delText xml:space="preserve">cost </w:delText>
        </w:r>
      </w:del>
      <w:r w:rsidRPr="003E2A48">
        <w:t xml:space="preserve">increased </w:t>
      </w:r>
      <w:ins w:id="1671" w:author="jennifer piehl" w:date="2020-03-05T15:38:00Z">
        <w:r w:rsidR="006D14EA">
          <w:t xml:space="preserve">the </w:t>
        </w:r>
      </w:ins>
      <w:r w:rsidRPr="003E2A48">
        <w:t>degrees of freedom</w:t>
      </w:r>
      <w:ins w:id="1672" w:author="jennifer piehl" w:date="2020-03-05T15:37:00Z">
        <w:r w:rsidR="006D14EA" w:rsidRPr="003E2A48">
          <w:t xml:space="preserve"> (Table A2)</w:t>
        </w:r>
      </w:ins>
      <w:r w:rsidRPr="003E2A48">
        <w:t xml:space="preserve">. </w:t>
      </w:r>
      <w:del w:id="1673" w:author="jennifer piehl" w:date="2020-03-05T15:38:00Z">
        <w:r w:rsidRPr="003E2A48" w:rsidDel="006D14EA">
          <w:delText>Overall there were t</w:delText>
        </w:r>
      </w:del>
      <w:ins w:id="1674" w:author="jennifer piehl" w:date="2020-03-05T15:38:00Z">
        <w:r w:rsidR="006D14EA">
          <w:t>T</w:t>
        </w:r>
      </w:ins>
      <w:r w:rsidRPr="003E2A48">
        <w:t xml:space="preserve">hree models </w:t>
      </w:r>
      <w:del w:id="1675" w:author="jennifer piehl" w:date="2020-03-05T15:38:00Z">
        <w:r w:rsidRPr="003E2A48" w:rsidDel="006D14EA">
          <w:delText xml:space="preserve">with </w:delText>
        </w:r>
      </w:del>
      <w:ins w:id="1676" w:author="jennifer piehl" w:date="2020-03-05T15:38:00Z">
        <w:r w:rsidR="006D14EA">
          <w:t>had</w:t>
        </w:r>
        <w:r w:rsidR="006D14EA" w:rsidRPr="003E2A48">
          <w:t xml:space="preserve"> </w:t>
        </w:r>
      </w:ins>
      <w:r w:rsidRPr="003E2A48">
        <w:t>almost identi</w:t>
      </w:r>
      <w:ins w:id="1677" w:author="jennifer piehl" w:date="2020-03-05T15:38:00Z">
        <w:r w:rsidR="006D14EA">
          <w:t>c</w:t>
        </w:r>
      </w:ins>
      <w:r w:rsidRPr="003E2A48">
        <w:t>al AIC</w:t>
      </w:r>
      <w:ins w:id="1678" w:author="jennifer piehl" w:date="2020-03-05T15:38:00Z">
        <w:r w:rsidR="006D14EA">
          <w:t>s</w:t>
        </w:r>
      </w:ins>
      <w:r w:rsidRPr="003E2A48">
        <w:t xml:space="preserve"> and LOOCV: linear and non-linear</w:t>
      </w:r>
      <w:ins w:id="1679" w:author="jennifer piehl" w:date="2020-03-05T15:38:00Z">
        <w:r w:rsidR="006D14EA">
          <w:t xml:space="preserve"> models</w:t>
        </w:r>
      </w:ins>
      <w:r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and </w:t>
      </w:r>
      <w:ins w:id="1680" w:author="jennifer piehl" w:date="2020-03-05T15:38:00Z">
        <w:r w:rsidR="006D14EA">
          <w:t xml:space="preserve">a </w:t>
        </w:r>
      </w:ins>
      <w:r w:rsidRPr="003E2A48">
        <w:t xml:space="preserve">non-linear </w:t>
      </w:r>
      <w:ins w:id="1681" w:author="jennifer piehl" w:date="2020-03-05T15:38:00Z">
        <w:r w:rsidR="006D14EA">
          <w:t xml:space="preserve">model </w:t>
        </w:r>
      </w:ins>
      <w:r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and </w:t>
      </w:r>
      <m:oMath>
        <m:r>
          <w:rPr>
            <w:rFonts w:ascii="Cambria Math" w:hAnsi="Cambria Math"/>
          </w:rPr>
          <w:lastRenderedPageBreak/>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Pr="003E2A48">
        <w:t>. We choose the non-linear</w:t>
      </w:r>
      <w:ins w:id="1682" w:author="jennifer piehl" w:date="2020-03-05T15:40:00Z">
        <w:r w:rsidR="00AB7D1B">
          <w:t xml:space="preserve"> model</w:t>
        </w:r>
      </w:ins>
      <w:r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as the base catch model based on </w:t>
      </w:r>
      <w:commentRangeStart w:id="1683"/>
      <w:r w:rsidRPr="003E2A48">
        <w:t>further diagnostic tests (described below)</w:t>
      </w:r>
      <w:commentRangeEnd w:id="1683"/>
      <w:r w:rsidR="00AB7D1B">
        <w:rPr>
          <w:rStyle w:val="CommentReference"/>
        </w:rPr>
        <w:commentReference w:id="1683"/>
      </w:r>
      <w:r w:rsidRPr="003E2A48">
        <w:t xml:space="preserve"> and to minimize</w:t>
      </w:r>
      <w:ins w:id="1684" w:author="jennifer piehl" w:date="2020-03-05T15:40:00Z">
        <w:r w:rsidR="00AB7D1B">
          <w:t xml:space="preserve"> the</w:t>
        </w:r>
      </w:ins>
      <w:r w:rsidRPr="003E2A48">
        <w:t xml:space="preserve"> loss of degrees of freedom.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w:t>
      </w:r>
      <w:del w:id="1685" w:author="jennifer piehl" w:date="2020-03-05T15:40:00Z">
        <w:r w:rsidRPr="003E2A48" w:rsidDel="00AB7D1B">
          <w:delText xml:space="preserve">of </w:delText>
        </w:r>
      </w:del>
      <w:ins w:id="1686" w:author="jennifer piehl" w:date="2020-03-05T15:40:00Z">
        <w:r w:rsidR="00AB7D1B">
          <w:t>value for</w:t>
        </w:r>
        <w:r w:rsidR="00AB7D1B" w:rsidRPr="003E2A48">
          <w:t xml:space="preserve"> </w:t>
        </w:r>
      </w:ins>
      <w:r w:rsidRPr="003E2A48">
        <w:t>this model was 24.4</w:t>
      </w:r>
      <w:del w:id="1687" w:author="jennifer piehl" w:date="2020-03-05T15:43:00Z">
        <w:r w:rsidRPr="003E2A48" w:rsidDel="00AB7D1B">
          <w:delText>%</w:delText>
        </w:r>
      </w:del>
      <w:r w:rsidRPr="003E2A48">
        <w:t>.</w:t>
      </w:r>
    </w:p>
    <w:p w14:paraId="30BC4544" w14:textId="163BCBDB" w:rsidR="008062F9" w:rsidRPr="003E2A48" w:rsidRDefault="00806920">
      <w:pPr>
        <w:pStyle w:val="BodyText"/>
        <w:spacing w:before="0" w:after="0" w:line="480" w:lineRule="auto"/>
        <w:ind w:firstLine="360"/>
        <w:pPrChange w:id="1688" w:author="jennifer piehl" w:date="2020-03-05T10:44:00Z">
          <w:pPr>
            <w:pStyle w:val="BodyText"/>
            <w:spacing w:before="0" w:after="0" w:line="480" w:lineRule="auto"/>
          </w:pPr>
        </w:pPrChange>
      </w:pPr>
      <w:del w:id="1689" w:author="jennifer piehl" w:date="2020-03-05T15:41:00Z">
        <w:r w:rsidRPr="003E2A48" w:rsidDel="00AB7D1B">
          <w:delText xml:space="preserve">The </w:delText>
        </w:r>
      </w:del>
      <w:ins w:id="1690" w:author="jennifer piehl" w:date="2020-03-05T15:41:00Z">
        <w:r w:rsidR="00AB7D1B">
          <w:t xml:space="preserve">Similar </w:t>
        </w:r>
      </w:ins>
      <w:r w:rsidRPr="003E2A48">
        <w:t xml:space="preserve">model selection results were </w:t>
      </w:r>
      <w:del w:id="1691" w:author="jennifer piehl" w:date="2020-03-05T15:41:00Z">
        <w:r w:rsidRPr="003E2A48" w:rsidDel="00AB7D1B">
          <w:delText xml:space="preserve">similar </w:delText>
        </w:r>
      </w:del>
      <w:ins w:id="1692" w:author="jennifer piehl" w:date="2020-03-05T15:41:00Z">
        <w:r w:rsidR="00AB7D1B">
          <w:t>obtained</w:t>
        </w:r>
        <w:r w:rsidR="00AB7D1B" w:rsidRPr="003E2A48">
          <w:t xml:space="preserve"> </w:t>
        </w:r>
      </w:ins>
      <w:r w:rsidRPr="003E2A48">
        <w:t xml:space="preserve">for </w:t>
      </w:r>
      <w:del w:id="1693" w:author="jennifer piehl" w:date="2020-03-05T15:41:00Z">
        <w:r w:rsidRPr="003E2A48" w:rsidDel="00AB7D1B">
          <w:delText xml:space="preserve">models of </w:delText>
        </w:r>
      </w:del>
      <w:r w:rsidRPr="003E2A48">
        <w:t>the Oct</w:t>
      </w:r>
      <w:del w:id="1694" w:author="jennifer piehl" w:date="2020-03-05T15:41:00Z">
        <w:r w:rsidRPr="003E2A48" w:rsidDel="00AB7D1B">
          <w:delText>-</w:delText>
        </w:r>
      </w:del>
      <w:ins w:id="1695" w:author="jennifer piehl" w:date="2020-03-05T15:41:00Z">
        <w:r w:rsidR="00AB7D1B">
          <w:t>ober–</w:t>
        </w:r>
      </w:ins>
      <w:r w:rsidRPr="003E2A48">
        <w:t>Mar</w:t>
      </w:r>
      <w:ins w:id="1696" w:author="jennifer piehl" w:date="2020-03-05T15:41:00Z">
        <w:r w:rsidR="00AB7D1B">
          <w:t>ch</w:t>
        </w:r>
      </w:ins>
      <w:r w:rsidRPr="003E2A48">
        <w:t xml:space="preserve"> landings</w:t>
      </w:r>
      <w:del w:id="1697" w:author="jennifer piehl" w:date="2020-03-05T15:42:00Z">
        <w:r w:rsidRPr="003E2A48" w:rsidDel="00AB7D1B">
          <w:delText xml:space="preserve"> (</w:delTex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Pr="003E2A48" w:rsidDel="00AB7D1B">
          <w:delText>)</w:delText>
        </w:r>
      </w:del>
      <w:r w:rsidRPr="003E2A48">
        <w:t>, but the</w:t>
      </w:r>
      <w:ins w:id="1698" w:author="jennifer piehl" w:date="2020-03-05T15:42:00Z">
        <w:r w:rsidR="00AB7D1B">
          <w:t>se</w:t>
        </w:r>
      </w:ins>
      <w:r w:rsidRPr="003E2A48">
        <w:t xml:space="preserve"> models explained much more </w:t>
      </w:r>
      <w:del w:id="1699" w:author="jennifer piehl" w:date="2020-03-05T15:47:00Z">
        <w:r w:rsidRPr="003E2A48" w:rsidDel="00EE5A26">
          <w:delText xml:space="preserve">of the </w:delText>
        </w:r>
      </w:del>
      <w:r w:rsidRPr="003E2A48">
        <w:t>variance (</w:t>
      </w:r>
      <w:del w:id="1700" w:author="jennifer piehl" w:date="2020-03-05T15:42:00Z">
        <w:r w:rsidRPr="003E2A48" w:rsidDel="00AB7D1B">
          <w:delText xml:space="preserve">with a </w:delText>
        </w:r>
      </w:del>
      <w:r w:rsidRPr="003E2A48">
        <w:t xml:space="preserve">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=56.6</m:t>
        </m:r>
      </m:oMath>
      <w:r w:rsidRPr="003E2A48">
        <w:t xml:space="preserve">). The </w:t>
      </w:r>
      <w:del w:id="1701" w:author="jennifer piehl" w:date="2020-03-05T15:44:00Z">
        <w:r w:rsidRPr="003E2A48" w:rsidDel="00EE5A26">
          <w:delText xml:space="preserve">most </w:delText>
        </w:r>
      </w:del>
      <w:ins w:id="1702" w:author="jennifer piehl" w:date="2020-03-05T15:44:00Z">
        <w:r w:rsidR="00EE5A26">
          <w:t>be</w:t>
        </w:r>
        <w:r w:rsidR="00EE5A26" w:rsidRPr="003E2A48">
          <w:t>st</w:t>
        </w:r>
      </w:ins>
      <w:ins w:id="1703" w:author="jennifer piehl" w:date="2020-03-05T15:47:00Z">
        <w:r w:rsidR="00EE5A26">
          <w:t>-</w:t>
        </w:r>
      </w:ins>
      <w:r w:rsidRPr="003E2A48">
        <w:t>supported model</w:t>
      </w:r>
      <w:del w:id="1704" w:author="jennifer piehl" w:date="2020-03-05T15:45:00Z">
        <w:r w:rsidRPr="003E2A48" w:rsidDel="00EE5A26">
          <w:delText xml:space="preserve"> for </w:delText>
        </w:r>
        <m:oMath>
          <m:sSub>
            <m:sSubPr>
              <m:ctrlPr>
                <w:rPr>
                  <w:rFonts w:ascii="Cambria Math" w:hAnsi="Cambria Math"/>
                </w:rPr>
              </m:ctrlPr>
            </m:sSubPr>
            <m:e>
              <m:r>
                <w:rPr>
                  <w:rFonts w:ascii="Cambria Math" w:hAnsi="Cambria Math"/>
                </w:rPr>
                <m:t>N</m:t>
              </m:r>
            </m:e>
            <m:sub>
              <m:r>
                <w:rPr>
                  <w:rFonts w:ascii="Cambria Math" w:hAnsi="Cambria Math"/>
                </w:rPr>
                <m:t>t</m:t>
              </m:r>
            </m:sub>
          </m:sSub>
        </m:oMath>
      </w:del>
      <m:oMath>
        <m:r>
          <w:ins w:id="1705" w:author="jennifer piehl" w:date="2020-03-05T15:45:00Z">
            <m:rPr>
              <m:sty m:val="p"/>
            </m:rPr>
            <w:rPr>
              <w:rFonts w:ascii="Cambria Math" w:hAnsi="Cambria Math"/>
            </w:rPr>
            <m:t>,</m:t>
          </w:ins>
        </m:r>
      </m:oMath>
      <w:r w:rsidRPr="003E2A48">
        <w:t xml:space="preserve"> </w:t>
      </w:r>
      <w:del w:id="1706" w:author="jennifer piehl" w:date="2020-03-05T15:44:00Z">
        <w:r w:rsidRPr="003E2A48" w:rsidDel="00EE5A26">
          <w:delText xml:space="preserve">(Tables A3 and A4) </w:delText>
        </w:r>
      </w:del>
      <w:r w:rsidRPr="003E2A48">
        <w:t xml:space="preserve">based on AIC and </w:t>
      </w:r>
      <w:r w:rsidRPr="00EE5A26">
        <w:rPr>
          <w:i/>
          <w:iCs/>
          <w:rPrChange w:id="1707" w:author="jennifer piehl" w:date="2020-03-05T15:45:00Z">
            <w:rPr/>
          </w:rPrChange>
        </w:rPr>
        <w:t>F</w:t>
      </w:r>
      <w:del w:id="1708" w:author="jennifer piehl" w:date="2020-03-05T15:45:00Z">
        <w:r w:rsidRPr="003E2A48" w:rsidDel="00EE5A26">
          <w:delText>-</w:delText>
        </w:r>
      </w:del>
      <w:ins w:id="1709" w:author="jennifer piehl" w:date="2020-03-05T15:45:00Z">
        <w:r w:rsidR="00EE5A26">
          <w:t xml:space="preserve"> </w:t>
        </w:r>
      </w:ins>
      <w:del w:id="1710" w:author="jennifer piehl" w:date="2020-03-05T15:47:00Z">
        <w:r w:rsidRPr="003E2A48" w:rsidDel="00EE5A26">
          <w:delText xml:space="preserve">tests </w:delText>
        </w:r>
      </w:del>
      <w:ins w:id="1711" w:author="jennifer piehl" w:date="2020-03-05T15:47:00Z">
        <w:r w:rsidR="00EE5A26">
          <w:t>values,</w:t>
        </w:r>
        <w:r w:rsidR="00EE5A26" w:rsidRPr="003E2A48">
          <w:t xml:space="preserve"> </w:t>
        </w:r>
      </w:ins>
      <w:del w:id="1712" w:author="jennifer piehl" w:date="2020-03-05T15:48:00Z">
        <w:r w:rsidRPr="003E2A48" w:rsidDel="00EE5A26">
          <w:delText xml:space="preserve">used </w:delText>
        </w:r>
      </w:del>
      <w:ins w:id="1713" w:author="jennifer piehl" w:date="2020-03-05T15:48:00Z">
        <w:r w:rsidR="00EE5A26">
          <w:t>was</w:t>
        </w:r>
        <w:r w:rsidR="00EE5A26" w:rsidRPr="003E2A48">
          <w:t xml:space="preserve"> </w:t>
        </w:r>
      </w:ins>
      <w:del w:id="1714" w:author="jennifer piehl" w:date="2020-03-05T15:48:00Z">
        <w:r w:rsidRPr="003E2A48" w:rsidDel="00EE5A26">
          <w:delText xml:space="preserve">a </w:delText>
        </w:r>
      </w:del>
      <w:ins w:id="1715" w:author="jennifer piehl" w:date="2020-03-05T15:48:00Z">
        <w:r w:rsidR="00EE5A26">
          <w:t>the</w:t>
        </w:r>
        <w:r w:rsidR="00EE5A26" w:rsidRPr="003E2A48">
          <w:t xml:space="preserve"> </w:t>
        </w:r>
      </w:ins>
      <w:r w:rsidRPr="003E2A48">
        <w:t xml:space="preserve">non-linear </w:t>
      </w:r>
      <w:del w:id="1716" w:author="jennifer piehl" w:date="2020-03-05T15:48:00Z">
        <w:r w:rsidRPr="003E2A48" w:rsidDel="00EE5A26">
          <w:delText>response to Oct-Mar catch of the previous season</w:delText>
        </w:r>
      </w:del>
      <w:ins w:id="1717" w:author="jennifer piehl" w:date="2020-03-05T15:48:00Z">
        <w:r w:rsidR="00EE5A26">
          <w:t>model with</w:t>
        </w:r>
      </w:ins>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w:t>
      </w:r>
      <w:del w:id="1718" w:author="jennifer piehl" w:date="2020-03-05T15:48:00Z">
        <w:r w:rsidRPr="003E2A48" w:rsidDel="00EE5A26">
          <w:delText>plus a non-linear response to Jul-Sep catch two years prior</w:delText>
        </w:r>
      </w:del>
      <w:ins w:id="1719" w:author="jennifer piehl" w:date="2020-03-05T15:48:00Z">
        <w:r w:rsidR="00EE5A26">
          <w:t>and</w:t>
        </w:r>
      </w:ins>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Pr="00C71234">
        <w:t xml:space="preserve">, </w:t>
      </w:r>
      <w:del w:id="1720" w:author="jennifer piehl" w:date="2020-03-05T15:48:00Z">
        <w:r w:rsidRPr="003E2A48" w:rsidDel="00EE5A26">
          <w:delText>however the</w:delText>
        </w:r>
      </w:del>
      <w:ins w:id="1721" w:author="jennifer piehl" w:date="2020-03-05T15:49:00Z">
        <w:r w:rsidR="00EE5A26">
          <w:t>and this model exhibited</w:t>
        </w:r>
      </w:ins>
      <w:ins w:id="1722" w:author="jennifer piehl" w:date="2020-03-05T15:48:00Z">
        <w:r w:rsidR="00EE5A26">
          <w:t xml:space="preserve"> more</w:t>
        </w:r>
      </w:ins>
      <w:r w:rsidRPr="003E2A48">
        <w:t xml:space="preserve"> </w:t>
      </w:r>
      <w:del w:id="1723" w:author="jennifer piehl" w:date="2020-03-05T15:49:00Z">
        <w:r w:rsidRPr="003E2A48" w:rsidDel="00EE5A26">
          <w:delText>LOOCV (</w:delText>
        </w:r>
      </w:del>
      <w:r w:rsidRPr="003E2A48">
        <w:t>out</w:t>
      </w:r>
      <w:ins w:id="1724" w:author="jennifer piehl" w:date="2020-03-05T15:49:00Z">
        <w:r w:rsidR="00EE5A26">
          <w:t>-</w:t>
        </w:r>
      </w:ins>
      <w:del w:id="1725" w:author="jennifer piehl" w:date="2020-03-05T15:49:00Z">
        <w:r w:rsidRPr="003E2A48" w:rsidDel="00EE5A26">
          <w:delText xml:space="preserve"> </w:delText>
        </w:r>
      </w:del>
      <w:r w:rsidRPr="003E2A48">
        <w:t>of</w:t>
      </w:r>
      <w:ins w:id="1726" w:author="jennifer piehl" w:date="2020-03-05T15:49:00Z">
        <w:r w:rsidR="00EE5A26">
          <w:t>-</w:t>
        </w:r>
      </w:ins>
      <w:del w:id="1727" w:author="jennifer piehl" w:date="2020-03-05T15:49:00Z">
        <w:r w:rsidRPr="003E2A48" w:rsidDel="00EE5A26">
          <w:delText xml:space="preserve"> </w:delText>
        </w:r>
      </w:del>
      <w:r w:rsidRPr="003E2A48">
        <w:t>sample prediction accuracy</w:t>
      </w:r>
      <w:ins w:id="1728" w:author="jennifer piehl" w:date="2020-03-05T15:49:00Z">
        <w:r w:rsidR="00EE5A26">
          <w:t xml:space="preserve"> (LOOCV</w:t>
        </w:r>
      </w:ins>
      <w:r w:rsidRPr="003E2A48">
        <w:t xml:space="preserve">) </w:t>
      </w:r>
      <w:del w:id="1729" w:author="jennifer piehl" w:date="2020-03-05T15:49:00Z">
        <w:r w:rsidRPr="003E2A48" w:rsidDel="00EE5A26">
          <w:delText xml:space="preserve">was higher </w:delText>
        </w:r>
      </w:del>
      <w:r w:rsidRPr="003E2A48">
        <w:t xml:space="preserve">than </w:t>
      </w:r>
      <w:ins w:id="1730" w:author="jennifer piehl" w:date="2020-03-05T15:49:00Z">
        <w:r w:rsidR="00EE5A26">
          <w:t xml:space="preserve">did </w:t>
        </w:r>
      </w:ins>
      <w:r w:rsidRPr="003E2A48">
        <w:t xml:space="preserve">the </w:t>
      </w:r>
      <w:ins w:id="1731" w:author="jennifer piehl" w:date="2020-03-06T11:58:00Z">
        <w:r w:rsidR="00E82C69">
          <w:t>naïve</w:t>
        </w:r>
      </w:ins>
      <w:del w:id="1732" w:author="jennifer piehl" w:date="2020-03-06T11:58:00Z">
        <w:r w:rsidRPr="003E2A48" w:rsidDel="00E82C69">
          <w:delText>naive</w:delText>
        </w:r>
      </w:del>
      <w:r w:rsidRPr="003E2A48">
        <w:t xml:space="preserve"> </w:t>
      </w:r>
      <w:del w:id="1733" w:author="jennifer piehl" w:date="2020-03-05T15:49:00Z">
        <w:r w:rsidRPr="003E2A48" w:rsidDel="00EE5A26">
          <w:delText xml:space="preserve">null </w:delText>
        </w:r>
      </w:del>
      <w:r w:rsidRPr="003E2A48">
        <w:t>model</w:t>
      </w:r>
      <w:ins w:id="1734" w:author="jennifer piehl" w:date="2020-03-05T15:45:00Z">
        <w:r w:rsidR="00EE5A26">
          <w:t xml:space="preserve"> </w:t>
        </w:r>
      </w:ins>
      <w:ins w:id="1735" w:author="jennifer piehl" w:date="2020-03-05T15:44:00Z">
        <w:r w:rsidR="00EE5A26" w:rsidRPr="003E2A48">
          <w:t>(Tables A3 and A4)</w:t>
        </w:r>
      </w:ins>
      <w:r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had the second lowest AIC </w:t>
      </w:r>
      <w:ins w:id="1736" w:author="jennifer piehl" w:date="2020-03-05T15:50:00Z">
        <w:r w:rsidR="00EE5A26">
          <w:t xml:space="preserve">(lower than the naïve model) </w:t>
        </w:r>
      </w:ins>
      <w:r w:rsidRPr="003E2A48">
        <w:t xml:space="preserve">and </w:t>
      </w:r>
      <w:del w:id="1737" w:author="jennifer piehl" w:date="2020-03-05T15:50:00Z">
        <w:r w:rsidRPr="003E2A48" w:rsidDel="00EE5A26">
          <w:delText xml:space="preserve">the </w:delText>
        </w:r>
      </w:del>
      <w:r w:rsidRPr="003E2A48">
        <w:t xml:space="preserve">lowest LOOCV </w:t>
      </w:r>
      <w:del w:id="1738" w:author="jennifer piehl" w:date="2020-03-05T15:50:00Z">
        <w:r w:rsidRPr="003E2A48" w:rsidDel="003C0052">
          <w:delText>(and lower than the naive null model)</w:delText>
        </w:r>
      </w:del>
      <w:ins w:id="1739" w:author="jennifer piehl" w:date="2020-03-05T15:50:00Z">
        <w:r w:rsidR="003C0052">
          <w:t>values</w:t>
        </w:r>
      </w:ins>
      <w:r w:rsidRPr="003E2A48">
        <w:t xml:space="preserve">. This </w:t>
      </w:r>
      <w:del w:id="1740" w:author="jennifer piehl" w:date="2020-03-05T15:50:00Z">
        <w:r w:rsidRPr="003E2A48" w:rsidDel="003C0052">
          <w:delText xml:space="preserve">simpler </w:delText>
        </w:r>
      </w:del>
      <w:r w:rsidRPr="003E2A48">
        <w:t xml:space="preserve">model was also included as </w:t>
      </w:r>
      <w:del w:id="1741" w:author="jennifer piehl" w:date="2020-03-05T15:50:00Z">
        <w:r w:rsidRPr="003E2A48" w:rsidDel="003C0052">
          <w:delText>one of the</w:delText>
        </w:r>
      </w:del>
      <w:ins w:id="1742" w:author="jennifer piehl" w:date="2020-03-05T15:50:00Z">
        <w:r w:rsidR="003C0052">
          <w:t>a</w:t>
        </w:r>
      </w:ins>
      <w:r w:rsidRPr="003E2A48">
        <w:t xml:space="preserve"> base model</w:t>
      </w:r>
      <w:del w:id="1743" w:author="jennifer piehl" w:date="2020-03-05T15:50:00Z">
        <w:r w:rsidRPr="003E2A48" w:rsidDel="003C0052">
          <w:delText>s</w:delText>
        </w:r>
      </w:del>
      <w:r w:rsidRPr="003E2A48">
        <w:t xml:space="preserve"> for the Oct</w:t>
      </w:r>
      <w:del w:id="1744" w:author="jennifer piehl" w:date="2020-03-05T15:51:00Z">
        <w:r w:rsidRPr="003E2A48" w:rsidDel="003C0052">
          <w:delText>-</w:delText>
        </w:r>
      </w:del>
      <w:ins w:id="1745" w:author="jennifer piehl" w:date="2020-03-05T15:51:00Z">
        <w:r w:rsidR="003C0052">
          <w:t>ober–</w:t>
        </w:r>
      </w:ins>
      <w:r w:rsidRPr="003E2A48">
        <w:t>Mar</w:t>
      </w:r>
      <w:ins w:id="1746" w:author="jennifer piehl" w:date="2020-03-05T15:51:00Z">
        <w:r w:rsidR="003C0052">
          <w:t>ch</w:t>
        </w:r>
      </w:ins>
      <w:r w:rsidRPr="003E2A48">
        <w:t xml:space="preserve"> catch.</w:t>
      </w:r>
    </w:p>
    <w:p w14:paraId="41BA18B2" w14:textId="58AE776E" w:rsidR="008062F9" w:rsidRPr="003E2A48" w:rsidRDefault="00806920">
      <w:pPr>
        <w:pStyle w:val="BodyText"/>
        <w:spacing w:before="0" w:after="0" w:line="480" w:lineRule="auto"/>
        <w:ind w:firstLine="360"/>
        <w:pPrChange w:id="1747" w:author="jennifer piehl" w:date="2020-03-05T10:44:00Z">
          <w:pPr>
            <w:pStyle w:val="BodyText"/>
            <w:spacing w:before="0" w:after="0" w:line="480" w:lineRule="auto"/>
          </w:pPr>
        </w:pPrChange>
      </w:pPr>
      <w:del w:id="1748" w:author="jennifer piehl" w:date="2020-03-05T15:51:00Z">
        <w:r w:rsidRPr="003E2A48" w:rsidDel="00952A52">
          <w:delText>As diagnostic checks, we r</w:delText>
        </w:r>
      </w:del>
      <w:ins w:id="1749" w:author="jennifer piehl" w:date="2020-03-05T15:51:00Z">
        <w:r w:rsidR="00952A52">
          <w:t>R</w:t>
        </w:r>
      </w:ins>
      <w:r w:rsidRPr="003E2A48">
        <w:t xml:space="preserve">epeated </w:t>
      </w:r>
      <w:del w:id="1750" w:author="jennifer piehl" w:date="2020-03-05T15:51:00Z">
        <w:r w:rsidRPr="003E2A48" w:rsidDel="00952A52">
          <w:delText xml:space="preserve">the </w:delText>
        </w:r>
      </w:del>
      <w:r w:rsidRPr="003E2A48">
        <w:t>model comparison</w:t>
      </w:r>
      <w:del w:id="1751" w:author="jennifer piehl" w:date="2020-03-05T15:51:00Z">
        <w:r w:rsidRPr="003E2A48" w:rsidDel="00952A52">
          <w:delText>s</w:delText>
        </w:r>
      </w:del>
      <w:r w:rsidRPr="003E2A48">
        <w:t xml:space="preserve"> </w:t>
      </w:r>
      <w:del w:id="1752" w:author="jennifer piehl" w:date="2020-03-05T15:51:00Z">
        <w:r w:rsidRPr="003E2A48" w:rsidDel="00952A52">
          <w:delText>with the landings data set from</w:delText>
        </w:r>
      </w:del>
      <w:ins w:id="1753" w:author="jennifer piehl" w:date="2020-03-05T15:51:00Z">
        <w:r w:rsidR="00952A52">
          <w:t>using</w:t>
        </w:r>
      </w:ins>
      <w:r w:rsidRPr="003E2A48">
        <w:t xml:space="preserve"> 1956</w:t>
      </w:r>
      <w:del w:id="1754" w:author="jennifer piehl" w:date="2020-03-05T15:51:00Z">
        <w:r w:rsidRPr="003E2A48" w:rsidDel="00952A52">
          <w:delText xml:space="preserve"> to </w:delText>
        </w:r>
      </w:del>
      <w:ins w:id="1755" w:author="jennifer piehl" w:date="2020-03-05T15:51:00Z">
        <w:r w:rsidR="00952A52">
          <w:t>–</w:t>
        </w:r>
      </w:ins>
      <w:r w:rsidRPr="003E2A48">
        <w:t>1983</w:t>
      </w:r>
      <w:del w:id="1756" w:author="jennifer piehl" w:date="2020-03-05T15:51:00Z">
        <w:r w:rsidRPr="003E2A48" w:rsidDel="00952A52">
          <w:delText>.</w:delText>
        </w:r>
      </w:del>
      <w:ins w:id="1757" w:author="jennifer piehl" w:date="2020-03-05T15:51:00Z">
        <w:r w:rsidR="00952A52">
          <w:t xml:space="preserve"> data yielded</w:t>
        </w:r>
      </w:ins>
      <w:r w:rsidRPr="003E2A48">
        <w:t xml:space="preserve"> </w:t>
      </w:r>
      <w:del w:id="1758" w:author="jennifer piehl" w:date="2020-03-05T15:51:00Z">
        <w:r w:rsidRPr="003E2A48" w:rsidDel="00952A52">
          <w:delText xml:space="preserve">The </w:delText>
        </w:r>
      </w:del>
      <w:ins w:id="1759" w:author="jennifer piehl" w:date="2020-03-05T15:51:00Z">
        <w:r w:rsidR="00952A52">
          <w:t>t</w:t>
        </w:r>
        <w:r w:rsidR="00952A52" w:rsidRPr="003E2A48">
          <w:t xml:space="preserve">he </w:t>
        </w:r>
        <w:r w:rsidR="00952A52">
          <w:t xml:space="preserve">same </w:t>
        </w:r>
      </w:ins>
      <w:r w:rsidRPr="003E2A48">
        <w:t xml:space="preserve">results </w:t>
      </w:r>
      <w:del w:id="1760" w:author="jennifer piehl" w:date="2020-03-05T15:51:00Z">
        <w:r w:rsidRPr="003E2A48" w:rsidDel="00952A52">
          <w:delText xml:space="preserve">were the same </w:delText>
        </w:r>
      </w:del>
      <w:r w:rsidRPr="003E2A48">
        <w:t>for the Jul</w:t>
      </w:r>
      <w:del w:id="1761" w:author="jennifer piehl" w:date="2020-03-05T15:51:00Z">
        <w:r w:rsidRPr="003E2A48" w:rsidDel="00952A52">
          <w:delText>-</w:delText>
        </w:r>
      </w:del>
      <w:ins w:id="1762" w:author="jennifer piehl" w:date="2020-03-05T15:51:00Z">
        <w:r w:rsidR="00952A52">
          <w:t>y–</w:t>
        </w:r>
      </w:ins>
      <w:r w:rsidRPr="003E2A48">
        <w:t>Sep</w:t>
      </w:r>
      <w:ins w:id="1763" w:author="jennifer piehl" w:date="2020-03-05T15:51:00Z">
        <w:r w:rsidR="00952A52">
          <w:t>temb</w:t>
        </w:r>
      </w:ins>
      <w:ins w:id="1764" w:author="jennifer piehl" w:date="2020-03-05T15:52:00Z">
        <w:r w:rsidR="00952A52">
          <w:t>er</w:t>
        </w:r>
      </w:ins>
      <w:r w:rsidRPr="003E2A48">
        <w:t xml:space="preserve"> catch</w:t>
      </w:r>
      <w:ins w:id="1765" w:author="jennifer piehl" w:date="2020-03-05T15:52:00Z">
        <w:r w:rsidR="00952A52">
          <w:t>,</w:t>
        </w:r>
      </w:ins>
      <w:r w:rsidRPr="003E2A48">
        <w:t xml:space="preserve"> </w:t>
      </w:r>
      <w:del w:id="1766" w:author="jennifer piehl" w:date="2020-03-05T15:52:00Z">
        <w:r w:rsidRPr="003E2A48" w:rsidDel="00952A52">
          <w:delText xml:space="preserve">(Table A5) </w:delText>
        </w:r>
      </w:del>
      <w:r w:rsidRPr="003E2A48">
        <w:t xml:space="preserve">with the </w:t>
      </w:r>
      <w:ins w:id="1767" w:author="jennifer piehl" w:date="2020-03-05T15:52:00Z">
        <w:r w:rsidR="00952A52">
          <w:t xml:space="preserve">non-linear </w:t>
        </w:r>
      </w:ins>
      <w:r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w:t>
      </w:r>
      <w:del w:id="1768" w:author="jennifer piehl" w:date="2020-03-05T15:52:00Z">
        <w:r w:rsidRPr="003E2A48" w:rsidDel="00952A52">
          <w:delText>included as a non-linear covariate giv</w:delText>
        </w:r>
      </w:del>
      <w:ins w:id="1769" w:author="jennifer piehl" w:date="2020-03-05T15:52:00Z">
        <w:r w:rsidR="00952A52">
          <w:t>hav</w:t>
        </w:r>
      </w:ins>
      <w:r w:rsidRPr="003E2A48">
        <w:t>ing the lowest AIC and LOOCV</w:t>
      </w:r>
      <w:ins w:id="1770" w:author="jennifer piehl" w:date="2020-03-05T15:52:00Z">
        <w:r w:rsidR="00952A52">
          <w:t xml:space="preserve"> values </w:t>
        </w:r>
        <w:r w:rsidR="00952A52" w:rsidRPr="003E2A48">
          <w:t>(Table A5)</w:t>
        </w:r>
      </w:ins>
      <w:r w:rsidRPr="003E2A48">
        <w:t>. For the Oct</w:t>
      </w:r>
      <w:del w:id="1771" w:author="jennifer piehl" w:date="2020-03-05T15:52:00Z">
        <w:r w:rsidRPr="003E2A48" w:rsidDel="00952A52">
          <w:delText>-</w:delText>
        </w:r>
      </w:del>
      <w:ins w:id="1772" w:author="jennifer piehl" w:date="2020-03-05T15:52:00Z">
        <w:r w:rsidR="00952A52">
          <w:t>o</w:t>
        </w:r>
      </w:ins>
      <w:ins w:id="1773" w:author="jennifer piehl" w:date="2020-03-05T15:53:00Z">
        <w:r w:rsidR="00952A52">
          <w:t>ber–</w:t>
        </w:r>
      </w:ins>
      <w:r w:rsidRPr="003E2A48">
        <w:t>Mar</w:t>
      </w:r>
      <w:ins w:id="1774" w:author="jennifer piehl" w:date="2020-03-05T15:53:00Z">
        <w:r w:rsidR="00952A52">
          <w:t>ch</w:t>
        </w:r>
      </w:ins>
      <w:r w:rsidRPr="003E2A48">
        <w:t xml:space="preserve"> catch</w:t>
      </w:r>
      <w:del w:id="1775" w:author="jennifer piehl" w:date="2020-03-05T15:53:00Z">
        <w:r w:rsidRPr="003E2A48" w:rsidDel="00952A52">
          <w:delText xml:space="preserve"> (Table A6)</w:delText>
        </w:r>
      </w:del>
      <w:r w:rsidRPr="003E2A48">
        <w:t>, the results were very similar</w:t>
      </w:r>
      <w:ins w:id="1776" w:author="jennifer piehl" w:date="2020-03-05T15:53:00Z">
        <w:r w:rsidR="00952A52">
          <w:t>,</w:t>
        </w:r>
      </w:ins>
      <w:r w:rsidRPr="003E2A48">
        <w:t xml:space="preserve"> but not identical. The </w:t>
      </w:r>
      <w:ins w:id="1777" w:author="jennifer piehl" w:date="2020-03-05T15:53:00Z">
        <w:r w:rsidR="00952A52">
          <w:t xml:space="preserve">non-linear </w:t>
        </w:r>
      </w:ins>
      <w:r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w:t>
      </w:r>
      <w:del w:id="1778" w:author="jennifer piehl" w:date="2020-03-05T15:53:00Z">
        <w:r w:rsidRPr="003E2A48" w:rsidDel="00952A52">
          <w:delText xml:space="preserve">included as a non-linear covariate </w:delText>
        </w:r>
      </w:del>
      <w:r w:rsidRPr="003E2A48">
        <w:t xml:space="preserve">had the lowest LOOCV </w:t>
      </w:r>
      <w:ins w:id="1779" w:author="jennifer piehl" w:date="2020-03-05T15:53:00Z">
        <w:r w:rsidR="00952A52">
          <w:t>value, and</w:t>
        </w:r>
      </w:ins>
      <w:del w:id="1780" w:author="jennifer piehl" w:date="2020-03-05T15:53:00Z">
        <w:r w:rsidRPr="003E2A48" w:rsidDel="00952A52">
          <w:delText>while</w:delText>
        </w:r>
      </w:del>
      <w:r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Pr="003E2A48">
        <w:t xml:space="preserve"> had the lowest AIC</w:t>
      </w:r>
      <w:ins w:id="1781" w:author="jennifer piehl" w:date="2020-03-05T15:53:00Z">
        <w:r w:rsidR="00952A52">
          <w:t>s</w:t>
        </w:r>
      </w:ins>
      <w:r w:rsidRPr="003E2A48">
        <w:t xml:space="preserve"> </w:t>
      </w:r>
      <w:del w:id="1782" w:author="jennifer piehl" w:date="2020-03-05T15:54:00Z">
        <w:r w:rsidRPr="003E2A48" w:rsidDel="00952A52">
          <w:delText>(</w:delText>
        </w:r>
      </w:del>
      <w:ins w:id="1783" w:author="jennifer piehl" w:date="2020-03-05T15:54:00Z">
        <w:r w:rsidR="00952A52">
          <w:t>[al</w:t>
        </w:r>
      </w:ins>
      <w:r w:rsidRPr="003E2A48">
        <w:t>though</w:t>
      </w:r>
      <w:ins w:id="1784" w:author="jennifer piehl" w:date="2020-03-05T15:54:00Z">
        <w:r w:rsidR="00952A52">
          <w:t xml:space="preserve"> </w:t>
        </w:r>
      </w:ins>
      <w:del w:id="1785" w:author="jennifer piehl" w:date="2020-03-05T15:54:00Z">
        <w:r w:rsidRPr="003E2A48" w:rsidDel="00952A52">
          <w:delText xml:space="preserve"> less than </w:delText>
        </w:r>
      </w:del>
      <w:ins w:id="1786" w:author="jennifer piehl" w:date="2020-03-05T15:54:00Z">
        <w:r w:rsidR="00952A52">
          <w:t>the difference</w:t>
        </w:r>
      </w:ins>
      <w:del w:id="1787" w:author="jennifer piehl" w:date="2020-03-05T15:54:00Z">
        <w:r w:rsidRPr="003E2A48" w:rsidDel="00952A52">
          <w:delText>1</w:delText>
        </w:r>
      </w:del>
      <w:r w:rsidRPr="003E2A48">
        <w:t xml:space="preserve"> from the AIC </w:t>
      </w:r>
      <w:del w:id="1788" w:author="jennifer piehl" w:date="2020-03-05T15:54:00Z">
        <w:r w:rsidRPr="003E2A48" w:rsidDel="00952A52">
          <w:delText>of</w:delText>
        </w:r>
      </w:del>
      <w:ins w:id="1789" w:author="jennifer piehl" w:date="2020-03-05T15:54:00Z">
        <w:r w:rsidR="00952A52">
          <w:t>for</w:t>
        </w:r>
      </w:ins>
      <w:r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Pr="003E2A48">
        <w:t xml:space="preserve"> model</w:t>
      </w:r>
      <w:ins w:id="1790" w:author="jennifer piehl" w:date="2020-03-05T15:54:00Z">
        <w:r w:rsidR="00952A52">
          <w:t xml:space="preserve"> was &lt;1</w:t>
        </w:r>
      </w:ins>
      <w:del w:id="1791" w:author="jennifer piehl" w:date="2020-03-05T15:54:00Z">
        <w:r w:rsidRPr="003E2A48" w:rsidDel="00952A52">
          <w:delText>)</w:delText>
        </w:r>
      </w:del>
      <w:ins w:id="1792" w:author="jennifer piehl" w:date="2020-03-05T15:54:00Z">
        <w:r w:rsidR="00952A52">
          <w:t>;</w:t>
        </w:r>
      </w:ins>
      <w:ins w:id="1793" w:author="jennifer piehl" w:date="2020-03-05T15:53:00Z">
        <w:r w:rsidR="00952A52" w:rsidRPr="003E2A48">
          <w:t>Table A6</w:t>
        </w:r>
      </w:ins>
      <w:ins w:id="1794" w:author="jennifer piehl" w:date="2020-03-05T15:54:00Z">
        <w:r w:rsidR="00952A52">
          <w:t>]</w:t>
        </w:r>
      </w:ins>
      <w:r w:rsidRPr="003E2A48">
        <w:t xml:space="preserve">. </w:t>
      </w:r>
      <w:del w:id="1795" w:author="jennifer piehl" w:date="2020-03-05T15:54:00Z">
        <w:r w:rsidRPr="003E2A48" w:rsidDel="00952A52">
          <w:delText>We also did an</w:delText>
        </w:r>
      </w:del>
      <w:ins w:id="1796" w:author="jennifer piehl" w:date="2020-03-05T15:55:00Z">
        <w:r w:rsidR="00952A52">
          <w:t>The</w:t>
        </w:r>
      </w:ins>
      <w:r w:rsidRPr="003E2A48">
        <w:t xml:space="preserve"> influential years </w:t>
      </w:r>
      <w:del w:id="1797" w:author="jennifer piehl" w:date="2020-03-05T15:55:00Z">
        <w:r w:rsidRPr="003E2A48" w:rsidDel="00952A52">
          <w:delText>test using leave-one-out cross-validation</w:delText>
        </w:r>
      </w:del>
      <w:ins w:id="1798" w:author="jennifer piehl" w:date="2020-03-05T15:55:00Z">
        <w:r w:rsidR="00952A52">
          <w:t>analysis supported the base models selected using the 1984–2015 data</w:t>
        </w:r>
      </w:ins>
      <w:r w:rsidRPr="003E2A48">
        <w:t xml:space="preserve"> (Appendix F). </w:t>
      </w:r>
      <w:del w:id="1799" w:author="jennifer piehl" w:date="2020-03-05T15:55:00Z">
        <w:r w:rsidRPr="003E2A48" w:rsidDel="00952A52">
          <w:delText xml:space="preserve">This test involved leaving out one year and repeating the model selection tests. This analysis supported the selected base models using the 1984-2015 data. </w:delText>
        </w:r>
      </w:del>
      <w:r w:rsidRPr="003E2A48">
        <w:t xml:space="preserve">The </w:t>
      </w:r>
      <w:del w:id="1800" w:author="jennifer piehl" w:date="2020-03-05T15:55:00Z">
        <w:r w:rsidRPr="003E2A48" w:rsidDel="00952A52">
          <w:delText>dynamic linear model</w:delText>
        </w:r>
      </w:del>
      <w:ins w:id="1801" w:author="jennifer piehl" w:date="2020-03-05T15:55:00Z">
        <w:r w:rsidR="00952A52">
          <w:t>DLM</w:t>
        </w:r>
      </w:ins>
      <w:r w:rsidRPr="003E2A48">
        <w:t xml:space="preserve">s </w:t>
      </w:r>
      <w:del w:id="1802" w:author="jennifer piehl" w:date="2020-03-05T15:56:00Z">
        <w:r w:rsidRPr="003E2A48" w:rsidDel="00952A52">
          <w:delText xml:space="preserve">(allowing a time-varying effect of prior catch) </w:delText>
        </w:r>
      </w:del>
      <w:r w:rsidRPr="003E2A48">
        <w:t>performed poorly for the Jul</w:t>
      </w:r>
      <w:ins w:id="1803" w:author="jennifer piehl" w:date="2020-03-05T15:56:00Z">
        <w:r w:rsidR="00952A52">
          <w:t>y–</w:t>
        </w:r>
      </w:ins>
      <w:del w:id="1804" w:author="jennifer piehl" w:date="2020-03-05T15:56:00Z">
        <w:r w:rsidRPr="003E2A48" w:rsidDel="00952A52">
          <w:delText>-</w:delText>
        </w:r>
      </w:del>
      <w:r w:rsidRPr="003E2A48">
        <w:t>Se</w:t>
      </w:r>
      <w:del w:id="1805" w:author="jennifer piehl" w:date="2020-03-05T15:56:00Z">
        <w:r w:rsidRPr="003E2A48" w:rsidDel="00952A52">
          <w:delText>t</w:delText>
        </w:r>
      </w:del>
      <w:ins w:id="1806" w:author="jennifer piehl" w:date="2020-03-05T15:56:00Z">
        <w:r w:rsidR="00952A52">
          <w:t>ptember</w:t>
        </w:r>
      </w:ins>
      <w:r w:rsidRPr="003E2A48">
        <w:t xml:space="preserve"> catch</w:t>
      </w:r>
      <w:ins w:id="1807" w:author="jennifer piehl" w:date="2020-03-05T15:56:00Z">
        <w:r w:rsidR="00952A52">
          <w:t>,</w:t>
        </w:r>
      </w:ins>
      <w:r w:rsidRPr="003E2A48">
        <w:t xml:space="preserve"> with high AIC and LOOCV</w:t>
      </w:r>
      <w:ins w:id="1808" w:author="jennifer piehl" w:date="2020-03-05T15:56:00Z">
        <w:r w:rsidR="00952A52">
          <w:t xml:space="preserve"> values</w:t>
        </w:r>
      </w:ins>
      <w:del w:id="1809" w:author="jennifer piehl" w:date="2020-03-05T15:56:00Z">
        <w:r w:rsidRPr="003E2A48" w:rsidDel="00952A52">
          <w:delText>.</w:delText>
        </w:r>
      </w:del>
      <w:ins w:id="1810" w:author="jennifer piehl" w:date="2020-03-05T15:57:00Z">
        <w:r w:rsidR="00952A52">
          <w:t>. One DLM</w:t>
        </w:r>
      </w:ins>
      <w:ins w:id="1811" w:author="jennifer piehl" w:date="2020-03-05T15:56:00Z">
        <w:r w:rsidR="00952A52">
          <w:t xml:space="preserve"> </w:t>
        </w:r>
      </w:ins>
      <w:del w:id="1812" w:author="jennifer piehl" w:date="2020-03-05T15:57:00Z">
        <w:r w:rsidRPr="003E2A48" w:rsidDel="00952A52">
          <w:delText xml:space="preserve"> </w:delText>
        </w:r>
      </w:del>
      <w:del w:id="1813" w:author="jennifer piehl" w:date="2020-03-05T15:56:00Z">
        <w:r w:rsidRPr="003E2A48" w:rsidDel="00952A52">
          <w:delText>F</w:delText>
        </w:r>
      </w:del>
      <w:ins w:id="1814" w:author="jennifer piehl" w:date="2020-03-05T15:56:00Z">
        <w:r w:rsidR="00952A52">
          <w:t>f</w:t>
        </w:r>
      </w:ins>
      <w:r w:rsidRPr="003E2A48">
        <w:t>or the Oct</w:t>
      </w:r>
      <w:ins w:id="1815" w:author="jennifer piehl" w:date="2020-03-05T15:56:00Z">
        <w:r w:rsidR="00952A52">
          <w:t>ober–</w:t>
        </w:r>
      </w:ins>
      <w:del w:id="1816" w:author="jennifer piehl" w:date="2020-03-05T15:56:00Z">
        <w:r w:rsidRPr="003E2A48" w:rsidDel="00952A52">
          <w:delText>-</w:delText>
        </w:r>
      </w:del>
      <w:r w:rsidRPr="003E2A48">
        <w:t>Mar</w:t>
      </w:r>
      <w:ins w:id="1817" w:author="jennifer piehl" w:date="2020-03-05T15:56:00Z">
        <w:r w:rsidR="00952A52">
          <w:t>ch</w:t>
        </w:r>
      </w:ins>
      <w:r w:rsidRPr="003E2A48">
        <w:t xml:space="preserve"> catch</w:t>
      </w:r>
      <w:del w:id="1818" w:author="jennifer piehl" w:date="2020-03-05T15:57:00Z">
        <w:r w:rsidRPr="003E2A48" w:rsidDel="00952A52">
          <w:delText>, the</w:delText>
        </w:r>
      </w:del>
      <w:ins w:id="1819" w:author="jennifer piehl" w:date="2020-03-05T15:57:00Z">
        <w:r w:rsidR="00952A52">
          <w:t xml:space="preserve"> showed mixed</w:t>
        </w:r>
      </w:ins>
      <w:r w:rsidRPr="003E2A48">
        <w:t xml:space="preserve"> performance</w:t>
      </w:r>
      <w:del w:id="1820" w:author="jennifer piehl" w:date="2020-03-05T15:57:00Z">
        <w:r w:rsidRPr="003E2A48" w:rsidDel="00952A52">
          <w:delText xml:space="preserve"> was mixed</w:delText>
        </w:r>
      </w:del>
      <w:ins w:id="1821" w:author="jennifer piehl" w:date="2020-03-05T15:57:00Z">
        <w:r w:rsidR="00952A52">
          <w:t>,</w:t>
        </w:r>
      </w:ins>
      <w:r w:rsidRPr="003E2A48">
        <w:t xml:space="preserve"> with </w:t>
      </w:r>
      <w:ins w:id="1822" w:author="jennifer piehl" w:date="2020-03-05T15:57:00Z">
        <w:r w:rsidR="00952A52">
          <w:t xml:space="preserve">a </w:t>
        </w:r>
      </w:ins>
      <w:r w:rsidRPr="003E2A48">
        <w:t xml:space="preserve">higher AIC </w:t>
      </w:r>
      <w:del w:id="1823" w:author="jennifer piehl" w:date="2020-03-05T15:57:00Z">
        <w:r w:rsidRPr="003E2A48" w:rsidDel="00952A52">
          <w:delText xml:space="preserve">but </w:delText>
        </w:r>
      </w:del>
      <w:ins w:id="1824" w:author="jennifer piehl" w:date="2020-03-05T15:57:00Z">
        <w:r w:rsidR="00952A52">
          <w:t>and</w:t>
        </w:r>
        <w:r w:rsidR="00952A52" w:rsidRPr="003E2A48">
          <w:t xml:space="preserve"> </w:t>
        </w:r>
      </w:ins>
      <w:r w:rsidRPr="003E2A48">
        <w:t xml:space="preserve">lower LOOCV </w:t>
      </w:r>
      <w:del w:id="1825" w:author="jennifer piehl" w:date="2020-03-05T15:57:00Z">
        <w:r w:rsidRPr="003E2A48" w:rsidDel="00952A52">
          <w:delText>for one of the DLMs</w:delText>
        </w:r>
      </w:del>
      <w:ins w:id="1826" w:author="jennifer piehl" w:date="2020-03-05T15:57:00Z">
        <w:r w:rsidR="00952A52">
          <w:t>value</w:t>
        </w:r>
      </w:ins>
      <w:r w:rsidRPr="003E2A48">
        <w:t>.</w:t>
      </w:r>
    </w:p>
    <w:p w14:paraId="1B523A16" w14:textId="25F4E58E" w:rsidR="008062F9" w:rsidRPr="003E2A48" w:rsidRDefault="00806920">
      <w:pPr>
        <w:pStyle w:val="BodyText"/>
        <w:spacing w:before="0" w:after="0" w:line="480" w:lineRule="auto"/>
        <w:ind w:firstLine="360"/>
        <w:pPrChange w:id="1827" w:author="jennifer piehl" w:date="2020-03-05T10:44:00Z">
          <w:pPr>
            <w:pStyle w:val="BodyText"/>
            <w:spacing w:before="0" w:after="0" w:line="480" w:lineRule="auto"/>
          </w:pPr>
        </w:pPrChange>
      </w:pPr>
      <w:del w:id="1828" w:author="jennifer piehl" w:date="2020-03-05T15:58:00Z">
        <w:r w:rsidRPr="003E2A48" w:rsidDel="00952A52">
          <w:delText>Based on the model selection tests</w:delText>
        </w:r>
      </w:del>
      <w:ins w:id="1829" w:author="jennifer piehl" w:date="2020-03-05T15:58:00Z">
        <w:r w:rsidR="00952A52">
          <w:t>Ultimately</w:t>
        </w:r>
      </w:ins>
      <w:r w:rsidRPr="003E2A48">
        <w:t xml:space="preserve">, the following non-linear </w:t>
      </w:r>
      <w:ins w:id="1830" w:author="jennifer piehl" w:date="2020-03-05T15:58:00Z">
        <w:r w:rsidR="00952A52">
          <w:t xml:space="preserve">base </w:t>
        </w:r>
      </w:ins>
      <w:r w:rsidRPr="003E2A48">
        <w:t>model</w:t>
      </w:r>
      <w:ins w:id="1831" w:author="jennifer piehl" w:date="2020-03-05T16:01:00Z">
        <w:r w:rsidR="00CB5B53">
          <w:t xml:space="preserve"> (weakly explanatory: </w:t>
        </w:r>
        <w:r w:rsidR="00CB5B53">
          <w:rPr>
            <w:i/>
            <w:iCs/>
          </w:rPr>
          <w:t>R</w:t>
        </w:r>
        <w:r w:rsidR="00CB5B53">
          <w:rPr>
            <w:vertAlign w:val="superscript"/>
          </w:rPr>
          <w:t>2</w:t>
        </w:r>
      </w:ins>
      <w:ins w:id="1832" w:author="jennifer piehl" w:date="2020-03-05T16:02:00Z">
        <w:r w:rsidR="00CB5B53">
          <w:t xml:space="preserve"> &lt; 30%)</w:t>
        </w:r>
      </w:ins>
      <w:r w:rsidRPr="003E2A48">
        <w:t xml:space="preserve"> was chosen </w:t>
      </w:r>
      <w:del w:id="1833" w:author="jennifer piehl" w:date="2020-03-05T15:59:00Z">
        <w:r w:rsidRPr="003E2A48" w:rsidDel="00952A52">
          <w:delText xml:space="preserve">as the base model </w:delText>
        </w:r>
      </w:del>
      <w:r w:rsidRPr="003E2A48">
        <w:t>for</w:t>
      </w:r>
      <w:ins w:id="1834" w:author="jennifer piehl" w:date="2020-03-05T15:57:00Z">
        <w:r w:rsidR="00952A52">
          <w:t xml:space="preserve"> the</w:t>
        </w:r>
      </w:ins>
      <w:r w:rsidRPr="003E2A48">
        <w:t xml:space="preserve"> Jul</w:t>
      </w:r>
      <w:del w:id="1835" w:author="jennifer piehl" w:date="2020-03-05T15:57:00Z">
        <w:r w:rsidRPr="003E2A48" w:rsidDel="00952A52">
          <w:delText>-</w:delText>
        </w:r>
      </w:del>
      <w:ins w:id="1836" w:author="jennifer piehl" w:date="2020-03-05T15:57:00Z">
        <w:r w:rsidR="00952A52">
          <w:t>y–</w:t>
        </w:r>
      </w:ins>
      <w:r w:rsidRPr="003E2A48">
        <w:t>Sep</w:t>
      </w:r>
      <w:ins w:id="1837" w:author="jennifer piehl" w:date="2020-03-05T15:57:00Z">
        <w:r w:rsidR="00952A52">
          <w:t>tember</w:t>
        </w:r>
      </w:ins>
      <w:r w:rsidRPr="003E2A48">
        <w:t xml:space="preserve"> </w:t>
      </w:r>
      <w:del w:id="1838" w:author="jennifer piehl" w:date="2020-03-05T15:58:00Z">
        <w:r w:rsidRPr="003E2A48" w:rsidDel="00952A52">
          <w:delText>(</w:delTex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3E2A48" w:rsidDel="00952A52">
          <w:delText xml:space="preserve">) </w:delText>
        </w:r>
      </w:del>
      <w:r w:rsidRPr="003E2A48">
        <w:t>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6F3C1411" w:rsidR="008062F9" w:rsidRPr="003E2A48" w:rsidRDefault="00806920" w:rsidP="00354701">
      <w:pPr>
        <w:pStyle w:val="FirstParagraph"/>
        <w:spacing w:before="0" w:after="0" w:line="480" w:lineRule="auto"/>
      </w:pPr>
      <w:r w:rsidRPr="003E2A48">
        <w:lastRenderedPageBreak/>
        <w:t>Two</w:t>
      </w:r>
      <w:del w:id="1839" w:author="jennifer piehl" w:date="2020-03-05T15:59:00Z">
        <w:r w:rsidRPr="003E2A48" w:rsidDel="00952A52">
          <w:delText xml:space="preserve"> base</w:delText>
        </w:r>
      </w:del>
      <w:r w:rsidRPr="003E2A48">
        <w:t xml:space="preserve"> non-linear </w:t>
      </w:r>
      <w:ins w:id="1840" w:author="jennifer piehl" w:date="2020-03-05T15:58:00Z">
        <w:r w:rsidR="00952A52">
          <w:t xml:space="preserve">base </w:t>
        </w:r>
      </w:ins>
      <w:r w:rsidRPr="003E2A48">
        <w:t>models were chosen for</w:t>
      </w:r>
      <w:ins w:id="1841" w:author="jennifer piehl" w:date="2020-03-05T15:59:00Z">
        <w:r w:rsidR="00952A52">
          <w:t xml:space="preserve"> the</w:t>
        </w:r>
      </w:ins>
      <w:r w:rsidRPr="003E2A48">
        <w:t xml:space="preserve"> Oct</w:t>
      </w:r>
      <w:del w:id="1842" w:author="jennifer piehl" w:date="2020-03-05T15:59:00Z">
        <w:r w:rsidRPr="003E2A48" w:rsidDel="00952A52">
          <w:delText>-</w:delText>
        </w:r>
      </w:del>
      <w:ins w:id="1843" w:author="jennifer piehl" w:date="2020-03-05T15:59:00Z">
        <w:r w:rsidR="00952A52">
          <w:t>ober–</w:t>
        </w:r>
      </w:ins>
      <w:r w:rsidRPr="003E2A48">
        <w:t>Mar</w:t>
      </w:r>
      <w:ins w:id="1844" w:author="jennifer piehl" w:date="2020-03-05T15:59:00Z">
        <w:r w:rsidR="00952A52">
          <w:t>ch</w:t>
        </w:r>
      </w:ins>
      <w:r w:rsidRPr="003E2A48">
        <w:t xml:space="preserve"> </w:t>
      </w:r>
      <w:del w:id="1845" w:author="jennifer piehl" w:date="2020-03-05T15:59:00Z">
        <w:r w:rsidRPr="003E2A48" w:rsidDel="00952A52">
          <w:delText>(</w:delTex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Pr="003E2A48" w:rsidDel="00952A52">
          <w:delText xml:space="preserve">) </w:delText>
        </w:r>
      </w:del>
      <w:r w:rsidRPr="003E2A48">
        <w:t>catch:</w:t>
      </w:r>
    </w:p>
    <w:p w14:paraId="6D59C027" w14:textId="61594BF1" w:rsidR="008062F9" w:rsidRPr="003E2A48" w:rsidRDefault="00806920">
      <w:pPr>
        <w:pStyle w:val="BodyText"/>
        <w:spacing w:before="0" w:after="0" w:line="480" w:lineRule="auto"/>
        <w:jc w:val="center"/>
        <w:pPrChange w:id="1846" w:author="jennifer piehl" w:date="2020-03-05T16:00:00Z">
          <w:pPr>
            <w:pStyle w:val="BodyText"/>
            <w:spacing w:before="0" w:after="0" w:line="480" w:lineRule="auto"/>
          </w:pPr>
        </w:pPrChange>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ins w:id="1847" w:author="jennifer piehl" w:date="2020-03-05T16:00:00Z">
        <w:r w:rsidR="00CB5B53">
          <w:rPr>
            <w:rFonts w:eastAsiaTheme="minorEastAsia"/>
          </w:rPr>
          <w:t xml:space="preserve"> </w:t>
        </w:r>
      </w:ins>
      <w:ins w:id="1848" w:author="jennifer piehl" w:date="2020-03-05T16:02:00Z">
        <w:r w:rsidR="00CB5B53">
          <w:rPr>
            <w:rFonts w:eastAsiaTheme="minorEastAsia"/>
          </w:rPr>
          <w:t>(</w:t>
        </w:r>
        <w:r w:rsidR="00CB5B53">
          <w:rPr>
            <w:rFonts w:eastAsiaTheme="minorEastAsia"/>
            <w:i/>
            <w:iCs/>
          </w:rPr>
          <w:t>R</w:t>
        </w:r>
        <w:r w:rsidR="00CB5B53">
          <w:rPr>
            <w:rFonts w:eastAsiaTheme="minorEastAsia"/>
            <w:vertAlign w:val="superscript"/>
          </w:rPr>
          <w:t>2</w:t>
        </w:r>
        <w:r w:rsidR="00CB5B53" w:rsidRPr="00CB5B53">
          <w:rPr>
            <w:rFonts w:eastAsiaTheme="minorEastAsia"/>
            <w:rPrChange w:id="1849" w:author="jennifer piehl" w:date="2020-03-05T16:02:00Z">
              <w:rPr>
                <w:rFonts w:eastAsiaTheme="minorEastAsia"/>
                <w:vertAlign w:val="superscript"/>
              </w:rPr>
            </w:rPrChange>
          </w:rPr>
          <w:t xml:space="preserve"> = 45.3)</w:t>
        </w:r>
        <w:r w:rsidR="00CB5B53">
          <w:rPr>
            <w:rFonts w:eastAsiaTheme="minorEastAsia"/>
          </w:rPr>
          <w:t xml:space="preserve"> </w:t>
        </w:r>
      </w:ins>
      <w:ins w:id="1850" w:author="jennifer piehl" w:date="2020-03-05T16:00:00Z">
        <w:r w:rsidR="00CB5B53">
          <w:rPr>
            <w:rFonts w:eastAsiaTheme="minorEastAsia"/>
          </w:rPr>
          <w:t>and</w:t>
        </w:r>
      </w:ins>
    </w:p>
    <w:p w14:paraId="272D9A3F" w14:textId="3A39AADF" w:rsidR="008062F9" w:rsidRPr="003E2A48" w:rsidRDefault="00806920">
      <w:pPr>
        <w:pStyle w:val="FirstParagraph"/>
        <w:spacing w:before="0" w:after="0" w:line="480" w:lineRule="auto"/>
        <w:jc w:val="center"/>
        <w:pPrChange w:id="1851" w:author="jennifer piehl" w:date="2020-03-05T16:00:00Z">
          <w:pPr>
            <w:pStyle w:val="FirstParagraph"/>
            <w:spacing w:before="0" w:after="0" w:line="480" w:lineRule="auto"/>
          </w:pPr>
        </w:pPrChange>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ins w:id="1852" w:author="jennifer piehl" w:date="2020-03-05T16:02:00Z">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Pr>
            <w:rFonts w:eastAsiaTheme="minorEastAsia"/>
          </w:rPr>
          <w:t xml:space="preserve"> = 56.6)</w:t>
        </w:r>
      </w:ins>
      <w:ins w:id="1853" w:author="jennifer piehl" w:date="2020-03-05T16:00:00Z">
        <w:r w:rsidR="00CB5B53">
          <w:rPr>
            <w:rFonts w:eastAsiaTheme="minorEastAsia"/>
          </w:rPr>
          <w:t>.</w:t>
        </w:r>
      </w:ins>
    </w:p>
    <w:p w14:paraId="1B8322F4" w14:textId="1924513D" w:rsidR="008062F9" w:rsidRPr="003E2A48" w:rsidDel="00CB5B53" w:rsidRDefault="00806920" w:rsidP="00354701">
      <w:pPr>
        <w:pStyle w:val="FirstParagraph"/>
        <w:spacing w:before="0" w:after="0" w:line="480" w:lineRule="auto"/>
        <w:rPr>
          <w:del w:id="1854" w:author="jennifer piehl" w:date="2020-03-05T16:03:00Z"/>
        </w:rPr>
      </w:pPr>
      <w:del w:id="1855" w:author="jennifer piehl" w:date="2020-03-05T16:03:00Z">
        <w:r w:rsidRPr="003E2A48" w:rsidDel="00CB5B53">
          <w:delText xml:space="preserve">Note that although M0 was the best model for Jul-Sep catch, it was only weakly explanatory. The maximum adjusted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rsidDel="00CB5B53">
          <w:delText xml:space="preserve"> was less than 30% (Table A2). For the Oct-Mar catch, M1 and M2 were more explanatory with an adjusted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rsidDel="00CB5B53">
          <w:delText xml:space="preserve"> of 45.3% for M1 and 56.6% for M2 (Table A4).</w:delText>
        </w:r>
      </w:del>
    </w:p>
    <w:p w14:paraId="3E8F9E6A" w14:textId="77777777" w:rsidR="00185159" w:rsidRDefault="00185159" w:rsidP="00354701">
      <w:pPr>
        <w:pStyle w:val="Heading2"/>
        <w:spacing w:before="0" w:line="480" w:lineRule="auto"/>
        <w:rPr>
          <w:ins w:id="1856" w:author="jennifer piehl" w:date="2020-03-05T10:44:00Z"/>
          <w:rFonts w:asciiTheme="minorHAnsi" w:hAnsiTheme="minorHAnsi"/>
          <w:i/>
          <w:color w:val="auto"/>
          <w:sz w:val="24"/>
          <w:szCs w:val="24"/>
        </w:rPr>
      </w:pPr>
      <w:bookmarkStart w:id="1857" w:name="Xf6511f321aed37503c202c95076a5251ef972a9"/>
    </w:p>
    <w:p w14:paraId="10E0A9BC" w14:textId="03692A0E" w:rsidR="008062F9" w:rsidRPr="00185159" w:rsidRDefault="00185159" w:rsidP="00354701">
      <w:pPr>
        <w:pStyle w:val="Heading2"/>
        <w:spacing w:before="0" w:line="480" w:lineRule="auto"/>
        <w:rPr>
          <w:rFonts w:asciiTheme="minorHAnsi" w:hAnsiTheme="minorHAnsi"/>
          <w:iCs/>
          <w:color w:val="auto"/>
          <w:sz w:val="24"/>
          <w:szCs w:val="24"/>
          <w:rPrChange w:id="1858" w:author="jennifer piehl" w:date="2020-03-05T10:44:00Z">
            <w:rPr>
              <w:rFonts w:asciiTheme="minorHAnsi" w:hAnsiTheme="minorHAnsi"/>
              <w:i/>
              <w:color w:val="auto"/>
              <w:sz w:val="24"/>
              <w:szCs w:val="24"/>
            </w:rPr>
          </w:rPrChange>
        </w:rPr>
      </w:pPr>
      <w:ins w:id="1859" w:author="jennifer piehl" w:date="2020-03-05T10:44:00Z">
        <w:r w:rsidRPr="00185159">
          <w:rPr>
            <w:rFonts w:asciiTheme="minorHAnsi" w:hAnsiTheme="minorHAnsi"/>
            <w:iCs/>
            <w:color w:val="auto"/>
            <w:sz w:val="24"/>
            <w:szCs w:val="24"/>
            <w:rPrChange w:id="1860" w:author="jennifer piehl" w:date="2020-03-05T10:44:00Z">
              <w:rPr>
                <w:rFonts w:asciiTheme="minorHAnsi" w:hAnsiTheme="minorHAnsi"/>
                <w:i/>
                <w:color w:val="auto"/>
                <w:sz w:val="24"/>
                <w:szCs w:val="24"/>
              </w:rPr>
            </w:rPrChange>
          </w:rPr>
          <w:t xml:space="preserve">3.2 </w:t>
        </w:r>
      </w:ins>
      <w:r w:rsidR="00806920" w:rsidRPr="00185159">
        <w:rPr>
          <w:rFonts w:asciiTheme="minorHAnsi" w:hAnsiTheme="minorHAnsi"/>
          <w:iCs/>
          <w:color w:val="auto"/>
          <w:sz w:val="24"/>
          <w:szCs w:val="24"/>
          <w:rPrChange w:id="1861" w:author="jennifer piehl" w:date="2020-03-05T10:44:00Z">
            <w:rPr>
              <w:rFonts w:asciiTheme="minorHAnsi" w:hAnsiTheme="minorHAnsi"/>
              <w:i/>
              <w:color w:val="auto"/>
              <w:sz w:val="24"/>
              <w:szCs w:val="24"/>
            </w:rPr>
          </w:rPrChange>
        </w:rPr>
        <w:t>Environmental covariate</w:t>
      </w:r>
      <w:del w:id="1862" w:author="jennifer piehl" w:date="2020-03-05T16:00:00Z">
        <w:r w:rsidR="00806920" w:rsidRPr="00185159" w:rsidDel="00952A52">
          <w:rPr>
            <w:rFonts w:asciiTheme="minorHAnsi" w:hAnsiTheme="minorHAnsi"/>
            <w:iCs/>
            <w:color w:val="auto"/>
            <w:sz w:val="24"/>
            <w:szCs w:val="24"/>
            <w:rPrChange w:id="1863" w:author="jennifer piehl" w:date="2020-03-05T10:44:00Z">
              <w:rPr>
                <w:rFonts w:asciiTheme="minorHAnsi" w:hAnsiTheme="minorHAnsi"/>
                <w:i/>
                <w:color w:val="auto"/>
                <w:sz w:val="24"/>
                <w:szCs w:val="24"/>
              </w:rPr>
            </w:rPrChange>
          </w:rPr>
          <w:delText>s as explanatory variables</w:delText>
        </w:r>
      </w:del>
      <w:bookmarkEnd w:id="1857"/>
      <w:ins w:id="1864" w:author="jennifer piehl" w:date="2020-03-05T16:00:00Z">
        <w:r w:rsidR="00952A52">
          <w:rPr>
            <w:rFonts w:asciiTheme="minorHAnsi" w:hAnsiTheme="minorHAnsi"/>
            <w:iCs/>
            <w:color w:val="auto"/>
            <w:sz w:val="24"/>
            <w:szCs w:val="24"/>
          </w:rPr>
          <w:t xml:space="preserve"> selection</w:t>
        </w:r>
      </w:ins>
    </w:p>
    <w:p w14:paraId="15DC4287" w14:textId="0816B317" w:rsidR="008062F9" w:rsidRPr="003E2A48" w:rsidDel="004571DF" w:rsidRDefault="00806920" w:rsidP="00354701">
      <w:pPr>
        <w:pStyle w:val="FirstParagraph"/>
        <w:spacing w:before="0" w:after="0" w:line="480" w:lineRule="auto"/>
        <w:rPr>
          <w:del w:id="1865" w:author="jennifer piehl" w:date="2020-03-06T11:14:00Z"/>
        </w:rPr>
      </w:pPr>
      <w:del w:id="1866" w:author="jennifer piehl" w:date="2020-03-05T16:04:00Z">
        <w:r w:rsidRPr="003E2A48" w:rsidDel="008D39A8">
          <w:delText>There was</w:delText>
        </w:r>
      </w:del>
      <w:ins w:id="1867" w:author="jennifer piehl" w:date="2020-03-05T16:04:00Z">
        <w:r w:rsidR="008D39A8">
          <w:t>Our analyses provided</w:t>
        </w:r>
      </w:ins>
      <w:r w:rsidRPr="003E2A48">
        <w:t xml:space="preserve"> no support for </w:t>
      </w:r>
      <w:ins w:id="1868" w:author="jennifer piehl" w:date="2020-03-05T16:04:00Z">
        <w:r w:rsidR="008D39A8">
          <w:t xml:space="preserve">the </w:t>
        </w:r>
      </w:ins>
      <w:del w:id="1869" w:author="jennifer piehl" w:date="2020-03-05T16:04:00Z">
        <w:r w:rsidRPr="003E2A48" w:rsidDel="008D39A8">
          <w:delText xml:space="preserve">using </w:delText>
        </w:r>
      </w:del>
      <w:ins w:id="1870" w:author="jennifer piehl" w:date="2020-03-05T16:04:00Z">
        <w:r w:rsidR="008D39A8" w:rsidRPr="003E2A48">
          <w:t>us</w:t>
        </w:r>
        <w:r w:rsidR="008D39A8">
          <w:t>e of April–May or June–July</w:t>
        </w:r>
        <w:r w:rsidR="008D39A8" w:rsidRPr="003E2A48">
          <w:t xml:space="preserve"> </w:t>
        </w:r>
      </w:ins>
      <w:r w:rsidRPr="003E2A48">
        <w:t xml:space="preserve">precipitation </w:t>
      </w:r>
      <w:ins w:id="1871" w:author="jennifer piehl" w:date="2020-03-05T16:06:00Z">
        <w:r w:rsidR="008D39A8">
          <w:t xml:space="preserve">(in the current or prior season, or as a linear or non-linear effect) </w:t>
        </w:r>
      </w:ins>
      <w:del w:id="1872" w:author="jennifer piehl" w:date="2020-03-05T16:04:00Z">
        <w:r w:rsidRPr="003E2A48" w:rsidDel="008D39A8">
          <w:delText xml:space="preserve">during the summer monsoon (June-July) or pre-monsoon period (April-May) </w:delText>
        </w:r>
      </w:del>
      <w:r w:rsidRPr="003E2A48">
        <w:t>as an explanatory variable for the Jul</w:t>
      </w:r>
      <w:del w:id="1873" w:author="jennifer piehl" w:date="2020-03-05T16:04:00Z">
        <w:r w:rsidRPr="003E2A48" w:rsidDel="008D39A8">
          <w:delText>-</w:delText>
        </w:r>
      </w:del>
      <w:ins w:id="1874" w:author="jennifer piehl" w:date="2020-03-05T16:04:00Z">
        <w:r w:rsidR="008D39A8">
          <w:t>y–</w:t>
        </w:r>
      </w:ins>
      <w:r w:rsidRPr="003E2A48">
        <w:t>Sep</w:t>
      </w:r>
      <w:ins w:id="1875" w:author="jennifer piehl" w:date="2020-03-05T16:04:00Z">
        <w:r w:rsidR="008D39A8">
          <w:t>tember</w:t>
        </w:r>
      </w:ins>
      <w:r w:rsidRPr="003E2A48">
        <w:t xml:space="preserve"> or Oct</w:t>
      </w:r>
      <w:ins w:id="1876" w:author="jennifer piehl" w:date="2020-03-05T16:05:00Z">
        <w:r w:rsidR="008D39A8">
          <w:t>ober–</w:t>
        </w:r>
      </w:ins>
      <w:del w:id="1877" w:author="jennifer piehl" w:date="2020-03-05T16:05:00Z">
        <w:r w:rsidRPr="003E2A48" w:rsidDel="008D39A8">
          <w:delText>-</w:delText>
        </w:r>
      </w:del>
      <w:r w:rsidRPr="003E2A48">
        <w:t>Mar</w:t>
      </w:r>
      <w:ins w:id="1878" w:author="jennifer piehl" w:date="2020-03-05T16:05:00Z">
        <w:r w:rsidR="008D39A8">
          <w:t>ch</w:t>
        </w:r>
      </w:ins>
      <w:r w:rsidRPr="003E2A48">
        <w:t xml:space="preserve"> catch (</w:t>
      </w:r>
      <w:commentRangeStart w:id="1879"/>
      <w:r w:rsidRPr="003E2A48">
        <w:t>hypotheses S1 and S2</w:t>
      </w:r>
      <w:commentRangeEnd w:id="1879"/>
      <w:r w:rsidR="003938B0">
        <w:rPr>
          <w:rStyle w:val="CommentReference"/>
        </w:rPr>
        <w:commentReference w:id="1879"/>
      </w:r>
      <w:r w:rsidRPr="003E2A48">
        <w:t>; Tables B1</w:t>
      </w:r>
      <w:del w:id="1880" w:author="jennifer piehl" w:date="2020-03-05T16:03:00Z">
        <w:r w:rsidRPr="003E2A48" w:rsidDel="008D39A8">
          <w:delText>, B2 and</w:delText>
        </w:r>
      </w:del>
      <w:ins w:id="1881" w:author="jennifer piehl" w:date="2020-03-05T16:03:00Z">
        <w:r w:rsidR="008D39A8">
          <w:t>–</w:t>
        </w:r>
      </w:ins>
      <w:del w:id="1882" w:author="jennifer piehl" w:date="2020-03-05T16:03:00Z">
        <w:r w:rsidRPr="003E2A48" w:rsidDel="008D39A8">
          <w:delText xml:space="preserve"> </w:delText>
        </w:r>
      </w:del>
      <w:r w:rsidRPr="003E2A48">
        <w:t xml:space="preserve">B3). </w:t>
      </w:r>
      <w:del w:id="1883" w:author="jennifer piehl" w:date="2020-03-05T16:06:00Z">
        <w:r w:rsidRPr="008D39A8" w:rsidDel="008D39A8">
          <w:rPr>
            <w:highlight w:val="yellow"/>
            <w:rPrChange w:id="1884" w:author="jennifer piehl" w:date="2020-03-05T16:08:00Z">
              <w:rPr/>
            </w:rPrChange>
          </w:rPr>
          <w:delText xml:space="preserve">This was the case whether precipitation in the current or previous season was used, if precipitation was included as a non-linear or linear effect, and if either precipitation during early monsoon (June-July) or pre-monsoon (April-May) was used as the covariate. </w:delText>
        </w:r>
      </w:del>
      <w:del w:id="1885" w:author="jennifer piehl" w:date="2020-03-06T10:46:00Z">
        <w:r w:rsidRPr="008D39A8" w:rsidDel="00156B93">
          <w:rPr>
            <w:highlight w:val="yellow"/>
            <w:rPrChange w:id="1886" w:author="jennifer piehl" w:date="2020-03-05T16:08:00Z">
              <w:rPr/>
            </w:rPrChange>
          </w:rPr>
          <w:delText>Jul</w:delText>
        </w:r>
      </w:del>
      <w:del w:id="1887" w:author="jennifer piehl" w:date="2020-03-06T10:42:00Z">
        <w:r w:rsidRPr="008D39A8" w:rsidDel="00D05D6F">
          <w:rPr>
            <w:highlight w:val="yellow"/>
            <w:rPrChange w:id="1888" w:author="jennifer piehl" w:date="2020-03-05T16:08:00Z">
              <w:rPr/>
            </w:rPrChange>
          </w:rPr>
          <w:delText>-</w:delText>
        </w:r>
      </w:del>
      <w:del w:id="1889" w:author="jennifer piehl" w:date="2020-03-06T10:46:00Z">
        <w:r w:rsidRPr="008D39A8" w:rsidDel="00156B93">
          <w:rPr>
            <w:highlight w:val="yellow"/>
            <w:rPrChange w:id="1890" w:author="jennifer piehl" w:date="2020-03-05T16:08:00Z">
              <w:rPr/>
            </w:rPrChange>
          </w:rPr>
          <w:delText xml:space="preserve">Sep catch overlaps with the late spawning period and precipitation is often thought to trigger spawning, </w:delText>
        </w:r>
      </w:del>
      <w:del w:id="1891" w:author="jennifer piehl" w:date="2020-03-06T10:43:00Z">
        <w:r w:rsidRPr="008D39A8" w:rsidDel="00D05D6F">
          <w:rPr>
            <w:highlight w:val="yellow"/>
            <w:rPrChange w:id="1892" w:author="jennifer piehl" w:date="2020-03-05T16:08:00Z">
              <w:rPr/>
            </w:rPrChange>
          </w:rPr>
          <w:delText xml:space="preserve">however </w:delText>
        </w:r>
      </w:del>
      <w:del w:id="1893" w:author="jennifer piehl" w:date="2020-03-06T10:46:00Z">
        <w:r w:rsidRPr="008D39A8" w:rsidDel="00156B93">
          <w:rPr>
            <w:highlight w:val="yellow"/>
            <w:rPrChange w:id="1894" w:author="jennifer piehl" w:date="2020-03-05T16:08:00Z">
              <w:rPr/>
            </w:rPrChange>
          </w:rPr>
          <w:delText xml:space="preserve">we </w:delText>
        </w:r>
      </w:del>
      <w:del w:id="1895" w:author="jennifer piehl" w:date="2020-03-06T10:43:00Z">
        <w:r w:rsidRPr="008D39A8" w:rsidDel="00D05D6F">
          <w:rPr>
            <w:highlight w:val="yellow"/>
            <w:rPrChange w:id="1896" w:author="jennifer piehl" w:date="2020-03-05T16:08:00Z">
              <w:rPr/>
            </w:rPrChange>
          </w:rPr>
          <w:delText xml:space="preserve">were unable to </w:delText>
        </w:r>
      </w:del>
      <w:del w:id="1897" w:author="jennifer piehl" w:date="2020-03-06T10:46:00Z">
        <w:r w:rsidRPr="008D39A8" w:rsidDel="00156B93">
          <w:rPr>
            <w:highlight w:val="yellow"/>
            <w:rPrChange w:id="1898" w:author="jennifer piehl" w:date="2020-03-05T16:08:00Z">
              <w:rPr/>
            </w:rPrChange>
          </w:rPr>
          <w:delText>f</w:delText>
        </w:r>
      </w:del>
      <w:del w:id="1899" w:author="jennifer piehl" w:date="2020-03-06T10:43:00Z">
        <w:r w:rsidRPr="008D39A8" w:rsidDel="00D05D6F">
          <w:rPr>
            <w:highlight w:val="yellow"/>
            <w:rPrChange w:id="1900" w:author="jennifer piehl" w:date="2020-03-05T16:08:00Z">
              <w:rPr/>
            </w:rPrChange>
          </w:rPr>
          <w:delText>i</w:delText>
        </w:r>
      </w:del>
      <w:del w:id="1901" w:author="jennifer piehl" w:date="2020-03-06T10:46:00Z">
        <w:r w:rsidRPr="008D39A8" w:rsidDel="00156B93">
          <w:rPr>
            <w:highlight w:val="yellow"/>
            <w:rPrChange w:id="1902" w:author="jennifer piehl" w:date="2020-03-05T16:08:00Z">
              <w:rPr/>
            </w:rPrChange>
          </w:rPr>
          <w:delText xml:space="preserve">nd </w:delText>
        </w:r>
      </w:del>
      <w:del w:id="1903" w:author="jennifer piehl" w:date="2020-03-06T10:43:00Z">
        <w:r w:rsidRPr="008D39A8" w:rsidDel="00D05D6F">
          <w:rPr>
            <w:highlight w:val="yellow"/>
            <w:rPrChange w:id="1904" w:author="jennifer piehl" w:date="2020-03-05T16:08:00Z">
              <w:rPr/>
            </w:rPrChange>
          </w:rPr>
          <w:delText>any consistent</w:delText>
        </w:r>
      </w:del>
      <w:del w:id="1905" w:author="jennifer piehl" w:date="2020-03-06T10:46:00Z">
        <w:r w:rsidRPr="008D39A8" w:rsidDel="00156B93">
          <w:rPr>
            <w:highlight w:val="yellow"/>
            <w:rPrChange w:id="1906" w:author="jennifer piehl" w:date="2020-03-05T16:08:00Z">
              <w:rPr/>
            </w:rPrChange>
          </w:rPr>
          <w:delText xml:space="preserve"> association </w:delText>
        </w:r>
      </w:del>
      <w:del w:id="1907" w:author="jennifer piehl" w:date="2020-03-06T10:44:00Z">
        <w:r w:rsidRPr="008D39A8" w:rsidDel="00156B93">
          <w:rPr>
            <w:highlight w:val="yellow"/>
            <w:rPrChange w:id="1908" w:author="jennifer piehl" w:date="2020-03-05T16:08:00Z">
              <w:rPr/>
            </w:rPrChange>
          </w:rPr>
          <w:delText xml:space="preserve">of catch </w:delText>
        </w:r>
      </w:del>
      <w:del w:id="1909" w:author="jennifer piehl" w:date="2020-03-06T10:46:00Z">
        <w:r w:rsidRPr="008D39A8" w:rsidDel="00156B93">
          <w:rPr>
            <w:highlight w:val="yellow"/>
            <w:rPrChange w:id="1910" w:author="jennifer piehl" w:date="2020-03-05T16:08:00Z">
              <w:rPr/>
            </w:rPrChange>
          </w:rPr>
          <w:delText xml:space="preserve">with precipitation. Raja (1974) posited that </w:delText>
        </w:r>
      </w:del>
      <w:del w:id="1911" w:author="jennifer piehl" w:date="2020-03-06T10:43:00Z">
        <w:r w:rsidRPr="008D39A8" w:rsidDel="00D05D6F">
          <w:rPr>
            <w:highlight w:val="yellow"/>
            <w:rPrChange w:id="1912" w:author="jennifer piehl" w:date="2020-03-05T16:08:00Z">
              <w:rPr/>
            </w:rPrChange>
          </w:rPr>
          <w:delText>the appropriate time period for the</w:delText>
        </w:r>
      </w:del>
      <w:del w:id="1913" w:author="jennifer piehl" w:date="2020-03-06T10:46:00Z">
        <w:r w:rsidRPr="008D39A8" w:rsidDel="00156B93">
          <w:rPr>
            <w:highlight w:val="yellow"/>
            <w:rPrChange w:id="1914" w:author="jennifer piehl" w:date="2020-03-05T16:08:00Z">
              <w:rPr/>
            </w:rPrChange>
          </w:rPr>
          <w:delText xml:space="preserve"> effect</w:delText>
        </w:r>
      </w:del>
      <w:del w:id="1915" w:author="jennifer piehl" w:date="2020-03-06T10:43:00Z">
        <w:r w:rsidRPr="008D39A8" w:rsidDel="00D05D6F">
          <w:rPr>
            <w:highlight w:val="yellow"/>
            <w:rPrChange w:id="1916" w:author="jennifer piehl" w:date="2020-03-05T16:08:00Z">
              <w:rPr/>
            </w:rPrChange>
          </w:rPr>
          <w:delText xml:space="preserve"> of rainfall is</w:delText>
        </w:r>
      </w:del>
      <w:del w:id="1917" w:author="jennifer piehl" w:date="2020-03-06T10:46:00Z">
        <w:r w:rsidRPr="008D39A8" w:rsidDel="00156B93">
          <w:rPr>
            <w:highlight w:val="yellow"/>
            <w:rPrChange w:id="1918" w:author="jennifer piehl" w:date="2020-03-05T16:08:00Z">
              <w:rPr/>
            </w:rPrChange>
          </w:rPr>
          <w:delText xml:space="preserve"> the weeks before and after the new moon when spawning is postulated to occur</w:delText>
        </w:r>
      </w:del>
      <w:del w:id="1919" w:author="jennifer piehl" w:date="2020-03-06T10:44:00Z">
        <w:r w:rsidRPr="008D39A8" w:rsidDel="00156B93">
          <w:rPr>
            <w:highlight w:val="yellow"/>
            <w:rPrChange w:id="1920" w:author="jennifer piehl" w:date="2020-03-05T16:08:00Z">
              <w:rPr/>
            </w:rPrChange>
          </w:rPr>
          <w:delText xml:space="preserve"> and not the</w:delText>
        </w:r>
      </w:del>
      <w:del w:id="1921" w:author="jennifer piehl" w:date="2020-03-06T10:46:00Z">
        <w:r w:rsidRPr="008D39A8" w:rsidDel="00156B93">
          <w:rPr>
            <w:highlight w:val="yellow"/>
            <w:rPrChange w:id="1922" w:author="jennifer piehl" w:date="2020-03-05T16:08:00Z">
              <w:rPr/>
            </w:rPrChange>
          </w:rPr>
          <w:delText xml:space="preserve"> total rainfall during the monsoon season.</w:delText>
        </w:r>
      </w:del>
      <w:del w:id="1923" w:author="jennifer piehl" w:date="2020-03-06T10:45:00Z">
        <w:r w:rsidRPr="008D39A8" w:rsidDel="00156B93">
          <w:rPr>
            <w:highlight w:val="yellow"/>
            <w:rPrChange w:id="1924" w:author="jennifer piehl" w:date="2020-03-05T16:08:00Z">
              <w:rPr/>
            </w:rPrChange>
          </w:rPr>
          <w:delText xml:space="preserve"> Thus the lack of correlation may be due to using too coarse of a time average for the precipitation.</w:delText>
        </w:r>
      </w:del>
    </w:p>
    <w:p w14:paraId="3DF0F57B" w14:textId="135EE293" w:rsidR="008062F9" w:rsidRPr="003E2A48" w:rsidRDefault="00806920">
      <w:pPr>
        <w:pStyle w:val="FirstParagraph"/>
        <w:spacing w:before="0" w:after="0" w:line="480" w:lineRule="auto"/>
        <w:pPrChange w:id="1925" w:author="jennifer piehl" w:date="2020-03-06T11:14:00Z">
          <w:pPr>
            <w:pStyle w:val="BodyText"/>
            <w:spacing w:before="0" w:after="0" w:line="480" w:lineRule="auto"/>
          </w:pPr>
        </w:pPrChange>
      </w:pPr>
      <w:del w:id="1926" w:author="jennifer piehl" w:date="2020-03-06T10:47:00Z">
        <w:r w:rsidRPr="0018399F" w:rsidDel="00156B93">
          <w:rPr>
            <w:highlight w:val="yellow"/>
            <w:rPrChange w:id="1927" w:author="jennifer piehl" w:date="2020-03-05T16:10:00Z">
              <w:rPr/>
            </w:rPrChange>
          </w:rPr>
          <w:delText xml:space="preserve">The </w:delText>
        </w:r>
      </w:del>
      <w:del w:id="1928" w:author="jennifer piehl" w:date="2020-03-06T10:48:00Z">
        <w:r w:rsidRPr="0018399F" w:rsidDel="00156B93">
          <w:rPr>
            <w:highlight w:val="yellow"/>
            <w:rPrChange w:id="1929" w:author="jennifer piehl" w:date="2020-03-05T16:10:00Z">
              <w:rPr/>
            </w:rPrChange>
          </w:rPr>
          <w:delText xml:space="preserve">sea surface temperature before spawning (March-May) </w:delText>
        </w:r>
      </w:del>
      <w:del w:id="1930" w:author="jennifer piehl" w:date="2020-03-06T10:51:00Z">
        <w:r w:rsidRPr="0018399F" w:rsidDel="00156B93">
          <w:rPr>
            <w:highlight w:val="yellow"/>
            <w:rPrChange w:id="1931" w:author="jennifer piehl" w:date="2020-03-05T16:10:00Z">
              <w:rPr/>
            </w:rPrChange>
          </w:rPr>
          <w:delText xml:space="preserve">has been speculated to </w:delText>
        </w:r>
      </w:del>
      <w:del w:id="1932" w:author="jennifer piehl" w:date="2020-03-06T10:48:00Z">
        <w:r w:rsidRPr="0018399F" w:rsidDel="00156B93">
          <w:rPr>
            <w:highlight w:val="yellow"/>
            <w:rPrChange w:id="1933" w:author="jennifer piehl" w:date="2020-03-05T16:10:00Z">
              <w:rPr/>
            </w:rPrChange>
          </w:rPr>
          <w:delText xml:space="preserve">be </w:delText>
        </w:r>
      </w:del>
      <w:del w:id="1934" w:author="jennifer piehl" w:date="2020-03-06T10:51:00Z">
        <w:r w:rsidRPr="0018399F" w:rsidDel="00156B93">
          <w:rPr>
            <w:highlight w:val="yellow"/>
            <w:rPrChange w:id="1935" w:author="jennifer piehl" w:date="2020-03-05T16:10:00Z">
              <w:rPr/>
            </w:rPrChange>
          </w:rPr>
          <w:delText>correlate</w:delText>
        </w:r>
      </w:del>
      <w:del w:id="1936" w:author="jennifer piehl" w:date="2020-03-06T10:48:00Z">
        <w:r w:rsidRPr="0018399F" w:rsidDel="00156B93">
          <w:rPr>
            <w:highlight w:val="yellow"/>
            <w:rPrChange w:id="1937" w:author="jennifer piehl" w:date="2020-03-05T16:10:00Z">
              <w:rPr/>
            </w:rPrChange>
          </w:rPr>
          <w:delText>d</w:delText>
        </w:r>
      </w:del>
      <w:del w:id="1938" w:author="jennifer piehl" w:date="2020-03-06T10:51:00Z">
        <w:r w:rsidRPr="0018399F" w:rsidDel="00156B93">
          <w:rPr>
            <w:highlight w:val="yellow"/>
            <w:rPrChange w:id="1939" w:author="jennifer piehl" w:date="2020-03-05T16:10:00Z">
              <w:rPr/>
            </w:rPrChange>
          </w:rPr>
          <w:delText xml:space="preserve"> with successful egg development and spawning behavior</w:delText>
        </w:r>
      </w:del>
      <w:del w:id="1940" w:author="jennifer piehl" w:date="2020-03-06T10:47:00Z">
        <w:r w:rsidRPr="0018399F" w:rsidDel="00156B93">
          <w:rPr>
            <w:highlight w:val="yellow"/>
            <w:rPrChange w:id="1941" w:author="jennifer piehl" w:date="2020-03-05T16:10:00Z">
              <w:rPr/>
            </w:rPrChange>
          </w:rPr>
          <w:delText xml:space="preserve"> (hypothesis S4 and S5)</w:delText>
        </w:r>
      </w:del>
      <w:del w:id="1942" w:author="jennifer piehl" w:date="2020-03-06T10:51:00Z">
        <w:r w:rsidRPr="0018399F" w:rsidDel="00156B93">
          <w:rPr>
            <w:highlight w:val="yellow"/>
            <w:rPrChange w:id="1943" w:author="jennifer piehl" w:date="2020-03-05T16:10:00Z">
              <w:rPr/>
            </w:rPrChange>
          </w:rPr>
          <w:delText xml:space="preserve"> and extreme heat events in the pre-spawning period have been associated with low recruitment</w:delText>
        </w:r>
      </w:del>
      <w:del w:id="1944" w:author="jennifer piehl" w:date="2020-03-06T10:48:00Z">
        <w:r w:rsidRPr="0018399F" w:rsidDel="00156B93">
          <w:rPr>
            <w:highlight w:val="yellow"/>
            <w:rPrChange w:id="1945" w:author="jennifer piehl" w:date="2020-03-05T16:10:00Z">
              <w:rPr/>
            </w:rPrChange>
          </w:rPr>
          <w:delText>.</w:delText>
        </w:r>
      </w:del>
      <w:del w:id="1946" w:author="jennifer piehl" w:date="2020-03-06T10:51:00Z">
        <w:r w:rsidRPr="0018399F" w:rsidDel="00156B93">
          <w:rPr>
            <w:highlight w:val="yellow"/>
            <w:rPrChange w:id="1947" w:author="jennifer piehl" w:date="2020-03-05T16:10:00Z">
              <w:rPr/>
            </w:rPrChange>
          </w:rPr>
          <w:delText xml:space="preserve"> </w:delText>
        </w:r>
      </w:del>
      <w:del w:id="1948" w:author="jennifer piehl" w:date="2020-03-06T10:48:00Z">
        <w:r w:rsidRPr="0018399F" w:rsidDel="00156B93">
          <w:rPr>
            <w:highlight w:val="yellow"/>
            <w:rPrChange w:id="1949" w:author="jennifer piehl" w:date="2020-03-05T16:10:00Z">
              <w:rPr/>
            </w:rPrChange>
          </w:rPr>
          <w:delText xml:space="preserve">This </w:delText>
        </w:r>
      </w:del>
      <w:del w:id="1950" w:author="jennifer piehl" w:date="2020-03-06T10:49:00Z">
        <w:r w:rsidRPr="0018399F" w:rsidDel="00156B93">
          <w:rPr>
            <w:highlight w:val="yellow"/>
            <w:rPrChange w:id="1951" w:author="jennifer piehl" w:date="2020-03-05T16:10:00Z">
              <w:rPr/>
            </w:rPrChange>
          </w:rPr>
          <w:delText>suggest</w:delText>
        </w:r>
      </w:del>
      <w:del w:id="1952" w:author="jennifer piehl" w:date="2020-03-06T10:48:00Z">
        <w:r w:rsidRPr="0018399F" w:rsidDel="00156B93">
          <w:rPr>
            <w:highlight w:val="yellow"/>
            <w:rPrChange w:id="1953" w:author="jennifer piehl" w:date="2020-03-05T16:10:00Z">
              <w:rPr/>
            </w:rPrChange>
          </w:rPr>
          <w:delText>s</w:delText>
        </w:r>
      </w:del>
      <w:del w:id="1954" w:author="jennifer piehl" w:date="2020-03-06T10:49:00Z">
        <w:r w:rsidRPr="0018399F" w:rsidDel="00156B93">
          <w:rPr>
            <w:highlight w:val="yellow"/>
            <w:rPrChange w:id="1955" w:author="jennifer piehl" w:date="2020-03-05T16:10:00Z">
              <w:rPr/>
            </w:rPrChange>
          </w:rPr>
          <w:delText xml:space="preserve"> that March-May in the current and prior years should be associated with low catch. </w:delText>
        </w:r>
      </w:del>
      <w:del w:id="1956" w:author="jennifer piehl" w:date="2020-03-06T10:51:00Z">
        <w:r w:rsidRPr="0018399F" w:rsidDel="00156B93">
          <w:rPr>
            <w:highlight w:val="yellow"/>
            <w:rPrChange w:id="1957" w:author="jennifer piehl" w:date="2020-03-05T16:10:00Z">
              <w:rPr/>
            </w:rPrChange>
          </w:rPr>
          <w:delText xml:space="preserve">The </w:delText>
        </w:r>
      </w:del>
      <w:del w:id="1958" w:author="jennifer piehl" w:date="2020-03-06T10:49:00Z">
        <w:r w:rsidRPr="0018399F" w:rsidDel="00156B93">
          <w:rPr>
            <w:highlight w:val="yellow"/>
            <w:rPrChange w:id="1959" w:author="jennifer piehl" w:date="2020-03-05T16:10:00Z">
              <w:rPr/>
            </w:rPrChange>
          </w:rPr>
          <w:delText>sea surface temperature</w:delText>
        </w:r>
      </w:del>
      <w:del w:id="1960" w:author="jennifer piehl" w:date="2020-03-06T10:51:00Z">
        <w:r w:rsidRPr="0018399F" w:rsidDel="00156B93">
          <w:rPr>
            <w:highlight w:val="yellow"/>
            <w:rPrChange w:id="1961" w:author="jennifer piehl" w:date="2020-03-05T16:10:00Z">
              <w:rPr/>
            </w:rPrChange>
          </w:rPr>
          <w:delText xml:space="preserve"> </w:delText>
        </w:r>
      </w:del>
      <w:del w:id="1962" w:author="jennifer piehl" w:date="2020-03-06T10:49:00Z">
        <w:r w:rsidRPr="0018399F" w:rsidDel="00156B93">
          <w:rPr>
            <w:highlight w:val="yellow"/>
            <w:rPrChange w:id="1963" w:author="jennifer piehl" w:date="2020-03-05T16:10:00Z">
              <w:rPr/>
            </w:rPrChange>
          </w:rPr>
          <w:delText xml:space="preserve">during </w:delText>
        </w:r>
      </w:del>
      <w:del w:id="1964" w:author="jennifer piehl" w:date="2020-03-06T10:51:00Z">
        <w:r w:rsidRPr="0018399F" w:rsidDel="00156B93">
          <w:rPr>
            <w:highlight w:val="yellow"/>
            <w:rPrChange w:id="1965" w:author="jennifer piehl" w:date="2020-03-05T16:10:00Z">
              <w:rPr/>
            </w:rPrChange>
          </w:rPr>
          <w:delText>larval and early juvenile development</w:delText>
        </w:r>
      </w:del>
      <w:del w:id="1966" w:author="jennifer piehl" w:date="2020-03-06T10:50:00Z">
        <w:r w:rsidRPr="0018399F" w:rsidDel="00156B93">
          <w:rPr>
            <w:highlight w:val="yellow"/>
            <w:rPrChange w:id="1967" w:author="jennifer piehl" w:date="2020-03-05T16:10:00Z">
              <w:rPr/>
            </w:rPrChange>
          </w:rPr>
          <w:delText xml:space="preserve"> (October-December)</w:delText>
        </w:r>
      </w:del>
      <w:del w:id="1968" w:author="jennifer piehl" w:date="2020-03-06T10:51:00Z">
        <w:r w:rsidRPr="0018399F" w:rsidDel="00156B93">
          <w:rPr>
            <w:highlight w:val="yellow"/>
            <w:rPrChange w:id="1969" w:author="jennifer piehl" w:date="2020-03-05T16:10:00Z">
              <w:rPr/>
            </w:rPrChange>
          </w:rPr>
          <w:delText xml:space="preserve"> may affect survival and growth in multiple ways and thus </w:delText>
        </w:r>
      </w:del>
      <w:del w:id="1970" w:author="jennifer piehl" w:date="2020-03-06T10:50:00Z">
        <w:r w:rsidRPr="0018399F" w:rsidDel="00156B93">
          <w:rPr>
            <w:highlight w:val="yellow"/>
            <w:rPrChange w:id="1971" w:author="jennifer piehl" w:date="2020-03-05T16:10:00Z">
              <w:rPr/>
            </w:rPrChange>
          </w:rPr>
          <w:delText xml:space="preserve">would </w:delText>
        </w:r>
      </w:del>
      <w:del w:id="1972" w:author="jennifer piehl" w:date="2020-03-06T10:51:00Z">
        <w:r w:rsidRPr="0018399F" w:rsidDel="00156B93">
          <w:rPr>
            <w:highlight w:val="yellow"/>
            <w:rPrChange w:id="1973" w:author="jennifer piehl" w:date="2020-03-05T16:10:00Z">
              <w:rPr/>
            </w:rPrChange>
          </w:rPr>
          <w:delText>correlate</w:delText>
        </w:r>
      </w:del>
      <w:del w:id="1974" w:author="jennifer piehl" w:date="2020-03-06T10:50:00Z">
        <w:r w:rsidRPr="0018399F" w:rsidDel="00156B93">
          <w:rPr>
            <w:highlight w:val="yellow"/>
            <w:rPrChange w:id="1975" w:author="jennifer piehl" w:date="2020-03-05T16:10:00Z">
              <w:rPr/>
            </w:rPrChange>
          </w:rPr>
          <w:delText>d</w:delText>
        </w:r>
      </w:del>
      <w:del w:id="1976" w:author="jennifer piehl" w:date="2020-03-06T10:51:00Z">
        <w:r w:rsidRPr="0018399F" w:rsidDel="00156B93">
          <w:rPr>
            <w:highlight w:val="yellow"/>
            <w:rPrChange w:id="1977" w:author="jennifer piehl" w:date="2020-03-05T16:10:00Z">
              <w:rPr/>
            </w:rPrChange>
          </w:rPr>
          <w:delText xml:space="preserve"> with biomass in future years</w:delText>
        </w:r>
      </w:del>
      <w:del w:id="1978" w:author="jennifer piehl" w:date="2020-03-06T10:47:00Z">
        <w:r w:rsidRPr="0018399F" w:rsidDel="00156B93">
          <w:rPr>
            <w:highlight w:val="yellow"/>
            <w:rPrChange w:id="1979" w:author="jennifer piehl" w:date="2020-03-05T16:10:00Z">
              <w:rPr/>
            </w:rPrChange>
          </w:rPr>
          <w:delText xml:space="preserve"> (hypothesis L1)</w:delText>
        </w:r>
      </w:del>
      <w:del w:id="1980" w:author="jennifer piehl" w:date="2020-03-06T10:51:00Z">
        <w:r w:rsidRPr="0018399F" w:rsidDel="00156B93">
          <w:rPr>
            <w:highlight w:val="yellow"/>
            <w:rPrChange w:id="1981" w:author="jennifer piehl" w:date="2020-03-05T16:10:00Z">
              <w:rPr/>
            </w:rPrChange>
          </w:rPr>
          <w:delText>.</w:delText>
        </w:r>
        <w:r w:rsidRPr="003E2A48" w:rsidDel="00156B93">
          <w:delText xml:space="preserve"> </w:delText>
        </w:r>
      </w:del>
      <w:del w:id="1982" w:author="jennifer piehl" w:date="2020-03-05T16:09:00Z">
        <w:r w:rsidRPr="003E2A48" w:rsidDel="008D39A8">
          <w:delText>However w</w:delText>
        </w:r>
      </w:del>
      <w:ins w:id="1983" w:author="jennifer piehl" w:date="2020-03-05T16:09:00Z">
        <w:r w:rsidR="008D39A8">
          <w:t>W</w:t>
        </w:r>
      </w:ins>
      <w:r w:rsidRPr="003E2A48">
        <w:t xml:space="preserve">e </w:t>
      </w:r>
      <w:ins w:id="1984" w:author="jennifer piehl" w:date="2020-03-06T11:15:00Z">
        <w:r w:rsidR="004571DF">
          <w:t xml:space="preserve">also </w:t>
        </w:r>
      </w:ins>
      <w:r w:rsidRPr="003E2A48">
        <w:t>found no support for</w:t>
      </w:r>
      <w:ins w:id="1985" w:author="jennifer piehl" w:date="2020-03-05T16:09:00Z">
        <w:r w:rsidR="008D39A8">
          <w:t xml:space="preserve"> </w:t>
        </w:r>
      </w:ins>
      <w:ins w:id="1986" w:author="jennifer piehl" w:date="2020-03-05T16:10:00Z">
        <w:r w:rsidR="008D39A8">
          <w:t xml:space="preserve">the use of </w:t>
        </w:r>
      </w:ins>
      <w:ins w:id="1987" w:author="jennifer piehl" w:date="2020-03-05T16:09:00Z">
        <w:r w:rsidR="008D39A8">
          <w:t xml:space="preserve">March–May (current or prior year) </w:t>
        </w:r>
      </w:ins>
      <w:ins w:id="1988" w:author="jennifer piehl" w:date="2020-03-05T16:10:00Z">
        <w:r w:rsidR="008D39A8">
          <w:t xml:space="preserve">or </w:t>
        </w:r>
      </w:ins>
      <w:ins w:id="1989" w:author="jennifer piehl" w:date="2020-03-05T16:09:00Z">
        <w:r w:rsidR="008D39A8">
          <w:t>October–December</w:t>
        </w:r>
      </w:ins>
      <w:ins w:id="1990" w:author="jennifer piehl" w:date="2020-03-05T16:10:00Z">
        <w:r w:rsidR="008D39A8">
          <w:t xml:space="preserve"> </w:t>
        </w:r>
      </w:ins>
      <w:del w:id="1991" w:author="jennifer piehl" w:date="2020-03-05T16:10:00Z">
        <w:r w:rsidRPr="003E2A48" w:rsidDel="008D39A8">
          <w:delText xml:space="preserve"> either of these </w:delText>
        </w:r>
      </w:del>
      <w:r w:rsidRPr="003E2A48">
        <w:t xml:space="preserve">SST </w:t>
      </w:r>
      <w:del w:id="1992" w:author="jennifer piehl" w:date="2020-03-05T16:10:00Z">
        <w:r w:rsidRPr="003E2A48" w:rsidDel="008D39A8">
          <w:delText xml:space="preserve">covariates </w:delText>
        </w:r>
      </w:del>
      <w:r w:rsidRPr="003E2A48">
        <w:t xml:space="preserve">as </w:t>
      </w:r>
      <w:ins w:id="1993" w:author="jennifer piehl" w:date="2020-03-05T16:10:00Z">
        <w:r w:rsidR="008D39A8">
          <w:t xml:space="preserve">an </w:t>
        </w:r>
      </w:ins>
      <w:r w:rsidRPr="003E2A48">
        <w:t>explanatory variable</w:t>
      </w:r>
      <w:del w:id="1994" w:author="jennifer piehl" w:date="2020-03-05T16:10:00Z">
        <w:r w:rsidRPr="003E2A48" w:rsidDel="0018399F">
          <w:delText>s</w:delText>
        </w:r>
      </w:del>
      <w:r w:rsidRPr="003E2A48">
        <w:t xml:space="preserve"> for the Jul</w:t>
      </w:r>
      <w:ins w:id="1995" w:author="jennifer piehl" w:date="2020-03-05T16:10:00Z">
        <w:r w:rsidR="0018399F">
          <w:t>y–</w:t>
        </w:r>
      </w:ins>
      <w:del w:id="1996" w:author="jennifer piehl" w:date="2020-03-05T16:10:00Z">
        <w:r w:rsidRPr="003E2A48" w:rsidDel="0018399F">
          <w:delText>-</w:delText>
        </w:r>
      </w:del>
      <w:r w:rsidRPr="003E2A48">
        <w:t>Sep</w:t>
      </w:r>
      <w:ins w:id="1997" w:author="jennifer piehl" w:date="2020-03-05T16:10:00Z">
        <w:r w:rsidR="0018399F">
          <w:t>tember</w:t>
        </w:r>
      </w:ins>
      <w:r w:rsidRPr="003E2A48">
        <w:t xml:space="preserve"> catch</w:t>
      </w:r>
      <w:ins w:id="1998" w:author="jennifer piehl" w:date="2020-03-05T16:10:00Z">
        <w:r w:rsidR="0018399F">
          <w:t>,</w:t>
        </w:r>
      </w:ins>
      <w:r w:rsidRPr="003E2A48">
        <w:t xml:space="preserve"> and only weak support (based on </w:t>
      </w:r>
      <w:ins w:id="1999" w:author="jennifer piehl" w:date="2020-03-05T16:11:00Z">
        <w:r w:rsidR="0018399F">
          <w:t xml:space="preserve">the </w:t>
        </w:r>
      </w:ins>
      <w:r w:rsidRPr="003E2A48">
        <w:t xml:space="preserve">AIC) for </w:t>
      </w:r>
      <w:ins w:id="2000" w:author="jennifer piehl" w:date="2020-03-05T16:11:00Z">
        <w:r w:rsidR="0018399F">
          <w:t xml:space="preserve">the use of the current-season </w:t>
        </w:r>
      </w:ins>
      <w:r w:rsidRPr="003E2A48">
        <w:t>March</w:t>
      </w:r>
      <w:del w:id="2001" w:author="jennifer piehl" w:date="2020-03-05T16:11:00Z">
        <w:r w:rsidRPr="003E2A48" w:rsidDel="0018399F">
          <w:delText>-</w:delText>
        </w:r>
      </w:del>
      <w:ins w:id="2002" w:author="jennifer piehl" w:date="2020-03-05T16:11:00Z">
        <w:r w:rsidR="0018399F">
          <w:t>–</w:t>
        </w:r>
      </w:ins>
      <w:r w:rsidRPr="003E2A48">
        <w:t xml:space="preserve">May SST </w:t>
      </w:r>
      <w:del w:id="2003" w:author="jennifer piehl" w:date="2020-03-05T16:11:00Z">
        <w:r w:rsidRPr="003E2A48" w:rsidDel="0018399F">
          <w:delText>in the current season for</w:delText>
        </w:r>
      </w:del>
      <w:ins w:id="2004" w:author="jennifer piehl" w:date="2020-03-05T16:11:00Z">
        <w:r w:rsidR="0018399F">
          <w:t>as an</w:t>
        </w:r>
      </w:ins>
      <w:r w:rsidRPr="003E2A48">
        <w:t xml:space="preserve"> </w:t>
      </w:r>
      <w:del w:id="2005" w:author="jennifer piehl" w:date="2020-03-05T16:11:00Z">
        <w:r w:rsidRPr="003E2A48" w:rsidDel="0018399F">
          <w:delText xml:space="preserve">explaining </w:delText>
        </w:r>
      </w:del>
      <w:ins w:id="2006" w:author="jennifer piehl" w:date="2020-03-05T16:11:00Z">
        <w:r w:rsidR="0018399F" w:rsidRPr="003E2A48">
          <w:t>expla</w:t>
        </w:r>
        <w:r w:rsidR="0018399F">
          <w:t>natory</w:t>
        </w:r>
        <w:r w:rsidR="0018399F" w:rsidRPr="003E2A48">
          <w:t xml:space="preserve"> </w:t>
        </w:r>
      </w:ins>
      <w:r w:rsidRPr="003E2A48">
        <w:t>variab</w:t>
      </w:r>
      <w:del w:id="2007" w:author="jennifer piehl" w:date="2020-03-05T16:11:00Z">
        <w:r w:rsidRPr="003E2A48" w:rsidDel="0018399F">
          <w:delText>ility in</w:delText>
        </w:r>
      </w:del>
      <w:ins w:id="2008" w:author="jennifer piehl" w:date="2020-03-05T16:11:00Z">
        <w:r w:rsidR="0018399F">
          <w:t>le for the</w:t>
        </w:r>
      </w:ins>
      <w:r w:rsidRPr="003E2A48">
        <w:t xml:space="preserve"> Oct</w:t>
      </w:r>
      <w:ins w:id="2009" w:author="jennifer piehl" w:date="2020-03-05T16:11:00Z">
        <w:r w:rsidR="0018399F">
          <w:t>ober–</w:t>
        </w:r>
      </w:ins>
      <w:del w:id="2010" w:author="jennifer piehl" w:date="2020-03-05T16:11:00Z">
        <w:r w:rsidRPr="003E2A48" w:rsidDel="0018399F">
          <w:delText>-</w:delText>
        </w:r>
      </w:del>
      <w:r w:rsidRPr="003E2A48">
        <w:t>Mar</w:t>
      </w:r>
      <w:ins w:id="2011" w:author="jennifer piehl" w:date="2020-03-05T16:11:00Z">
        <w:r w:rsidR="0018399F">
          <w:t>ch</w:t>
        </w:r>
      </w:ins>
      <w:r w:rsidRPr="003E2A48">
        <w:t xml:space="preserve"> catch</w:t>
      </w:r>
      <w:ins w:id="2012" w:author="jennifer piehl" w:date="2020-03-05T16:11:00Z">
        <w:r w:rsidR="0018399F">
          <w:t xml:space="preserve"> </w:t>
        </w:r>
      </w:ins>
      <w:ins w:id="2013" w:author="jennifer piehl" w:date="2020-03-05T16:08:00Z">
        <w:r w:rsidR="008D39A8">
          <w:t>(hypotheses S4, S5, and L1</w:t>
        </w:r>
      </w:ins>
      <w:ins w:id="2014" w:author="jennifer piehl" w:date="2020-03-05T16:16:00Z">
        <w:r w:rsidR="0018399F">
          <w:t>; Tables B4–B6</w:t>
        </w:r>
      </w:ins>
      <w:ins w:id="2015" w:author="jennifer piehl" w:date="2020-03-05T16:08:00Z">
        <w:r w:rsidR="008D39A8">
          <w:t>)</w:t>
        </w:r>
      </w:ins>
      <w:r w:rsidRPr="003E2A48">
        <w:t xml:space="preserve">. The </w:t>
      </w:r>
      <w:ins w:id="2016" w:author="jennifer piehl" w:date="2020-03-05T16:14:00Z">
        <w:r w:rsidR="0018399F">
          <w:t xml:space="preserve">prior </w:t>
        </w:r>
      </w:ins>
      <w:commentRangeStart w:id="2017"/>
      <w:r w:rsidRPr="003E2A48">
        <w:t>fall average</w:t>
      </w:r>
      <w:commentRangeEnd w:id="2017"/>
      <w:r w:rsidR="0018399F">
        <w:rPr>
          <w:rStyle w:val="CommentReference"/>
        </w:rPr>
        <w:commentReference w:id="2017"/>
      </w:r>
      <w:r w:rsidRPr="003E2A48">
        <w:t xml:space="preserve"> SST </w:t>
      </w:r>
      <w:del w:id="2018" w:author="jennifer piehl" w:date="2020-03-05T16:14:00Z">
        <w:r w:rsidRPr="003E2A48" w:rsidDel="0018399F">
          <w:delText xml:space="preserve">in the prior season </w:delText>
        </w:r>
      </w:del>
      <w:r w:rsidRPr="003E2A48">
        <w:t xml:space="preserve">did not explain variability in </w:t>
      </w:r>
      <w:del w:id="2019" w:author="jennifer piehl" w:date="2020-03-05T16:14:00Z">
        <w:r w:rsidRPr="003E2A48" w:rsidDel="0018399F">
          <w:delText xml:space="preserve">either </w:delText>
        </w:r>
      </w:del>
      <w:ins w:id="2020" w:author="jennifer piehl" w:date="2020-03-05T16:14:00Z">
        <w:r w:rsidR="0018399F">
          <w:t>the</w:t>
        </w:r>
        <w:r w:rsidR="0018399F" w:rsidRPr="003E2A48">
          <w:t xml:space="preserve"> </w:t>
        </w:r>
      </w:ins>
      <w:r w:rsidRPr="003E2A48">
        <w:t>Jul</w:t>
      </w:r>
      <w:ins w:id="2021" w:author="jennifer piehl" w:date="2020-03-05T16:14:00Z">
        <w:r w:rsidR="0018399F">
          <w:t>y–</w:t>
        </w:r>
      </w:ins>
      <w:del w:id="2022" w:author="jennifer piehl" w:date="2020-03-05T16:14:00Z">
        <w:r w:rsidRPr="003E2A48" w:rsidDel="0018399F">
          <w:delText>-</w:delText>
        </w:r>
      </w:del>
      <w:r w:rsidRPr="003E2A48">
        <w:t>Sep</w:t>
      </w:r>
      <w:ins w:id="2023" w:author="jennifer piehl" w:date="2020-03-05T16:14:00Z">
        <w:r w:rsidR="0018399F">
          <w:t>tember</w:t>
        </w:r>
      </w:ins>
      <w:r w:rsidRPr="003E2A48">
        <w:t xml:space="preserve"> or Oct</w:t>
      </w:r>
      <w:ins w:id="2024" w:author="jennifer piehl" w:date="2020-03-05T16:14:00Z">
        <w:r w:rsidR="0018399F">
          <w:t>ober</w:t>
        </w:r>
      </w:ins>
      <w:del w:id="2025" w:author="jennifer piehl" w:date="2020-03-05T16:14:00Z">
        <w:r w:rsidRPr="003E2A48" w:rsidDel="0018399F">
          <w:delText>-</w:delText>
        </w:r>
      </w:del>
      <w:ins w:id="2026" w:author="jennifer piehl" w:date="2020-03-05T16:14:00Z">
        <w:r w:rsidR="0018399F">
          <w:t>–</w:t>
        </w:r>
      </w:ins>
      <w:r w:rsidRPr="003E2A48">
        <w:t>Mar</w:t>
      </w:r>
      <w:ins w:id="2027" w:author="jennifer piehl" w:date="2020-03-05T16:14:00Z">
        <w:r w:rsidR="0018399F">
          <w:t>ch</w:t>
        </w:r>
      </w:ins>
      <w:r w:rsidRPr="003E2A48">
        <w:t xml:space="preserve"> catch. </w:t>
      </w:r>
      <w:del w:id="2028" w:author="jennifer piehl" w:date="2020-03-05T16:16:00Z">
        <w:r w:rsidRPr="003E2A48" w:rsidDel="0018399F">
          <w:delText xml:space="preserve">See Tables B4, B5 and B6. </w:delText>
        </w:r>
      </w:del>
      <w:del w:id="2029" w:author="jennifer piehl" w:date="2020-03-06T11:15:00Z">
        <w:r w:rsidRPr="003E2A48" w:rsidDel="004571DF">
          <w:delText>We also</w:delText>
        </w:r>
      </w:del>
      <w:ins w:id="2030" w:author="jennifer piehl" w:date="2020-03-06T11:15:00Z">
        <w:r w:rsidR="004571DF">
          <w:t>In addition, we</w:t>
        </w:r>
      </w:ins>
      <w:r w:rsidRPr="003E2A48">
        <w:t xml:space="preserve"> found no correlation between the ONI</w:t>
      </w:r>
      <w:del w:id="2031" w:author="jennifer piehl" w:date="2020-03-05T16:16:00Z">
        <w:r w:rsidRPr="003E2A48" w:rsidDel="0018399F">
          <w:delText xml:space="preserve"> index</w:delText>
        </w:r>
      </w:del>
      <w:del w:id="2032" w:author="jennifer piehl" w:date="2020-03-05T16:17:00Z">
        <w:r w:rsidRPr="003E2A48" w:rsidDel="0018399F">
          <w:delText xml:space="preserve"> (</w:delText>
        </w:r>
      </w:del>
      <w:del w:id="2033" w:author="jennifer piehl" w:date="2020-03-05T16:16:00Z">
        <w:r w:rsidRPr="003E2A48" w:rsidDel="0018399F">
          <w:delText>hypothesis A2</w:delText>
        </w:r>
      </w:del>
      <w:del w:id="2034" w:author="jennifer piehl" w:date="2020-03-05T16:17:00Z">
        <w:r w:rsidRPr="003E2A48" w:rsidDel="0018399F">
          <w:delText>) for</w:delText>
        </w:r>
      </w:del>
      <w:ins w:id="2035" w:author="jennifer piehl" w:date="2020-03-05T16:17:00Z">
        <w:r w:rsidR="0018399F">
          <w:t xml:space="preserve"> and</w:t>
        </w:r>
      </w:ins>
      <w:r w:rsidRPr="003E2A48">
        <w:t xml:space="preserve"> </w:t>
      </w:r>
      <w:del w:id="2036" w:author="jennifer piehl" w:date="2020-03-05T16:17:00Z">
        <w:r w:rsidRPr="003E2A48" w:rsidDel="0018399F">
          <w:delText xml:space="preserve">either </w:delText>
        </w:r>
      </w:del>
      <w:r w:rsidRPr="003E2A48">
        <w:t>the Jul</w:t>
      </w:r>
      <w:ins w:id="2037" w:author="jennifer piehl" w:date="2020-03-05T16:17:00Z">
        <w:r w:rsidR="0018399F">
          <w:t>y–</w:t>
        </w:r>
      </w:ins>
      <w:del w:id="2038" w:author="jennifer piehl" w:date="2020-03-05T16:17:00Z">
        <w:r w:rsidRPr="003E2A48" w:rsidDel="0018399F">
          <w:delText>-</w:delText>
        </w:r>
      </w:del>
      <w:r w:rsidRPr="003E2A48">
        <w:t>Sep</w:t>
      </w:r>
      <w:ins w:id="2039" w:author="jennifer piehl" w:date="2020-03-05T16:17:00Z">
        <w:r w:rsidR="0018399F">
          <w:t>tember</w:t>
        </w:r>
      </w:ins>
      <w:r w:rsidRPr="003E2A48">
        <w:t xml:space="preserve"> or Oct</w:t>
      </w:r>
      <w:del w:id="2040" w:author="jennifer piehl" w:date="2020-03-05T16:17:00Z">
        <w:r w:rsidRPr="003E2A48" w:rsidDel="0018399F">
          <w:delText>-</w:delText>
        </w:r>
      </w:del>
      <w:ins w:id="2041" w:author="jennifer piehl" w:date="2020-03-05T16:17:00Z">
        <w:r w:rsidR="0018399F">
          <w:t>ober–</w:t>
        </w:r>
      </w:ins>
      <w:r w:rsidRPr="003E2A48">
        <w:t>Mar</w:t>
      </w:r>
      <w:ins w:id="2042" w:author="jennifer piehl" w:date="2020-03-05T16:17:00Z">
        <w:r w:rsidR="0018399F">
          <w:t>ch</w:t>
        </w:r>
      </w:ins>
      <w:r w:rsidRPr="003E2A48">
        <w:t xml:space="preserve"> catch (</w:t>
      </w:r>
      <w:ins w:id="2043" w:author="jennifer piehl" w:date="2020-03-05T16:16:00Z">
        <w:r w:rsidR="0018399F" w:rsidRPr="003E2A48">
          <w:t>hypothesis A2</w:t>
        </w:r>
        <w:r w:rsidR="0018399F">
          <w:t xml:space="preserve">; </w:t>
        </w:r>
      </w:ins>
      <w:r w:rsidRPr="003E2A48">
        <w:t>Tables B7</w:t>
      </w:r>
      <w:del w:id="2044" w:author="jennifer piehl" w:date="2020-03-05T16:17:00Z">
        <w:r w:rsidRPr="003E2A48" w:rsidDel="0018399F">
          <w:delText>, B8 and</w:delText>
        </w:r>
      </w:del>
      <w:ins w:id="2045" w:author="jennifer piehl" w:date="2020-03-05T16:17:00Z">
        <w:r w:rsidR="0018399F">
          <w:t>–</w:t>
        </w:r>
      </w:ins>
      <w:del w:id="2046" w:author="jennifer piehl" w:date="2020-03-05T16:17:00Z">
        <w:r w:rsidRPr="003E2A48" w:rsidDel="0018399F">
          <w:delText xml:space="preserve"> </w:delText>
        </w:r>
      </w:del>
      <w:r w:rsidRPr="003E2A48">
        <w:t>B9).</w:t>
      </w:r>
    </w:p>
    <w:p w14:paraId="6006519D" w14:textId="3A26D900" w:rsidR="008062F9" w:rsidRPr="003E2A48" w:rsidRDefault="00806920">
      <w:pPr>
        <w:pStyle w:val="BodyText"/>
        <w:spacing w:before="0" w:after="0" w:line="480" w:lineRule="auto"/>
        <w:ind w:firstLine="360"/>
        <w:pPrChange w:id="2047" w:author="jennifer piehl" w:date="2020-03-05T10:45:00Z">
          <w:pPr>
            <w:pStyle w:val="BodyText"/>
            <w:spacing w:before="0" w:after="0" w:line="480" w:lineRule="auto"/>
          </w:pPr>
        </w:pPrChange>
      </w:pPr>
      <w:del w:id="2048" w:author="jennifer piehl" w:date="2020-03-06T10:52:00Z">
        <w:r w:rsidRPr="007233EB" w:rsidDel="00156B93">
          <w:rPr>
            <w:highlight w:val="yellow"/>
            <w:rPrChange w:id="2049" w:author="jennifer piehl" w:date="2020-03-05T16:20:00Z">
              <w:rPr/>
            </w:rPrChange>
          </w:rPr>
          <w:delText>Instead we found support for the covariates indirectly and directly associated with productivity and food availability: upwelling intensity and surface chlorophyll.</w:delText>
        </w:r>
        <w:r w:rsidRPr="003E2A48" w:rsidDel="00156B93">
          <w:delText xml:space="preserve"> </w:delText>
        </w:r>
      </w:del>
      <w:r w:rsidRPr="003E2A48">
        <w:t xml:space="preserve">The </w:t>
      </w:r>
      <w:del w:id="2050" w:author="jennifer piehl" w:date="2020-03-05T16:20:00Z">
        <w:r w:rsidRPr="003E2A48" w:rsidDel="004F1ED9">
          <w:delText xml:space="preserve">correlation between landings and upwelling was only found for </w:delText>
        </w:r>
        <w:r w:rsidRPr="003E2A48" w:rsidDel="007233EB">
          <w:delText xml:space="preserve">upwelling </w:delText>
        </w:r>
      </w:del>
      <w:ins w:id="2051" w:author="jennifer piehl" w:date="2020-03-05T16:20:00Z">
        <w:r w:rsidR="004F1ED9">
          <w:t>two indices of u</w:t>
        </w:r>
        <w:r w:rsidR="007233EB" w:rsidRPr="003E2A48">
          <w:t xml:space="preserve">pwelling </w:t>
        </w:r>
      </w:ins>
      <w:r w:rsidRPr="003E2A48">
        <w:t>in the current season</w:t>
      </w:r>
      <w:ins w:id="2052" w:author="jennifer piehl" w:date="2020-03-05T16:20:00Z">
        <w:r w:rsidR="007233EB">
          <w:t xml:space="preserve"> </w:t>
        </w:r>
      </w:ins>
      <w:ins w:id="2053" w:author="jennifer piehl" w:date="2020-03-05T16:21:00Z">
        <w:r w:rsidR="004F1ED9">
          <w:t xml:space="preserve">(June–September </w:t>
        </w:r>
        <w:r w:rsidR="004F1ED9" w:rsidRPr="003E2A48">
          <w:t xml:space="preserve">average nearshore SST </w:t>
        </w:r>
      </w:ins>
      <w:ins w:id="2054" w:author="jennifer piehl" w:date="2020-03-05T16:22:00Z">
        <w:r w:rsidR="004F1ED9">
          <w:t>and</w:t>
        </w:r>
      </w:ins>
      <w:ins w:id="2055" w:author="jennifer piehl" w:date="2020-03-05T16:21:00Z">
        <w:r w:rsidR="004F1ED9" w:rsidRPr="003E2A48">
          <w:t xml:space="preserve"> average nearshore</w:t>
        </w:r>
      </w:ins>
      <w:ins w:id="2056" w:author="jennifer piehl" w:date="2020-03-05T16:22:00Z">
        <w:r w:rsidR="004F1ED9">
          <w:t>/</w:t>
        </w:r>
      </w:ins>
      <w:ins w:id="2057" w:author="jennifer piehl" w:date="2020-03-05T16:21:00Z">
        <w:r w:rsidR="004F1ED9" w:rsidRPr="003E2A48">
          <w:t>offshore</w:t>
        </w:r>
      </w:ins>
      <w:ins w:id="2058" w:author="jennifer piehl" w:date="2020-03-05T16:22:00Z">
        <w:r w:rsidR="004F1ED9">
          <w:t xml:space="preserve"> SST</w:t>
        </w:r>
      </w:ins>
      <w:ins w:id="2059" w:author="jennifer piehl" w:date="2020-03-05T16:21:00Z">
        <w:r w:rsidR="004F1ED9" w:rsidRPr="003E2A48">
          <w:t xml:space="preserve"> differential) </w:t>
        </w:r>
      </w:ins>
      <w:ins w:id="2060" w:author="jennifer piehl" w:date="2020-03-05T16:20:00Z">
        <w:r w:rsidR="007233EB">
          <w:t>correlated with</w:t>
        </w:r>
      </w:ins>
      <w:ins w:id="2061" w:author="jennifer piehl" w:date="2020-03-05T16:21:00Z">
        <w:r w:rsidR="004F1ED9">
          <w:t xml:space="preserve"> the July–September and October–March</w:t>
        </w:r>
      </w:ins>
      <w:ins w:id="2062" w:author="jennifer piehl" w:date="2020-03-05T16:20:00Z">
        <w:r w:rsidR="007233EB">
          <w:t xml:space="preserve"> catches</w:t>
        </w:r>
      </w:ins>
      <w:ins w:id="2063" w:author="jennifer piehl" w:date="2020-03-05T16:23:00Z">
        <w:r w:rsidR="004F1ED9">
          <w:t xml:space="preserve"> </w:t>
        </w:r>
      </w:ins>
      <w:del w:id="2064" w:author="jennifer piehl" w:date="2020-03-05T16:22:00Z">
        <w:r w:rsidRPr="003E2A48" w:rsidDel="004F1ED9">
          <w:delText xml:space="preserve">. </w:delText>
        </w:r>
      </w:del>
      <w:del w:id="2065" w:author="jennifer piehl" w:date="2020-03-05T16:21:00Z">
        <w:r w:rsidRPr="003E2A48" w:rsidDel="004F1ED9">
          <w:delText xml:space="preserve">No correlation was found when we used the upwelling index from the prior season. </w:delText>
        </w:r>
      </w:del>
      <w:del w:id="2066" w:author="jennifer piehl" w:date="2020-03-05T16:22:00Z">
        <w:r w:rsidRPr="003E2A48" w:rsidDel="004F1ED9">
          <w:delText xml:space="preserve">The correlation between landings and upwelling was found for both Jul-Sep and Oct-Mar landings and with either SST-based upwelling index: </w:delText>
        </w:r>
      </w:del>
      <w:del w:id="2067" w:author="jennifer piehl" w:date="2020-03-05T16:21:00Z">
        <w:r w:rsidRPr="003E2A48" w:rsidDel="004F1ED9">
          <w:delText xml:space="preserve">average nearshore SST along the Kerala coast during June-September or the average SST nearshore versus offshore differential (UPW) off Kochi in June-September </w:delText>
        </w:r>
      </w:del>
      <w:r w:rsidRPr="003E2A48">
        <w:t>(Table</w:t>
      </w:r>
      <w:ins w:id="2068" w:author="jennifer piehl" w:date="2020-03-05T16:22:00Z">
        <w:r w:rsidR="004F1ED9">
          <w:t>s</w:t>
        </w:r>
      </w:ins>
      <w:r w:rsidRPr="003E2A48">
        <w:t xml:space="preserve"> 2</w:t>
      </w:r>
      <w:del w:id="2069" w:author="jennifer piehl" w:date="2020-03-05T16:22:00Z">
        <w:r w:rsidRPr="003E2A48" w:rsidDel="004F1ED9">
          <w:delText>,</w:delText>
        </w:r>
      </w:del>
      <w:ins w:id="2070" w:author="jennifer piehl" w:date="2020-03-05T16:22:00Z">
        <w:r w:rsidR="004F1ED9">
          <w:t xml:space="preserve"> and</w:t>
        </w:r>
      </w:ins>
      <w:r w:rsidRPr="003E2A48">
        <w:t xml:space="preserve"> B4</w:t>
      </w:r>
      <w:del w:id="2071" w:author="jennifer piehl" w:date="2020-03-05T16:22:00Z">
        <w:r w:rsidRPr="003E2A48" w:rsidDel="004F1ED9">
          <w:delText xml:space="preserve">, B5 and </w:delText>
        </w:r>
      </w:del>
      <w:ins w:id="2072" w:author="jennifer piehl" w:date="2020-03-05T16:22:00Z">
        <w:r w:rsidR="004F1ED9">
          <w:t>–</w:t>
        </w:r>
      </w:ins>
      <w:r w:rsidRPr="003E2A48">
        <w:t xml:space="preserve">B6). </w:t>
      </w:r>
      <w:del w:id="2073" w:author="jennifer piehl" w:date="2020-03-05T16:24:00Z">
        <w:r w:rsidRPr="003E2A48" w:rsidDel="004F1ED9">
          <w:delText>These two upwelling indices are correlated but not identical. The model with average June-September nearshore SST was more supported than the model using the SST differential off Kochi.</w:delText>
        </w:r>
      </w:del>
      <w:del w:id="2074" w:author="jennifer piehl" w:date="2020-03-06T11:15:00Z">
        <w:r w:rsidRPr="003E2A48" w:rsidDel="004571DF">
          <w:delText xml:space="preserve"> </w:delText>
        </w:r>
      </w:del>
      <w:ins w:id="2075" w:author="jennifer piehl" w:date="2020-03-05T16:31:00Z">
        <w:r w:rsidR="00C71234">
          <w:t>B</w:t>
        </w:r>
      </w:ins>
      <w:ins w:id="2076" w:author="jennifer piehl" w:date="2020-03-05T16:30:00Z">
        <w:r w:rsidR="00C71234">
          <w:t xml:space="preserve">etter support </w:t>
        </w:r>
      </w:ins>
      <w:ins w:id="2077" w:author="jennifer piehl" w:date="2020-03-05T16:31:00Z">
        <w:r w:rsidR="00C71234">
          <w:t xml:space="preserve">was </w:t>
        </w:r>
      </w:ins>
      <w:ins w:id="2078" w:author="jennifer piehl" w:date="2020-03-05T16:30:00Z">
        <w:r w:rsidR="00C71234">
          <w:t xml:space="preserve">found for </w:t>
        </w:r>
      </w:ins>
      <w:ins w:id="2079" w:author="jennifer piehl" w:date="2020-03-05T16:31:00Z">
        <w:r w:rsidR="00C71234">
          <w:t>non-linea</w:t>
        </w:r>
      </w:ins>
      <w:ins w:id="2080" w:author="jennifer piehl" w:date="2020-03-05T16:32:00Z">
        <w:r w:rsidR="00C71234">
          <w:t>r</w:t>
        </w:r>
      </w:ins>
      <w:ins w:id="2081" w:author="jennifer piehl" w:date="2020-03-05T16:31:00Z">
        <w:r w:rsidR="00C71234">
          <w:t xml:space="preserve"> </w:t>
        </w:r>
      </w:ins>
      <w:ins w:id="2082" w:author="jennifer piehl" w:date="2020-03-05T16:30:00Z">
        <w:r w:rsidR="00C71234">
          <w:t>model</w:t>
        </w:r>
      </w:ins>
      <w:ins w:id="2083" w:author="jennifer piehl" w:date="2020-03-05T16:32:00Z">
        <w:r w:rsidR="00C71234">
          <w:t>s</w:t>
        </w:r>
      </w:ins>
      <w:ins w:id="2084" w:author="jennifer piehl" w:date="2020-03-05T16:30:00Z">
        <w:r w:rsidR="00C71234">
          <w:t xml:space="preserve"> including the </w:t>
        </w:r>
      </w:ins>
      <w:ins w:id="2085" w:author="jennifer piehl" w:date="2020-03-05T16:31:00Z">
        <w:r w:rsidR="00C71234">
          <w:t xml:space="preserve">June–September </w:t>
        </w:r>
      </w:ins>
      <w:ins w:id="2086" w:author="jennifer piehl" w:date="2020-03-05T16:30:00Z">
        <w:r w:rsidR="00C71234">
          <w:t>average nearshore SST</w:t>
        </w:r>
      </w:ins>
      <w:ins w:id="2087" w:author="jennifer piehl" w:date="2020-03-05T16:32:00Z">
        <w:r w:rsidR="00C71234">
          <w:t xml:space="preserve"> (</w:t>
        </w:r>
      </w:ins>
      <w:del w:id="2088" w:author="jennifer piehl" w:date="2020-03-05T16:32:00Z">
        <w:r w:rsidRPr="003E2A48" w:rsidDel="00C71234">
          <w:delText xml:space="preserve">For </w:delText>
        </w:r>
      </w:del>
      <w:r w:rsidRPr="003E2A48">
        <w:t>Jul</w:t>
      </w:r>
      <w:del w:id="2089" w:author="jennifer piehl" w:date="2020-03-05T16:32:00Z">
        <w:r w:rsidRPr="003E2A48" w:rsidDel="00C71234">
          <w:delText>-</w:delText>
        </w:r>
      </w:del>
      <w:ins w:id="2090" w:author="jennifer piehl" w:date="2020-03-05T16:32:00Z">
        <w:r w:rsidR="00C71234">
          <w:t>y–</w:t>
        </w:r>
      </w:ins>
      <w:r w:rsidRPr="003E2A48">
        <w:t>Sep</w:t>
      </w:r>
      <w:ins w:id="2091" w:author="jennifer piehl" w:date="2020-03-05T16:32:00Z">
        <w:r w:rsidR="00C71234">
          <w:t>tember</w:t>
        </w:r>
      </w:ins>
      <w:r w:rsidRPr="003E2A48">
        <w:t xml:space="preserve"> catch, </w:t>
      </w:r>
      <w:del w:id="2092" w:author="jennifer piehl" w:date="2020-03-05T16:32:00Z">
        <w:r w:rsidRPr="003E2A48" w:rsidDel="00C71234">
          <w:delText xml:space="preserve">this model with a non-linear response had an </w:delText>
        </w:r>
      </w:del>
      <w:r w:rsidRPr="003E2A48">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t xml:space="preserve"> </w:t>
      </w:r>
      <w:del w:id="2093" w:author="jennifer piehl" w:date="2020-03-05T16:32:00Z">
        <w:r w:rsidRPr="003E2A48" w:rsidDel="00C71234">
          <w:delText xml:space="preserve">of </w:delText>
        </w:r>
      </w:del>
      <w:ins w:id="2094" w:author="jennifer piehl" w:date="2020-03-05T16:32:00Z">
        <w:r w:rsidR="00C71234">
          <w:t>=</w:t>
        </w:r>
        <w:r w:rsidR="00C71234" w:rsidRPr="003E2A48">
          <w:t xml:space="preserve"> </w:t>
        </w:r>
      </w:ins>
      <w:r w:rsidRPr="003E2A48">
        <w:t>41.0 v</w:t>
      </w:r>
      <w:del w:id="2095" w:author="jennifer piehl" w:date="2020-03-05T16:32:00Z">
        <w:r w:rsidRPr="003E2A48" w:rsidDel="00C71234">
          <w:delText xml:space="preserve">ersus an adjusted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rsidDel="00C71234">
          <w:delText xml:space="preserve"> of</w:delText>
        </w:r>
      </w:del>
      <w:ins w:id="2096" w:author="jennifer piehl" w:date="2020-03-05T16:32:00Z">
        <w:r w:rsidR="00C71234">
          <w:t>s.</w:t>
        </w:r>
      </w:ins>
      <w:r w:rsidRPr="003E2A48">
        <w:t xml:space="preserve"> 24.4 for the model with no covariate</w:t>
      </w:r>
      <w:del w:id="2097" w:author="jennifer piehl" w:date="2020-03-06T09:28:00Z">
        <w:r w:rsidRPr="003E2A48" w:rsidDel="000E0650">
          <w:delText>s</w:delText>
        </w:r>
      </w:del>
      <w:ins w:id="2098" w:author="jennifer piehl" w:date="2020-03-05T16:32:00Z">
        <w:r w:rsidR="00C71234">
          <w:t xml:space="preserve">; October–March catch, </w:t>
        </w:r>
      </w:ins>
      <w:ins w:id="2099" w:author="jennifer piehl" w:date="2020-03-05T16:33:00Z">
        <w:r w:rsidR="00C71234" w:rsidRPr="003E2A48">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C71234" w:rsidRPr="003E2A48">
          <w:t xml:space="preserve"> </w:t>
        </w:r>
        <w:r w:rsidR="00C71234">
          <w:t>=</w:t>
        </w:r>
        <w:r w:rsidR="00C71234" w:rsidRPr="003E2A48">
          <w:t xml:space="preserve"> 61.8 v</w:t>
        </w:r>
        <w:r w:rsidR="00C71234">
          <w:t>s</w:t>
        </w:r>
        <w:r w:rsidR="00C71234" w:rsidRPr="003E2A48">
          <w:t xml:space="preserve"> 56.6</w:t>
        </w:r>
      </w:ins>
      <w:del w:id="2100" w:author="jennifer piehl" w:date="2020-03-05T16:33:00Z">
        <w:r w:rsidRPr="003E2A48" w:rsidDel="00C71234">
          <w:delText xml:space="preserve"> (</w:delText>
        </w:r>
      </w:del>
      <w:ins w:id="2101" w:author="jennifer piehl" w:date="2020-03-05T16:33:00Z">
        <w:r w:rsidR="00C71234">
          <w:t xml:space="preserve">; </w:t>
        </w:r>
      </w:ins>
      <w:r w:rsidRPr="003E2A48">
        <w:t>Table</w:t>
      </w:r>
      <w:ins w:id="2102" w:author="jennifer piehl" w:date="2020-03-05T16:33:00Z">
        <w:r w:rsidR="00C71234">
          <w:t>s</w:t>
        </w:r>
      </w:ins>
      <w:r w:rsidRPr="003E2A48">
        <w:t xml:space="preserve"> B4</w:t>
      </w:r>
      <w:ins w:id="2103" w:author="jennifer piehl" w:date="2020-03-05T16:33:00Z">
        <w:r w:rsidR="00C71234">
          <w:t xml:space="preserve"> and B5</w:t>
        </w:r>
      </w:ins>
      <w:r w:rsidRPr="003E2A48">
        <w:t>)</w:t>
      </w:r>
      <w:del w:id="2104" w:author="jennifer piehl" w:date="2020-03-05T16:33:00Z">
        <w:r w:rsidRPr="003E2A48" w:rsidDel="00C71234">
          <w:delText xml:space="preserve">, and for Oct-Mar catch, the adjusted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rsidDel="00C71234">
          <w:delText xml:space="preserve"> was 61.8 versus 56.6 (Table B5)</w:delText>
        </w:r>
      </w:del>
      <w:r w:rsidRPr="003E2A48">
        <w:t xml:space="preserve">. </w:t>
      </w:r>
      <w:del w:id="2105" w:author="jennifer piehl" w:date="2020-03-05T16:33:00Z">
        <w:r w:rsidRPr="00C71234" w:rsidDel="00C71234">
          <w:rPr>
            <w:highlight w:val="yellow"/>
            <w:rPrChange w:id="2106" w:author="jennifer piehl" w:date="2020-03-05T16:35:00Z">
              <w:rPr/>
            </w:rPrChange>
          </w:rPr>
          <w:delText>Note, that</w:delText>
        </w:r>
      </w:del>
      <w:del w:id="2107" w:author="jennifer piehl" w:date="2020-03-06T10:53:00Z">
        <w:r w:rsidRPr="00C71234" w:rsidDel="00156B93">
          <w:rPr>
            <w:highlight w:val="yellow"/>
            <w:rPrChange w:id="2108" w:author="jennifer piehl" w:date="2020-03-05T16:35:00Z">
              <w:rPr/>
            </w:rPrChange>
          </w:rPr>
          <w:delText xml:space="preserve"> this covariate </w:delText>
        </w:r>
      </w:del>
      <w:del w:id="2109" w:author="jennifer piehl" w:date="2020-03-05T16:34:00Z">
        <w:r w:rsidRPr="00C71234" w:rsidDel="00C71234">
          <w:rPr>
            <w:highlight w:val="yellow"/>
            <w:rPrChange w:id="2110" w:author="jennifer piehl" w:date="2020-03-05T16:35:00Z">
              <w:rPr/>
            </w:rPrChange>
          </w:rPr>
          <w:delText xml:space="preserve">is June-September in the current season and overlaps with the July-September catch. Thus this model </w:delText>
        </w:r>
      </w:del>
      <w:del w:id="2111" w:author="jennifer piehl" w:date="2020-03-06T10:53:00Z">
        <w:r w:rsidRPr="00C71234" w:rsidDel="00156B93">
          <w:rPr>
            <w:highlight w:val="yellow"/>
            <w:rPrChange w:id="2112" w:author="jennifer piehl" w:date="2020-03-05T16:35:00Z">
              <w:rPr/>
            </w:rPrChange>
          </w:rPr>
          <w:delText>cannot be used to forecast Jul</w:delText>
        </w:r>
      </w:del>
      <w:del w:id="2113" w:author="jennifer piehl" w:date="2020-03-05T16:34:00Z">
        <w:r w:rsidRPr="00C71234" w:rsidDel="00C71234">
          <w:rPr>
            <w:highlight w:val="yellow"/>
            <w:rPrChange w:id="2114" w:author="jennifer piehl" w:date="2020-03-05T16:35:00Z">
              <w:rPr/>
            </w:rPrChange>
          </w:rPr>
          <w:delText>-</w:delText>
        </w:r>
      </w:del>
      <w:del w:id="2115" w:author="jennifer piehl" w:date="2020-03-06T10:53:00Z">
        <w:r w:rsidRPr="00C71234" w:rsidDel="00156B93">
          <w:rPr>
            <w:highlight w:val="yellow"/>
            <w:rPrChange w:id="2116" w:author="jennifer piehl" w:date="2020-03-05T16:35:00Z">
              <w:rPr/>
            </w:rPrChange>
          </w:rPr>
          <w:delText>Sep catch and give</w:delText>
        </w:r>
      </w:del>
      <w:del w:id="2117" w:author="jennifer piehl" w:date="2020-03-05T16:34:00Z">
        <w:r w:rsidRPr="00C71234" w:rsidDel="00C71234">
          <w:rPr>
            <w:highlight w:val="yellow"/>
            <w:rPrChange w:id="2118" w:author="jennifer piehl" w:date="2020-03-05T16:35:00Z">
              <w:rPr/>
            </w:rPrChange>
          </w:rPr>
          <w:delText>s</w:delText>
        </w:r>
      </w:del>
      <w:del w:id="2119" w:author="jennifer piehl" w:date="2020-03-06T10:53:00Z">
        <w:r w:rsidRPr="00C71234" w:rsidDel="00156B93">
          <w:rPr>
            <w:highlight w:val="yellow"/>
            <w:rPrChange w:id="2120" w:author="jennifer piehl" w:date="2020-03-05T16:35:00Z">
              <w:rPr/>
            </w:rPrChange>
          </w:rPr>
          <w:delText xml:space="preserve"> only a month-prior forecast for Oct</w:delText>
        </w:r>
      </w:del>
      <w:del w:id="2121" w:author="jennifer piehl" w:date="2020-03-05T16:34:00Z">
        <w:r w:rsidRPr="00C71234" w:rsidDel="00C71234">
          <w:rPr>
            <w:highlight w:val="yellow"/>
            <w:rPrChange w:id="2122" w:author="jennifer piehl" w:date="2020-03-05T16:35:00Z">
              <w:rPr/>
            </w:rPrChange>
          </w:rPr>
          <w:delText>-</w:delText>
        </w:r>
      </w:del>
      <w:del w:id="2123" w:author="jennifer piehl" w:date="2020-03-06T10:53:00Z">
        <w:r w:rsidRPr="00C71234" w:rsidDel="00156B93">
          <w:rPr>
            <w:highlight w:val="yellow"/>
            <w:rPrChange w:id="2124" w:author="jennifer piehl" w:date="2020-03-05T16:35:00Z">
              <w:rPr/>
            </w:rPrChange>
          </w:rPr>
          <w:delText>Mar</w:delText>
        </w:r>
      </w:del>
      <w:del w:id="2125" w:author="jennifer piehl" w:date="2020-03-05T16:34:00Z">
        <w:r w:rsidRPr="00C71234" w:rsidDel="00C71234">
          <w:rPr>
            <w:highlight w:val="yellow"/>
            <w:rPrChange w:id="2126" w:author="jennifer piehl" w:date="2020-03-05T16:35:00Z">
              <w:rPr/>
            </w:rPrChange>
          </w:rPr>
          <w:delText>,</w:delText>
        </w:r>
      </w:del>
      <w:del w:id="2127" w:author="jennifer piehl" w:date="2020-03-06T10:53:00Z">
        <w:r w:rsidRPr="00C71234" w:rsidDel="00156B93">
          <w:rPr>
            <w:highlight w:val="yellow"/>
            <w:rPrChange w:id="2128" w:author="jennifer piehl" w:date="2020-03-05T16:35:00Z">
              <w:rPr/>
            </w:rPrChange>
          </w:rPr>
          <w:delText xml:space="preserve"> </w:delText>
        </w:r>
      </w:del>
      <w:del w:id="2129" w:author="jennifer piehl" w:date="2020-03-05T16:35:00Z">
        <w:r w:rsidRPr="00C71234" w:rsidDel="00C71234">
          <w:rPr>
            <w:highlight w:val="yellow"/>
            <w:rPrChange w:id="2130" w:author="jennifer piehl" w:date="2020-03-05T16:35:00Z">
              <w:rPr/>
            </w:rPrChange>
          </w:rPr>
          <w:delText xml:space="preserve">but it </w:delText>
        </w:r>
      </w:del>
      <w:del w:id="2131" w:author="jennifer piehl" w:date="2020-03-06T10:53:00Z">
        <w:r w:rsidRPr="00C71234" w:rsidDel="00156B93">
          <w:rPr>
            <w:highlight w:val="yellow"/>
            <w:rPrChange w:id="2132" w:author="jennifer piehl" w:date="2020-03-05T16:35:00Z">
              <w:rPr/>
            </w:rPrChange>
          </w:rPr>
          <w:delText>do</w:delText>
        </w:r>
      </w:del>
      <w:del w:id="2133" w:author="jennifer piehl" w:date="2020-03-05T16:35:00Z">
        <w:r w:rsidRPr="00C71234" w:rsidDel="00C71234">
          <w:rPr>
            <w:highlight w:val="yellow"/>
            <w:rPrChange w:id="2134" w:author="jennifer piehl" w:date="2020-03-05T16:35:00Z">
              <w:rPr/>
            </w:rPrChange>
          </w:rPr>
          <w:delText>es</w:delText>
        </w:r>
      </w:del>
      <w:del w:id="2135" w:author="jennifer piehl" w:date="2020-03-06T10:53:00Z">
        <w:r w:rsidRPr="00C71234" w:rsidDel="00156B93">
          <w:rPr>
            <w:highlight w:val="yellow"/>
            <w:rPrChange w:id="2136" w:author="jennifer piehl" w:date="2020-03-05T16:35:00Z">
              <w:rPr/>
            </w:rPrChange>
          </w:rPr>
          <w:delText xml:space="preserve"> help us understand what factors may be influencing catch.</w:delText>
        </w:r>
      </w:del>
    </w:p>
    <w:p w14:paraId="6D75DD62" w14:textId="06FFAC21" w:rsidR="008062F9" w:rsidRPr="003E2A48" w:rsidRDefault="004571DF">
      <w:pPr>
        <w:pStyle w:val="BodyText"/>
        <w:spacing w:before="0" w:after="0" w:line="480" w:lineRule="auto"/>
        <w:ind w:firstLine="360"/>
        <w:pPrChange w:id="2137" w:author="jennifer piehl" w:date="2020-03-06T10:20:00Z">
          <w:pPr>
            <w:pStyle w:val="BodyText"/>
            <w:spacing w:before="0" w:after="0" w:line="480" w:lineRule="auto"/>
          </w:pPr>
        </w:pPrChange>
      </w:pPr>
      <w:ins w:id="2138" w:author="jennifer piehl" w:date="2020-03-06T11:16:00Z">
        <w:r w:rsidRPr="004571DF">
          <w:rPr>
            <w:rPrChange w:id="2139" w:author="jennifer piehl" w:date="2020-03-06T11:16:00Z">
              <w:rPr>
                <w:highlight w:val="yellow"/>
              </w:rPr>
            </w:rPrChange>
          </w:rPr>
          <w:t>Our examination of the chlorophyll cov</w:t>
        </w:r>
        <w:r>
          <w:t>a</w:t>
        </w:r>
        <w:r w:rsidRPr="004571DF">
          <w:rPr>
            <w:rPrChange w:id="2140" w:author="jennifer piehl" w:date="2020-03-06T11:16:00Z">
              <w:rPr>
                <w:highlight w:val="yellow"/>
              </w:rPr>
            </w:rPrChange>
          </w:rPr>
          <w:t>riate was limited, as t</w:t>
        </w:r>
      </w:ins>
      <w:del w:id="2141" w:author="jennifer piehl" w:date="2020-03-06T10:55:00Z">
        <w:r w:rsidR="00806920" w:rsidRPr="004571DF" w:rsidDel="00413B3A">
          <w:delText xml:space="preserve">Chlorophyll-a concentration is speculated to be an important predictor of larval sardine survival and growth. In addition, sardines shoal in response to coastal chlorophyll blooms, which brings them in contact with the coastal fisheries. Thus chlorophyll-a is assumed to be an important driver of future or current sardine catches. </w:delText>
        </w:r>
      </w:del>
      <w:del w:id="2142" w:author="jennifer piehl" w:date="2020-03-05T16:37:00Z">
        <w:r w:rsidR="00806920" w:rsidRPr="004571DF" w:rsidDel="00C71234">
          <w:delText xml:space="preserve">We only have chlorophyll-a remote sensing data from 1998 onward. Our </w:delText>
        </w:r>
      </w:del>
      <w:ins w:id="2143" w:author="jennifer piehl" w:date="2020-03-05T16:37:00Z">
        <w:r w:rsidR="00C71234" w:rsidRPr="004571DF">
          <w:t xml:space="preserve">he </w:t>
        </w:r>
      </w:ins>
      <w:r w:rsidR="00806920" w:rsidRPr="004571DF">
        <w:t>simp</w:t>
      </w:r>
      <w:r w:rsidR="00806920" w:rsidRPr="003E2A48">
        <w:t xml:space="preserve">lest </w:t>
      </w:r>
      <w:del w:id="2144" w:author="jennifer piehl" w:date="2020-03-05T16:37:00Z">
        <w:r w:rsidR="00806920" w:rsidRPr="003E2A48" w:rsidDel="00C71234">
          <w:delText xml:space="preserve">covariate </w:delText>
        </w:r>
      </w:del>
      <w:r w:rsidR="00806920" w:rsidRPr="003E2A48">
        <w:t xml:space="preserve">model </w:t>
      </w:r>
      <w:ins w:id="2145" w:author="jennifer piehl" w:date="2020-03-05T16:37:00Z">
        <w:r w:rsidR="00C71234">
          <w:t xml:space="preserve">including the chlorophyll-a concentration </w:t>
        </w:r>
      </w:ins>
      <w:r w:rsidR="00806920" w:rsidRPr="003E2A48">
        <w:t xml:space="preserve">required </w:t>
      </w:r>
      <w:del w:id="2146" w:author="jennifer piehl" w:date="2020-03-05T16:37:00Z">
        <w:r w:rsidR="00806920" w:rsidRPr="003E2A48" w:rsidDel="00C71234">
          <w:delText xml:space="preserve">5 </w:delText>
        </w:r>
      </w:del>
      <w:ins w:id="2147" w:author="jennifer piehl" w:date="2020-03-05T16:37:00Z">
        <w:r w:rsidR="00C71234">
          <w:t>five</w:t>
        </w:r>
        <w:r w:rsidR="00C71234" w:rsidRPr="003E2A48">
          <w:t xml:space="preserve"> </w:t>
        </w:r>
      </w:ins>
      <w:r w:rsidR="00806920" w:rsidRPr="003E2A48">
        <w:t xml:space="preserve">degrees of freedom, </w:t>
      </w:r>
      <w:ins w:id="2148" w:author="jennifer piehl" w:date="2020-03-05T16:38:00Z">
        <w:r w:rsidR="00C71234">
          <w:t xml:space="preserve">and catch size </w:t>
        </w:r>
        <w:r w:rsidR="00C71234">
          <w:lastRenderedPageBreak/>
          <w:t xml:space="preserve">varied little in the </w:t>
        </w:r>
      </w:ins>
      <w:ins w:id="2149" w:author="jennifer piehl" w:date="2020-03-05T16:39:00Z">
        <w:r w:rsidR="00C71234">
          <w:t xml:space="preserve">period for which we had chlorophyll data (1998–2014: </w:t>
        </w:r>
      </w:ins>
      <w:ins w:id="2150" w:author="jennifer piehl" w:date="2020-03-05T17:08:00Z">
        <w:r w:rsidR="00853B97">
          <w:t>July–September, 10–11 metric tons; October–</w:t>
        </w:r>
      </w:ins>
      <w:ins w:id="2151" w:author="jennifer piehl" w:date="2020-03-05T17:10:00Z">
        <w:r w:rsidR="00853B97">
          <w:t>June</w:t>
        </w:r>
      </w:ins>
      <w:ins w:id="2152" w:author="jennifer piehl" w:date="2020-03-05T17:08:00Z">
        <w:r w:rsidR="00853B97">
          <w:t>, 11</w:t>
        </w:r>
      </w:ins>
      <w:ins w:id="2153" w:author="jennifer piehl" w:date="2020-03-05T17:10:00Z">
        <w:r w:rsidR="00853B97">
          <w:t>–</w:t>
        </w:r>
      </w:ins>
      <w:ins w:id="2154" w:author="jennifer piehl" w:date="2020-03-05T17:08:00Z">
        <w:r w:rsidR="00853B97">
          <w:t>12 metric ton</w:t>
        </w:r>
      </w:ins>
      <w:ins w:id="2155" w:author="jennifer piehl" w:date="2020-03-05T17:09:00Z">
        <w:r w:rsidR="00853B97">
          <w:t>s</w:t>
        </w:r>
      </w:ins>
      <w:ins w:id="2156" w:author="jennifer piehl" w:date="2020-03-05T17:08:00Z">
        <w:r w:rsidR="00853B97">
          <w:t>)</w:t>
        </w:r>
      </w:ins>
      <w:del w:id="2157" w:author="jennifer piehl" w:date="2020-03-05T16:37:00Z">
        <w:r w:rsidR="00806920" w:rsidRPr="003E2A48" w:rsidDel="00C71234">
          <w:delText xml:space="preserve">thus we were </w:delText>
        </w:r>
      </w:del>
      <w:del w:id="2158" w:author="jennifer piehl" w:date="2020-03-06T11:16:00Z">
        <w:r w:rsidR="00806920" w:rsidRPr="003E2A48" w:rsidDel="004571DF">
          <w:delText>limit</w:delText>
        </w:r>
      </w:del>
      <w:del w:id="2159" w:author="jennifer piehl" w:date="2020-03-05T16:37:00Z">
        <w:r w:rsidR="00806920" w:rsidRPr="003E2A48" w:rsidDel="00C71234">
          <w:delText>ed in</w:delText>
        </w:r>
      </w:del>
      <w:del w:id="2160" w:author="jennifer piehl" w:date="2020-03-06T11:16:00Z">
        <w:r w:rsidR="00806920" w:rsidRPr="003E2A48" w:rsidDel="004571DF">
          <w:delText xml:space="preserve"> the analyses</w:delText>
        </w:r>
      </w:del>
      <w:del w:id="2161" w:author="jennifer piehl" w:date="2020-03-05T16:38:00Z">
        <w:r w:rsidR="00806920" w:rsidRPr="003E2A48" w:rsidDel="00C71234">
          <w:delText xml:space="preserve"> we could conduct</w:delText>
        </w:r>
      </w:del>
      <w:r w:rsidR="00806920" w:rsidRPr="003E2A48">
        <w:t xml:space="preserve">. </w:t>
      </w:r>
      <w:del w:id="2162" w:author="jennifer piehl" w:date="2020-03-05T17:10:00Z">
        <w:r w:rsidR="00806920" w:rsidRPr="003E2A48" w:rsidDel="00853B97">
          <w:delText xml:space="preserve">In addition, the years, 1998-2014, have relatively low variability in catch sizes; the logged catch sizes during this period range from 10-11 during Jul-Sep and 11-12 during the other three quarters. </w:delText>
        </w:r>
      </w:del>
      <w:ins w:id="2163" w:author="jennifer piehl" w:date="2020-03-05T17:13:00Z">
        <w:r w:rsidR="00853B97">
          <w:t>The fitting of s</w:t>
        </w:r>
      </w:ins>
      <w:del w:id="2164" w:author="jennifer piehl" w:date="2020-03-05T17:13:00Z">
        <w:r w:rsidR="00806920" w:rsidRPr="003E2A48" w:rsidDel="00853B97">
          <w:delText>S</w:delText>
        </w:r>
      </w:del>
      <w:r w:rsidR="00806920" w:rsidRPr="003E2A48">
        <w:t>econd</w:t>
      </w:r>
      <w:del w:id="2165" w:author="jennifer piehl" w:date="2020-03-05T17:13:00Z">
        <w:r w:rsidR="00806920" w:rsidRPr="003E2A48" w:rsidDel="00853B97">
          <w:delText xml:space="preserve"> </w:delText>
        </w:r>
      </w:del>
      <w:ins w:id="2166" w:author="jennifer piehl" w:date="2020-03-05T17:13:00Z">
        <w:r w:rsidR="00853B97">
          <w:t>-</w:t>
        </w:r>
      </w:ins>
      <w:r w:rsidR="00806920" w:rsidRPr="003E2A48">
        <w:t xml:space="preserve">degree polynomial models </w:t>
      </w:r>
      <w:del w:id="2167" w:author="jennifer piehl" w:date="2020-03-05T17:14:00Z">
        <w:r w:rsidR="00806920" w:rsidRPr="003E2A48" w:rsidDel="00853B97">
          <w:delText xml:space="preserve">were fit </w:delText>
        </w:r>
      </w:del>
      <w:del w:id="2168" w:author="jennifer piehl" w:date="2020-03-05T17:19:00Z">
        <w:r w:rsidR="00806920" w:rsidRPr="003E2A48" w:rsidDel="0084446F">
          <w:delText xml:space="preserve">(Appendix C) </w:delText>
        </w:r>
      </w:del>
      <w:r w:rsidR="00806920" w:rsidRPr="003E2A48">
        <w:t>to the average log chlorophyll-a concentration</w:t>
      </w:r>
      <w:ins w:id="2169" w:author="jennifer piehl" w:date="2020-03-05T17:20:00Z">
        <w:r w:rsidR="0084446F">
          <w:t>s</w:t>
        </w:r>
      </w:ins>
      <w:r w:rsidR="00806920" w:rsidRPr="003E2A48">
        <w:t xml:space="preserve"> in July</w:t>
      </w:r>
      <w:del w:id="2170" w:author="jennifer piehl" w:date="2020-03-05T17:20:00Z">
        <w:r w:rsidR="00806920" w:rsidRPr="003E2A48" w:rsidDel="0084446F">
          <w:delText>-</w:delText>
        </w:r>
      </w:del>
      <w:ins w:id="2171" w:author="jennifer piehl" w:date="2020-03-05T17:20:00Z">
        <w:r w:rsidR="0084446F">
          <w:t>–</w:t>
        </w:r>
      </w:ins>
      <w:r w:rsidR="00806920" w:rsidRPr="003E2A48">
        <w:t>September, October</w:t>
      </w:r>
      <w:del w:id="2172" w:author="jennifer piehl" w:date="2020-03-05T17:20:00Z">
        <w:r w:rsidR="00806920" w:rsidRPr="003E2A48" w:rsidDel="0084446F">
          <w:delText>-</w:delText>
        </w:r>
      </w:del>
      <w:ins w:id="2173" w:author="jennifer piehl" w:date="2020-03-05T17:20:00Z">
        <w:r w:rsidR="0084446F">
          <w:t>–</w:t>
        </w:r>
      </w:ins>
      <w:r w:rsidR="00806920" w:rsidRPr="003E2A48">
        <w:t>December, and January</w:t>
      </w:r>
      <w:del w:id="2174" w:author="jennifer piehl" w:date="2020-03-05T17:20:00Z">
        <w:r w:rsidR="00806920" w:rsidRPr="003E2A48" w:rsidDel="0084446F">
          <w:delText>-</w:delText>
        </w:r>
      </w:del>
      <w:ins w:id="2175" w:author="jennifer piehl" w:date="2020-03-05T17:20:00Z">
        <w:r w:rsidR="0084446F">
          <w:t>–</w:t>
        </w:r>
      </w:ins>
      <w:r w:rsidR="00806920" w:rsidRPr="003E2A48">
        <w:t xml:space="preserve">March </w:t>
      </w:r>
      <w:del w:id="2176" w:author="jennifer piehl" w:date="2020-03-05T17:20:00Z">
        <w:r w:rsidR="00806920" w:rsidRPr="003E2A48" w:rsidDel="0084446F">
          <w:delText xml:space="preserve">in </w:delText>
        </w:r>
      </w:del>
      <w:ins w:id="2177" w:author="jennifer piehl" w:date="2020-03-05T17:20:00Z">
        <w:r w:rsidR="0084446F">
          <w:t>of</w:t>
        </w:r>
        <w:r w:rsidR="0084446F" w:rsidRPr="003E2A48">
          <w:t xml:space="preserve"> </w:t>
        </w:r>
      </w:ins>
      <w:r w:rsidR="00806920" w:rsidRPr="003E2A48">
        <w:t>the current and prior year</w:t>
      </w:r>
      <w:del w:id="2178" w:author="jennifer piehl" w:date="2020-03-05T17:20:00Z">
        <w:r w:rsidR="00806920" w:rsidRPr="003E2A48" w:rsidDel="0084446F">
          <w:delText>.</w:delText>
        </w:r>
      </w:del>
      <w:ins w:id="2179" w:author="jennifer piehl" w:date="2020-03-05T17:20:00Z">
        <w:r w:rsidR="0084446F">
          <w:t xml:space="preserve">s yielded no significant result </w:t>
        </w:r>
      </w:ins>
      <w:del w:id="2180" w:author="jennifer piehl" w:date="2020-03-05T17:20:00Z">
        <w:r w:rsidR="00806920" w:rsidRPr="003E2A48" w:rsidDel="0084446F">
          <w:delText xml:space="preserve"> Chlorophyll-a concentration was not a significant predictor </w:delText>
        </w:r>
      </w:del>
      <w:r w:rsidR="00806920" w:rsidRPr="003E2A48">
        <w:t>for the Jul</w:t>
      </w:r>
      <w:del w:id="2181" w:author="jennifer piehl" w:date="2020-03-05T17:20:00Z">
        <w:r w:rsidR="00806920" w:rsidRPr="003E2A48" w:rsidDel="0084446F">
          <w:delText>-</w:delText>
        </w:r>
      </w:del>
      <w:ins w:id="2182" w:author="jennifer piehl" w:date="2020-03-05T17:20:00Z">
        <w:r w:rsidR="0084446F">
          <w:t>y–</w:t>
        </w:r>
      </w:ins>
      <w:r w:rsidR="00806920" w:rsidRPr="003E2A48">
        <w:t>Sep</w:t>
      </w:r>
      <w:ins w:id="2183" w:author="jennifer piehl" w:date="2020-03-05T17:20:00Z">
        <w:r w:rsidR="0084446F">
          <w:t>tember</w:t>
        </w:r>
      </w:ins>
      <w:r w:rsidR="00806920" w:rsidRPr="003E2A48">
        <w:t xml:space="preserve"> catch</w:t>
      </w:r>
      <w:del w:id="2184" w:author="jennifer piehl" w:date="2020-03-05T17:21:00Z">
        <w:r w:rsidR="00806920" w:rsidRPr="003E2A48" w:rsidDel="0084446F">
          <w:delText xml:space="preserve"> for any of the tested combinations of current or prior season and quarter. The only</w:delText>
        </w:r>
      </w:del>
      <w:ins w:id="2185" w:author="jennifer piehl" w:date="2020-03-05T17:21:00Z">
        <w:r w:rsidR="0084446F">
          <w:t>, and a</w:t>
        </w:r>
      </w:ins>
      <w:r w:rsidR="00806920" w:rsidRPr="003E2A48">
        <w:t xml:space="preserve"> significant effect </w:t>
      </w:r>
      <w:del w:id="2186" w:author="jennifer piehl" w:date="2020-03-05T17:21:00Z">
        <w:r w:rsidR="00806920" w:rsidRPr="003E2A48" w:rsidDel="0084446F">
          <w:delText>was seen</w:delText>
        </w:r>
      </w:del>
      <w:ins w:id="2187" w:author="jennifer piehl" w:date="2020-03-05T17:21:00Z">
        <w:r w:rsidR="0084446F">
          <w:t>of the prior-year</w:t>
        </w:r>
      </w:ins>
      <w:del w:id="2188" w:author="jennifer piehl" w:date="2020-03-05T17:21:00Z">
        <w:r w:rsidR="00806920" w:rsidRPr="003E2A48" w:rsidDel="0084446F">
          <w:delText xml:space="preserve"> for</w:delText>
        </w:r>
      </w:del>
      <w:r w:rsidR="00806920" w:rsidRPr="003E2A48">
        <w:t xml:space="preserve"> </w:t>
      </w:r>
      <w:ins w:id="2189" w:author="jennifer piehl" w:date="2020-03-05T17:21:00Z">
        <w:r w:rsidR="0084446F">
          <w:t xml:space="preserve">October–December chlorophyll-a concentration on the </w:t>
        </w:r>
      </w:ins>
      <w:r w:rsidR="00806920" w:rsidRPr="003E2A48">
        <w:t>Oct</w:t>
      </w:r>
      <w:del w:id="2190" w:author="jennifer piehl" w:date="2020-03-05T17:21:00Z">
        <w:r w:rsidR="00806920" w:rsidRPr="003E2A48" w:rsidDel="0084446F">
          <w:delText>-</w:delText>
        </w:r>
      </w:del>
      <w:ins w:id="2191" w:author="jennifer piehl" w:date="2020-03-05T17:22:00Z">
        <w:r w:rsidR="0084446F">
          <w:t>ober–</w:t>
        </w:r>
      </w:ins>
      <w:r w:rsidR="00806920" w:rsidRPr="003E2A48">
        <w:t>Mar</w:t>
      </w:r>
      <w:ins w:id="2192" w:author="jennifer piehl" w:date="2020-03-05T17:22:00Z">
        <w:r w:rsidR="0084446F">
          <w:t>ch</w:t>
        </w:r>
      </w:ins>
      <w:del w:id="2193" w:author="jennifer piehl" w:date="2020-03-05T17:22:00Z">
        <w:r w:rsidR="00806920" w:rsidRPr="003E2A48" w:rsidDel="0084446F">
          <w:delText xml:space="preserve"> monsoon</w:delText>
        </w:r>
      </w:del>
      <w:r w:rsidR="00806920" w:rsidRPr="003E2A48">
        <w:t xml:space="preserve"> catch</w:t>
      </w:r>
      <w:del w:id="2194" w:author="jennifer piehl" w:date="2020-03-05T17:22:00Z">
        <w:r w:rsidR="00806920" w:rsidRPr="003E2A48" w:rsidDel="0084446F">
          <w:delText>es using chlorophyll-a concentration in Oct-Dec of the prior season</w:delText>
        </w:r>
      </w:del>
      <w:r w:rsidR="00806920" w:rsidRPr="003E2A48">
        <w:t xml:space="preserve"> (Table</w:t>
      </w:r>
      <w:ins w:id="2195" w:author="jennifer piehl" w:date="2020-03-05T17:19:00Z">
        <w:r w:rsidR="0084446F">
          <w:t>s</w:t>
        </w:r>
      </w:ins>
      <w:r w:rsidR="00806920" w:rsidRPr="003E2A48">
        <w:t xml:space="preserve"> C1</w:t>
      </w:r>
      <w:ins w:id="2196" w:author="jennifer piehl" w:date="2020-03-05T17:19:00Z">
        <w:r w:rsidR="0084446F">
          <w:t>–C3</w:t>
        </w:r>
      </w:ins>
      <w:r w:rsidR="00806920" w:rsidRPr="003E2A48">
        <w:t>).</w:t>
      </w:r>
      <w:del w:id="2197" w:author="jennifer piehl" w:date="2020-03-06T10:58:00Z">
        <w:r w:rsidR="00806920" w:rsidRPr="003E2A48" w:rsidDel="00413B3A">
          <w:delText xml:space="preserve"> </w:delText>
        </w:r>
        <w:r w:rsidR="00806920" w:rsidRPr="000E0650" w:rsidDel="00413B3A">
          <w:rPr>
            <w:highlight w:val="yellow"/>
            <w:rPrChange w:id="2198" w:author="jennifer piehl" w:date="2020-03-06T09:23:00Z">
              <w:rPr/>
            </w:rPrChange>
          </w:rPr>
          <w:delText>Th</w:delText>
        </w:r>
      </w:del>
      <w:del w:id="2199" w:author="jennifer piehl" w:date="2020-03-06T09:23:00Z">
        <w:r w:rsidR="00806920" w:rsidRPr="000E0650" w:rsidDel="000E0650">
          <w:rPr>
            <w:highlight w:val="yellow"/>
            <w:rPrChange w:id="2200" w:author="jennifer piehl" w:date="2020-03-06T09:23:00Z">
              <w:rPr/>
            </w:rPrChange>
          </w:rPr>
          <w:delText xml:space="preserve">is is in </w:delText>
        </w:r>
      </w:del>
      <w:del w:id="2201" w:author="jennifer piehl" w:date="2020-03-06T10:58:00Z">
        <w:r w:rsidR="00806920" w:rsidRPr="000E0650" w:rsidDel="00413B3A">
          <w:rPr>
            <w:highlight w:val="yellow"/>
            <w:rPrChange w:id="2202" w:author="jennifer piehl" w:date="2020-03-06T09:23:00Z">
              <w:rPr/>
            </w:rPrChange>
          </w:rPr>
          <w:delText>contrast</w:delText>
        </w:r>
      </w:del>
      <w:del w:id="2203" w:author="jennifer piehl" w:date="2020-03-06T09:23:00Z">
        <w:r w:rsidR="00806920" w:rsidRPr="000E0650" w:rsidDel="000E0650">
          <w:rPr>
            <w:highlight w:val="yellow"/>
            <w:rPrChange w:id="2204" w:author="jennifer piehl" w:date="2020-03-06T09:23:00Z">
              <w:rPr/>
            </w:rPrChange>
          </w:rPr>
          <w:delText xml:space="preserve"> to the results</w:delText>
        </w:r>
      </w:del>
      <w:del w:id="2205" w:author="jennifer piehl" w:date="2020-03-06T10:58:00Z">
        <w:r w:rsidR="00806920" w:rsidRPr="000E0650" w:rsidDel="00413B3A">
          <w:rPr>
            <w:highlight w:val="yellow"/>
            <w:rPrChange w:id="2206" w:author="jennifer piehl" w:date="2020-03-06T09:23:00Z">
              <w:rPr/>
            </w:rPrChange>
          </w:rPr>
          <w:delText xml:space="preserve"> with monsoon upwelling indices, which </w:delText>
        </w:r>
      </w:del>
      <w:del w:id="2207" w:author="jennifer piehl" w:date="2020-03-06T09:23:00Z">
        <w:r w:rsidR="00806920" w:rsidRPr="000E0650" w:rsidDel="000E0650">
          <w:rPr>
            <w:highlight w:val="yellow"/>
            <w:rPrChange w:id="2208" w:author="jennifer piehl" w:date="2020-03-06T09:23:00Z">
              <w:rPr/>
            </w:rPrChange>
          </w:rPr>
          <w:delText xml:space="preserve">found a </w:delText>
        </w:r>
      </w:del>
      <w:del w:id="2209" w:author="jennifer piehl" w:date="2020-03-06T10:58:00Z">
        <w:r w:rsidR="00806920" w:rsidRPr="000E0650" w:rsidDel="00413B3A">
          <w:rPr>
            <w:highlight w:val="yellow"/>
            <w:rPrChange w:id="2210" w:author="jennifer piehl" w:date="2020-03-06T09:23:00Z">
              <w:rPr/>
            </w:rPrChange>
          </w:rPr>
          <w:delText>correlat</w:delText>
        </w:r>
      </w:del>
      <w:del w:id="2211" w:author="jennifer piehl" w:date="2020-03-06T09:23:00Z">
        <w:r w:rsidR="00806920" w:rsidRPr="000E0650" w:rsidDel="000E0650">
          <w:rPr>
            <w:highlight w:val="yellow"/>
            <w:rPrChange w:id="2212" w:author="jennifer piehl" w:date="2020-03-06T09:23:00Z">
              <w:rPr/>
            </w:rPrChange>
          </w:rPr>
          <w:delText>ion</w:delText>
        </w:r>
      </w:del>
      <w:del w:id="2213" w:author="jennifer piehl" w:date="2020-03-06T10:58:00Z">
        <w:r w:rsidR="00806920" w:rsidRPr="000E0650" w:rsidDel="00413B3A">
          <w:rPr>
            <w:highlight w:val="yellow"/>
            <w:rPrChange w:id="2214" w:author="jennifer piehl" w:date="2020-03-06T09:23:00Z">
              <w:rPr/>
            </w:rPrChange>
          </w:rPr>
          <w:delText xml:space="preserve"> with the current</w:delText>
        </w:r>
      </w:del>
      <w:del w:id="2215" w:author="jennifer piehl" w:date="2020-03-06T09:23:00Z">
        <w:r w:rsidR="00806920" w:rsidRPr="000E0650" w:rsidDel="000E0650">
          <w:rPr>
            <w:highlight w:val="yellow"/>
            <w:rPrChange w:id="2216" w:author="jennifer piehl" w:date="2020-03-06T09:23:00Z">
              <w:rPr/>
            </w:rPrChange>
          </w:rPr>
          <w:delText xml:space="preserve"> season</w:delText>
        </w:r>
      </w:del>
      <w:del w:id="2217" w:author="jennifer piehl" w:date="2020-03-06T10:58:00Z">
        <w:r w:rsidR="00806920" w:rsidRPr="000E0650" w:rsidDel="00413B3A">
          <w:rPr>
            <w:highlight w:val="yellow"/>
            <w:rPrChange w:id="2218" w:author="jennifer piehl" w:date="2020-03-06T09:23:00Z">
              <w:rPr/>
            </w:rPrChange>
          </w:rPr>
          <w:delText xml:space="preserve"> but not prior season</w:delText>
        </w:r>
      </w:del>
      <w:del w:id="2219" w:author="jennifer piehl" w:date="2020-03-06T09:23:00Z">
        <w:r w:rsidR="00806920" w:rsidRPr="000E0650" w:rsidDel="000E0650">
          <w:rPr>
            <w:highlight w:val="yellow"/>
            <w:rPrChange w:id="2220" w:author="jennifer piehl" w:date="2020-03-06T09:23:00Z">
              <w:rPr/>
            </w:rPrChange>
          </w:rPr>
          <w:delText>s</w:delText>
        </w:r>
      </w:del>
      <w:del w:id="2221" w:author="jennifer piehl" w:date="2020-03-06T10:58:00Z">
        <w:r w:rsidR="00806920" w:rsidRPr="000E0650" w:rsidDel="00413B3A">
          <w:rPr>
            <w:highlight w:val="yellow"/>
            <w:rPrChange w:id="2222" w:author="jennifer piehl" w:date="2020-03-06T09:23:00Z">
              <w:rPr/>
            </w:rPrChange>
          </w:rPr>
          <w:delText>.</w:delText>
        </w:r>
      </w:del>
    </w:p>
    <w:p w14:paraId="5DBAE146" w14:textId="0553073E" w:rsidR="008062F9" w:rsidRPr="003E2A48" w:rsidDel="004571DF" w:rsidRDefault="00806920">
      <w:pPr>
        <w:pStyle w:val="BodyText"/>
        <w:spacing w:before="0" w:after="0" w:line="480" w:lineRule="auto"/>
        <w:ind w:firstLine="360"/>
        <w:rPr>
          <w:del w:id="2223" w:author="jennifer piehl" w:date="2020-03-06T11:17:00Z"/>
        </w:rPr>
        <w:pPrChange w:id="2224" w:author="jennifer piehl" w:date="2020-03-06T10:20:00Z">
          <w:pPr>
            <w:pStyle w:val="BodyText"/>
            <w:spacing w:before="0" w:after="0" w:line="480" w:lineRule="auto"/>
          </w:pPr>
        </w:pPrChange>
      </w:pPr>
      <w:r w:rsidRPr="003E2A48">
        <w:t>The strongest correlation</w:t>
      </w:r>
      <w:del w:id="2225" w:author="jennifer piehl" w:date="2020-03-06T09:27:00Z">
        <w:r w:rsidRPr="003E2A48" w:rsidDel="000E0650">
          <w:delText xml:space="preserve"> </w:delText>
        </w:r>
      </w:del>
      <w:del w:id="2226" w:author="jennifer piehl" w:date="2020-03-06T09:23:00Z">
        <w:r w:rsidRPr="003E2A48" w:rsidDel="000E0650">
          <w:delText xml:space="preserve">however </w:delText>
        </w:r>
      </w:del>
      <w:del w:id="2227" w:author="jennifer piehl" w:date="2020-03-06T09:27:00Z">
        <w:r w:rsidRPr="003E2A48" w:rsidDel="000E0650">
          <w:delText>was</w:delText>
        </w:r>
      </w:del>
      <w:ins w:id="2228" w:author="jennifer piehl" w:date="2020-03-06T09:27:00Z">
        <w:r w:rsidR="000E0650">
          <w:t>s were</w:t>
        </w:r>
      </w:ins>
      <w:r w:rsidRPr="003E2A48">
        <w:t xml:space="preserve"> found </w:t>
      </w:r>
      <w:del w:id="2229" w:author="jennifer piehl" w:date="2020-03-06T09:25:00Z">
        <w:r w:rsidRPr="003E2A48" w:rsidDel="000E0650">
          <w:delText xml:space="preserve">with </w:delText>
        </w:r>
      </w:del>
      <w:ins w:id="2230" w:author="jennifer piehl" w:date="2020-03-06T09:25:00Z">
        <w:r w:rsidR="000E0650">
          <w:t>between</w:t>
        </w:r>
        <w:r w:rsidR="000E0650" w:rsidRPr="003E2A48">
          <w:t xml:space="preserve"> </w:t>
        </w:r>
      </w:ins>
      <w:ins w:id="2231" w:author="jennifer piehl" w:date="2020-03-06T09:27:00Z">
        <w:r w:rsidR="000E0650">
          <w:t xml:space="preserve">a non-linear model with </w:t>
        </w:r>
      </w:ins>
      <w:r w:rsidRPr="003E2A48">
        <w:t xml:space="preserve">the </w:t>
      </w:r>
      <w:del w:id="2232" w:author="jennifer piehl" w:date="2020-03-06T09:29:00Z">
        <w:r w:rsidRPr="003E2A48" w:rsidDel="000E0650">
          <w:delText>multi</w:delText>
        </w:r>
      </w:del>
      <w:del w:id="2233" w:author="jennifer piehl" w:date="2020-03-06T09:23:00Z">
        <w:r w:rsidRPr="003E2A48" w:rsidDel="000E0650">
          <w:delText>-</w:delText>
        </w:r>
      </w:del>
      <w:del w:id="2234" w:author="jennifer piehl" w:date="2020-03-06T09:29:00Z">
        <w:r w:rsidRPr="003E2A48" w:rsidDel="000E0650">
          <w:delText xml:space="preserve">year </w:delText>
        </w:r>
      </w:del>
      <w:r w:rsidRPr="003E2A48">
        <w:t xml:space="preserve">average </w:t>
      </w:r>
      <w:ins w:id="2235" w:author="jennifer piehl" w:date="2020-03-06T09:23:00Z">
        <w:r w:rsidR="000E0650">
          <w:t xml:space="preserve">nearshore </w:t>
        </w:r>
      </w:ins>
      <w:del w:id="2236" w:author="jennifer piehl" w:date="2020-03-06T09:23:00Z">
        <w:r w:rsidRPr="003E2A48" w:rsidDel="000E0650">
          <w:delText>sea surface temperature</w:delText>
        </w:r>
      </w:del>
      <w:ins w:id="2237" w:author="jennifer piehl" w:date="2020-03-06T09:23:00Z">
        <w:r w:rsidR="000E0650">
          <w:t>SST</w:t>
        </w:r>
      </w:ins>
      <w:r w:rsidRPr="003E2A48">
        <w:t xml:space="preserve"> </w:t>
      </w:r>
      <w:ins w:id="2238" w:author="jennifer piehl" w:date="2020-03-06T09:29:00Z">
        <w:r w:rsidR="000E0650">
          <w:t xml:space="preserve">for 2.5 prior years </w:t>
        </w:r>
      </w:ins>
      <w:ins w:id="2239" w:author="jennifer piehl" w:date="2020-03-06T09:25:00Z">
        <w:r w:rsidR="000E0650">
          <w:t xml:space="preserve">and the </w:t>
        </w:r>
      </w:ins>
      <w:ins w:id="2240" w:author="jennifer piehl" w:date="2020-03-06T09:26:00Z">
        <w:r w:rsidR="000E0650">
          <w:t>July–September</w:t>
        </w:r>
      </w:ins>
      <w:ins w:id="2241" w:author="jennifer piehl" w:date="2020-03-06T09:30:00Z">
        <w:r w:rsidR="000E0650">
          <w:t xml:space="preserve"> (adjusted </w:t>
        </w:r>
        <w:r w:rsidR="000E0650">
          <w:rPr>
            <w:i/>
            <w:iCs/>
          </w:rPr>
          <w:t>R</w:t>
        </w:r>
        <w:r w:rsidR="000E0650" w:rsidRPr="000E0650">
          <w:rPr>
            <w:vertAlign w:val="superscript"/>
            <w:rPrChange w:id="2242" w:author="jennifer piehl" w:date="2020-03-06T09:30:00Z">
              <w:rPr/>
            </w:rPrChange>
          </w:rPr>
          <w:t>2</w:t>
        </w:r>
        <w:r w:rsidR="000E0650">
          <w:t>,</w:t>
        </w:r>
      </w:ins>
      <w:ins w:id="2243" w:author="jennifer piehl" w:date="2020-03-06T09:26:00Z">
        <w:r w:rsidR="000E0650">
          <w:t xml:space="preserve"> </w:t>
        </w:r>
      </w:ins>
      <w:ins w:id="2244" w:author="jennifer piehl" w:date="2020-03-06T09:29:00Z">
        <w:r w:rsidR="000E0650" w:rsidRPr="003E2A48">
          <w:t>41.0 versus 24.4</w:t>
        </w:r>
      </w:ins>
      <w:ins w:id="2245" w:author="jennifer piehl" w:date="2020-03-06T09:30:00Z">
        <w:r w:rsidR="000E0650">
          <w:t xml:space="preserve"> </w:t>
        </w:r>
      </w:ins>
      <w:ins w:id="2246" w:author="jennifer piehl" w:date="2020-03-06T09:29:00Z">
        <w:r w:rsidR="000E0650">
          <w:t>for the model with</w:t>
        </w:r>
      </w:ins>
      <w:ins w:id="2247" w:author="jennifer piehl" w:date="2020-03-06T09:30:00Z">
        <w:r w:rsidR="000E0650">
          <w:t>out the</w:t>
        </w:r>
      </w:ins>
      <w:ins w:id="2248" w:author="jennifer piehl" w:date="2020-03-06T09:29:00Z">
        <w:r w:rsidR="000E0650">
          <w:t xml:space="preserve"> covariate) </w:t>
        </w:r>
      </w:ins>
      <w:ins w:id="2249" w:author="jennifer piehl" w:date="2020-03-06T09:26:00Z">
        <w:r w:rsidR="000E0650">
          <w:t xml:space="preserve">and October–March </w:t>
        </w:r>
      </w:ins>
      <w:ins w:id="2250" w:author="jennifer piehl" w:date="2020-03-06T09:27:00Z">
        <w:r w:rsidR="000E0650">
          <w:t>(</w:t>
        </w:r>
        <w:r w:rsidR="000E0650" w:rsidRPr="000E0650">
          <w:t>a</w:t>
        </w:r>
        <m:oMath>
          <m:r>
            <m:rPr>
              <m:sty m:val="p"/>
            </m:rPr>
            <w:rPr>
              <w:rFonts w:ascii="Cambria Math" w:hAnsi="Cambria Math"/>
              <w:rPrChange w:id="2251" w:author="jennifer piehl" w:date="2020-03-06T09:29:00Z">
                <w:rPr>
                  <w:rFonts w:ascii="Cambria Math" w:hAnsi="Cambria Math"/>
                </w:rPr>
              </w:rPrChange>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ins>
      <w:ins w:id="2252" w:author="jennifer piehl" w:date="2020-03-06T09:28:00Z">
        <w:r w:rsidR="000E0650">
          <w:t xml:space="preserve">, </w:t>
        </w:r>
      </w:ins>
      <w:ins w:id="2253" w:author="jennifer piehl" w:date="2020-03-06T09:27:00Z">
        <w:r w:rsidR="000E0650" w:rsidRPr="003E2A48">
          <w:t>67.5 v</w:t>
        </w:r>
      </w:ins>
      <w:ins w:id="2254" w:author="jennifer piehl" w:date="2020-03-06T09:28:00Z">
        <w:r w:rsidR="000E0650">
          <w:t>s.</w:t>
        </w:r>
      </w:ins>
      <w:ins w:id="2255" w:author="jennifer piehl" w:date="2020-03-06T09:27:00Z">
        <w:r w:rsidR="000E0650" w:rsidRPr="003E2A48">
          <w:t xml:space="preserve"> 56.6</w:t>
        </w:r>
      </w:ins>
      <w:ins w:id="2256" w:author="jennifer piehl" w:date="2020-03-06T09:29:00Z">
        <w:r w:rsidR="000E0650">
          <w:t xml:space="preserve">; </w:t>
        </w:r>
      </w:ins>
      <w:del w:id="2257" w:author="jennifer piehl" w:date="2020-03-06T09:24:00Z">
        <w:r w:rsidRPr="003E2A48" w:rsidDel="000E0650">
          <w:delText xml:space="preserve">for the nearshore waters off Kerala, latitude 8 to 11 </w:delText>
        </w:r>
      </w:del>
      <w:del w:id="2258" w:author="jennifer piehl" w:date="2020-03-06T09:29:00Z">
        <w:r w:rsidRPr="003E2A48" w:rsidDel="000E0650">
          <w:delText>(</w:delText>
        </w:r>
      </w:del>
      <w:r w:rsidRPr="003E2A48">
        <w:t>Table</w:t>
      </w:r>
      <w:ins w:id="2259" w:author="jennifer piehl" w:date="2020-03-06T09:24:00Z">
        <w:r w:rsidR="000E0650">
          <w:t>s</w:t>
        </w:r>
      </w:ins>
      <w:r w:rsidRPr="003E2A48">
        <w:t xml:space="preserve"> 2</w:t>
      </w:r>
      <w:del w:id="2260" w:author="jennifer piehl" w:date="2020-03-06T09:24:00Z">
        <w:r w:rsidRPr="003E2A48" w:rsidDel="000E0650">
          <w:delText>,</w:delText>
        </w:r>
      </w:del>
      <w:ins w:id="2261" w:author="jennifer piehl" w:date="2020-03-06T09:24:00Z">
        <w:r w:rsidR="000E0650">
          <w:t xml:space="preserve"> and</w:t>
        </w:r>
      </w:ins>
      <w:r w:rsidRPr="003E2A48">
        <w:t xml:space="preserve"> B7</w:t>
      </w:r>
      <w:del w:id="2262" w:author="jennifer piehl" w:date="2020-03-06T09:24:00Z">
        <w:r w:rsidRPr="003E2A48" w:rsidDel="000E0650">
          <w:delText xml:space="preserve">, B8 and </w:delText>
        </w:r>
      </w:del>
      <w:ins w:id="2263" w:author="jennifer piehl" w:date="2020-03-06T09:24:00Z">
        <w:r w:rsidR="000E0650">
          <w:t>–</w:t>
        </w:r>
      </w:ins>
      <w:r w:rsidRPr="003E2A48">
        <w:t>B9)</w:t>
      </w:r>
      <w:ins w:id="2264" w:author="jennifer piehl" w:date="2020-03-06T11:16:00Z">
        <w:r w:rsidR="004571DF">
          <w:t xml:space="preserve"> catches</w:t>
        </w:r>
      </w:ins>
      <w:r w:rsidRPr="003E2A48">
        <w:t xml:space="preserve">. </w:t>
      </w:r>
      <w:del w:id="2265" w:author="jennifer piehl" w:date="2020-03-06T11:01:00Z">
        <w:r w:rsidRPr="000E0650" w:rsidDel="00A7331B">
          <w:rPr>
            <w:highlight w:val="yellow"/>
            <w:rPrChange w:id="2266" w:author="jennifer piehl" w:date="2020-03-06T09:24:00Z">
              <w:rPr/>
            </w:rPrChange>
          </w:rPr>
          <w:delText>The average sea surface temperature over multiple prior years has been found to be correlated with sardine recruitment in Pacific sardines (Checkley et al., 2017; Jacobson &amp; MacCall, 1995; Lindegren et al., 2013) and southern African sardines (Boyer</w:delText>
        </w:r>
      </w:del>
      <w:del w:id="2267" w:author="jennifer piehl" w:date="2020-03-05T12:17:00Z">
        <w:r w:rsidRPr="000E0650" w:rsidDel="0065024E">
          <w:rPr>
            <w:highlight w:val="yellow"/>
            <w:rPrChange w:id="2268" w:author="jennifer piehl" w:date="2020-03-06T09:24:00Z">
              <w:rPr/>
            </w:rPrChange>
          </w:rPr>
          <w:delText xml:space="preserve"> et al.</w:delText>
        </w:r>
      </w:del>
      <w:del w:id="2269" w:author="jennifer piehl" w:date="2020-03-06T11:01:00Z">
        <w:r w:rsidRPr="000E0650" w:rsidDel="00A7331B">
          <w:rPr>
            <w:highlight w:val="yellow"/>
            <w:rPrChange w:id="2270" w:author="jennifer piehl" w:date="2020-03-06T09:24:00Z">
              <w:rPr/>
            </w:rPrChange>
          </w:rPr>
          <w:delText>, 2001).</w:delText>
        </w:r>
        <w:r w:rsidRPr="003E2A48" w:rsidDel="00A7331B">
          <w:delText xml:space="preserve"> </w:delText>
        </w:r>
      </w:del>
      <w:del w:id="2271" w:author="jennifer piehl" w:date="2020-03-06T09:26:00Z">
        <w:r w:rsidRPr="003E2A48" w:rsidDel="000E0650">
          <w:delText xml:space="preserve">We tested as a model covariate the average nearshore SST for 2.5 years prior to the Jul-Sep catch, so January-June in the current calendar year and the two prior calendar years for a 30-month average. </w:delText>
        </w:r>
      </w:del>
      <w:del w:id="2272" w:author="jennifer piehl" w:date="2020-03-06T09:31:00Z">
        <w:r w:rsidRPr="003E2A48" w:rsidDel="000E0650">
          <w:delText xml:space="preserve">This covariate can be used for forecasting </w:delText>
        </w:r>
      </w:del>
      <w:del w:id="2273" w:author="jennifer piehl" w:date="2020-03-06T09:26:00Z">
        <w:r w:rsidRPr="003E2A48" w:rsidDel="000E0650">
          <w:delText xml:space="preserve">since </w:delText>
        </w:r>
      </w:del>
      <w:del w:id="2274" w:author="jennifer piehl" w:date="2020-03-06T09:31:00Z">
        <w:r w:rsidRPr="003E2A48" w:rsidDel="000E0650">
          <w:delText xml:space="preserve">it does not overlap with </w:delText>
        </w:r>
      </w:del>
      <w:del w:id="2275" w:author="jennifer piehl" w:date="2020-03-06T09:26:00Z">
        <w:r w:rsidRPr="003E2A48" w:rsidDel="000E0650">
          <w:delText xml:space="preserve">either </w:delText>
        </w:r>
      </w:del>
      <w:del w:id="2276" w:author="jennifer piehl" w:date="2020-03-06T09:31:00Z">
        <w:r w:rsidRPr="003E2A48" w:rsidDel="000E0650">
          <w:delText>Jul</w:delText>
        </w:r>
      </w:del>
      <w:del w:id="2277" w:author="jennifer piehl" w:date="2020-03-06T09:26:00Z">
        <w:r w:rsidRPr="003E2A48" w:rsidDel="000E0650">
          <w:delText>-</w:delText>
        </w:r>
      </w:del>
      <w:del w:id="2278" w:author="jennifer piehl" w:date="2020-03-06T09:31:00Z">
        <w:r w:rsidRPr="003E2A48" w:rsidDel="000E0650">
          <w:delText>Sep or Oct</w:delText>
        </w:r>
      </w:del>
      <w:del w:id="2279" w:author="jennifer piehl" w:date="2020-03-06T09:26:00Z">
        <w:r w:rsidRPr="003E2A48" w:rsidDel="000E0650">
          <w:delText>-</w:delText>
        </w:r>
      </w:del>
      <w:del w:id="2280" w:author="jennifer piehl" w:date="2020-03-06T09:31:00Z">
        <w:r w:rsidRPr="003E2A48" w:rsidDel="000E0650">
          <w:delText xml:space="preserve">Mar catch. </w:delText>
        </w:r>
      </w:del>
      <w:del w:id="2281" w:author="jennifer piehl" w:date="2020-03-06T09:27:00Z">
        <w:r w:rsidRPr="003E2A48" w:rsidDel="000E0650">
          <w:delText xml:space="preserve">This covariate with a non-linear response was the best covariate for both the Jul-Sep and Oct-Mar catch. </w:delText>
        </w:r>
      </w:del>
      <w:del w:id="2282" w:author="jennifer piehl" w:date="2020-03-06T09:29:00Z">
        <w:r w:rsidRPr="003E2A48" w:rsidDel="000E0650">
          <w:delText xml:space="preserve">For Oct-Mar catch, the model with multi-year average SST had an adjusted </w:delText>
        </w:r>
      </w:del>
      <m:oMath>
        <m:sSup>
          <m:sSupPr>
            <m:ctrlPr>
              <w:del w:id="2283" w:author="jennifer piehl" w:date="2020-03-06T09:27:00Z">
                <w:rPr>
                  <w:rFonts w:ascii="Cambria Math" w:hAnsi="Cambria Math"/>
                </w:rPr>
              </w:del>
            </m:ctrlPr>
          </m:sSupPr>
          <m:e>
            <m:r>
              <w:del w:id="2284" w:author="jennifer piehl" w:date="2020-03-06T09:27:00Z">
                <w:rPr>
                  <w:rFonts w:ascii="Cambria Math" w:hAnsi="Cambria Math"/>
                </w:rPr>
                <m:t>R</m:t>
              </w:del>
            </m:r>
          </m:e>
          <m:sup>
            <m:r>
              <w:del w:id="2285" w:author="jennifer piehl" w:date="2020-03-06T09:27:00Z">
                <w:rPr>
                  <w:rFonts w:ascii="Cambria Math" w:hAnsi="Cambria Math"/>
                </w:rPr>
                <m:t>2</m:t>
              </w:del>
            </m:r>
          </m:sup>
        </m:sSup>
      </m:oMath>
      <w:del w:id="2286" w:author="jennifer piehl" w:date="2020-03-06T09:27:00Z">
        <w:r w:rsidRPr="003E2A48" w:rsidDel="000E0650">
          <w:delText xml:space="preserve"> of 67.5 versus 56.6</w:delText>
        </w:r>
      </w:del>
      <w:del w:id="2287" w:author="jennifer piehl" w:date="2020-03-06T09:29:00Z">
        <w:r w:rsidRPr="003E2A48" w:rsidDel="000E0650">
          <w:delText xml:space="preserve"> without. </w:delText>
        </w:r>
      </w:del>
      <w:del w:id="2288" w:author="jennifer piehl" w:date="2020-03-06T09:30:00Z">
        <w:r w:rsidRPr="003E2A48" w:rsidDel="000E0650">
          <w:delText xml:space="preserve">For the Jul-Sep catch, the adjusted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rsidDel="000E0650">
          <w:delText xml:space="preserve"> was 41.0 versus 24.4 without the multi-year average SST covariate. </w:delText>
        </w:r>
      </w:del>
      <w:r w:rsidRPr="003E2A48">
        <w:t>The response curve was step</w:t>
      </w:r>
      <w:ins w:id="2289" w:author="jennifer piehl" w:date="2020-03-06T09:31:00Z">
        <w:r w:rsidR="000E0650">
          <w:t>-</w:t>
        </w:r>
      </w:ins>
      <w:del w:id="2290" w:author="jennifer piehl" w:date="2020-03-06T09:31:00Z">
        <w:r w:rsidRPr="003E2A48" w:rsidDel="000E0650">
          <w:delText>-</w:delText>
        </w:r>
      </w:del>
      <w:r w:rsidRPr="003E2A48">
        <w:t>like</w:t>
      </w:r>
      <w:ins w:id="2291" w:author="jennifer piehl" w:date="2020-03-06T09:31:00Z">
        <w:r w:rsidR="000E0650">
          <w:t>,</w:t>
        </w:r>
      </w:ins>
      <w:r w:rsidRPr="003E2A48">
        <w:t xml:space="preserve"> with a negative effect at low temperatures </w:t>
      </w:r>
      <w:ins w:id="2292" w:author="jennifer piehl" w:date="2020-03-06T09:59:00Z">
        <w:r w:rsidR="0034244D">
          <w:t xml:space="preserve">(&lt;28.35°C) </w:t>
        </w:r>
      </w:ins>
      <w:r w:rsidRPr="003E2A48">
        <w:t xml:space="preserve">and </w:t>
      </w:r>
      <w:del w:id="2293" w:author="jennifer piehl" w:date="2020-03-06T09:31:00Z">
        <w:r w:rsidRPr="003E2A48" w:rsidDel="000E0650">
          <w:delText xml:space="preserve">then </w:delText>
        </w:r>
      </w:del>
      <w:r w:rsidRPr="003E2A48">
        <w:t>a</w:t>
      </w:r>
      <w:del w:id="2294" w:author="jennifer piehl" w:date="2020-03-06T09:31:00Z">
        <w:r w:rsidRPr="003E2A48" w:rsidDel="000E0650">
          <w:delText>n</w:delText>
        </w:r>
      </w:del>
      <w:ins w:id="2295" w:author="jennifer piehl" w:date="2020-03-06T09:31:00Z">
        <w:r w:rsidR="000E0650">
          <w:t xml:space="preserve"> flat</w:t>
        </w:r>
      </w:ins>
      <w:r w:rsidRPr="003E2A48">
        <w:t xml:space="preserve"> positive </w:t>
      </w:r>
      <w:del w:id="2296" w:author="jennifer piehl" w:date="2020-03-06T09:31:00Z">
        <w:r w:rsidRPr="003E2A48" w:rsidDel="000E0650">
          <w:delText xml:space="preserve">flat </w:delText>
        </w:r>
      </w:del>
      <w:r w:rsidRPr="003E2A48">
        <w:t>effect at higher temperatures (</w:t>
      </w:r>
      <w:ins w:id="2297" w:author="jennifer piehl" w:date="2020-03-06T10:00:00Z">
        <w:r w:rsidR="0034244D">
          <w:t xml:space="preserve">&gt;28.5°C; </w:t>
        </w:r>
      </w:ins>
      <w:r w:rsidRPr="003E2A48">
        <w:t xml:space="preserve">Figure 5). </w:t>
      </w:r>
      <w:ins w:id="2298" w:author="jennifer piehl" w:date="2020-03-06T09:31:00Z">
        <w:r w:rsidR="000E0650" w:rsidRPr="003E2A48">
          <w:t xml:space="preserve">This covariate can be used for forecasting </w:t>
        </w:r>
        <w:r w:rsidR="000E0650">
          <w:t>because</w:t>
        </w:r>
        <w:r w:rsidR="000E0650" w:rsidRPr="003E2A48">
          <w:t xml:space="preserve"> it does not overlap with </w:t>
        </w:r>
        <w:r w:rsidR="000E0650">
          <w:t>the</w:t>
        </w:r>
        <w:r w:rsidR="000E0650" w:rsidRPr="003E2A48">
          <w:t xml:space="preserve"> Jul</w:t>
        </w:r>
        <w:r w:rsidR="000E0650">
          <w:t>y–</w:t>
        </w:r>
        <w:r w:rsidR="000E0650" w:rsidRPr="003E2A48">
          <w:t>Sep</w:t>
        </w:r>
        <w:r w:rsidR="000E0650">
          <w:t>tember</w:t>
        </w:r>
        <w:r w:rsidR="000E0650" w:rsidRPr="003E2A48">
          <w:t xml:space="preserve"> or Oct</w:t>
        </w:r>
        <w:r w:rsidR="000E0650">
          <w:t>ober–</w:t>
        </w:r>
        <w:r w:rsidR="000E0650" w:rsidRPr="003E2A48">
          <w:t>Mar</w:t>
        </w:r>
        <w:r w:rsidR="000E0650">
          <w:t>ch</w:t>
        </w:r>
        <w:r w:rsidR="000E0650" w:rsidRPr="003E2A48">
          <w:t xml:space="preserve"> catch. </w:t>
        </w:r>
      </w:ins>
      <w:del w:id="2299" w:author="jennifer piehl" w:date="2020-03-06T11:03:00Z">
        <w:r w:rsidRPr="000E0650" w:rsidDel="00A7331B">
          <w:rPr>
            <w:highlight w:val="yellow"/>
            <w:rPrChange w:id="2300" w:author="jennifer piehl" w:date="2020-03-06T09:31:00Z">
              <w:rPr/>
            </w:rPrChange>
          </w:rPr>
          <w:delText>This is similar to the step-response found in studies of the correlation between average SST and recruitment in Pacific sardines (Jacobson &amp; MacCall, 1995).</w:delText>
        </w:r>
      </w:del>
    </w:p>
    <w:p w14:paraId="65613130" w14:textId="24A2795D" w:rsidR="008062F9" w:rsidRDefault="00806920">
      <w:pPr>
        <w:pStyle w:val="BodyText"/>
        <w:spacing w:before="0" w:after="0" w:line="480" w:lineRule="auto"/>
        <w:ind w:firstLine="360"/>
        <w:rPr>
          <w:ins w:id="2301" w:author="jennifer piehl" w:date="2020-03-06T10:08:00Z"/>
        </w:rPr>
      </w:pPr>
      <w:r w:rsidRPr="003E2A48">
        <w:t xml:space="preserve">The only other strong correlation </w:t>
      </w:r>
      <w:ins w:id="2302" w:author="jennifer piehl" w:date="2020-03-06T09:32:00Z">
        <w:r w:rsidR="00EC22EC">
          <w:t xml:space="preserve">found </w:t>
        </w:r>
      </w:ins>
      <w:r w:rsidRPr="003E2A48">
        <w:t>was</w:t>
      </w:r>
      <w:del w:id="2303" w:author="jennifer piehl" w:date="2020-03-06T09:32:00Z">
        <w:r w:rsidRPr="003E2A48" w:rsidDel="00EC22EC">
          <w:delText xml:space="preserve"> found</w:delText>
        </w:r>
      </w:del>
      <w:r w:rsidRPr="003E2A48">
        <w:t xml:space="preserve"> </w:t>
      </w:r>
      <w:del w:id="2304" w:author="jennifer piehl" w:date="2020-03-06T09:32:00Z">
        <w:r w:rsidRPr="003E2A48" w:rsidDel="00EC22EC">
          <w:delText xml:space="preserve">for </w:delText>
        </w:r>
      </w:del>
      <w:ins w:id="2305" w:author="jennifer piehl" w:date="2020-03-06T09:32:00Z">
        <w:r w:rsidR="00EC22EC">
          <w:t>between</w:t>
        </w:r>
        <w:r w:rsidR="00EC22EC" w:rsidRPr="003E2A48">
          <w:t xml:space="preserve"> </w:t>
        </w:r>
        <w:r w:rsidR="00EC22EC">
          <w:t xml:space="preserve">the prior-season DMI with </w:t>
        </w:r>
        <w:r w:rsidR="00EC22EC"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EC22EC"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ins>
      <w:ins w:id="2306" w:author="jennifer piehl" w:date="2020-03-06T09:33:00Z">
        <w:r w:rsidR="00EC22EC">
          <w:t xml:space="preserve"> </w:t>
        </w:r>
      </w:ins>
      <w:ins w:id="2307" w:author="jennifer piehl" w:date="2020-03-06T09:32:00Z">
        <w:r w:rsidR="00EC22EC">
          <w:t xml:space="preserve">and the </w:t>
        </w:r>
      </w:ins>
      <w:r w:rsidRPr="003E2A48">
        <w:t>Oct</w:t>
      </w:r>
      <w:ins w:id="2308" w:author="jennifer piehl" w:date="2020-03-06T09:32:00Z">
        <w:r w:rsidR="00EC22EC">
          <w:t>ober–</w:t>
        </w:r>
      </w:ins>
      <w:del w:id="2309" w:author="jennifer piehl" w:date="2020-03-06T09:32:00Z">
        <w:r w:rsidRPr="003E2A48" w:rsidDel="00EC22EC">
          <w:delText>-</w:delText>
        </w:r>
      </w:del>
      <w:r w:rsidRPr="003E2A48">
        <w:t>Mar</w:t>
      </w:r>
      <w:ins w:id="2310" w:author="jennifer piehl" w:date="2020-03-06T09:32:00Z">
        <w:r w:rsidR="00EC22EC">
          <w:t>ch</w:t>
        </w:r>
      </w:ins>
      <w:r w:rsidRPr="003E2A48">
        <w:t xml:space="preserve"> catch</w:t>
      </w:r>
      <w:del w:id="2311" w:author="jennifer piehl" w:date="2020-03-06T09:32:00Z">
        <w:r w:rsidRPr="003E2A48" w:rsidDel="00EC22EC">
          <w:delText xml:space="preserve"> with the DMI in the prior season</w:delText>
        </w:r>
      </w:del>
      <w:r w:rsidRPr="003E2A48">
        <w:t xml:space="preserve">. </w:t>
      </w:r>
      <w:del w:id="2312" w:author="jennifer piehl" w:date="2020-03-06T11:14:00Z">
        <w:r w:rsidRPr="00EC22EC" w:rsidDel="004571DF">
          <w:rPr>
            <w:highlight w:val="yellow"/>
            <w:rPrChange w:id="2313" w:author="jennifer piehl" w:date="2020-03-06T09:33:00Z">
              <w:rPr/>
            </w:rPrChange>
          </w:rPr>
          <w:delText>The Dipole Mode Index in the prior year has been shown to be correlated with nearshore anoxia off the Kerala coast (Vallivattathillam et al., 2017).</w:delText>
        </w:r>
      </w:del>
      <w:del w:id="2314" w:author="jennifer piehl" w:date="2020-03-06T09:33:00Z">
        <w:r w:rsidRPr="003E2A48" w:rsidDel="00EC22EC">
          <w:delText xml:space="preserve"> However this correlation was only found with the Oct-Mar catch using the base model with both</w:delText>
        </w:r>
      </w:del>
      <w:del w:id="2315" w:author="jennifer piehl" w:date="2020-03-06T09:32:00Z">
        <w:r w:rsidRPr="003E2A48" w:rsidDel="00EC22EC">
          <w:delText xml:space="preserve"> </w:delTex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Pr="003E2A48" w:rsidDel="00EC22EC">
          <w:delText xml:space="preserve"> and </w:delTex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Pr="003E2A48" w:rsidDel="00EC22EC">
          <w:delText>.</w:delText>
        </w:r>
      </w:del>
      <w:del w:id="2316" w:author="jennifer piehl" w:date="2020-03-06T09:33:00Z">
        <w:r w:rsidRPr="003E2A48" w:rsidDel="00EC22EC">
          <w:delText xml:space="preserve"> The correlations with the multi-year SST average was more robust and found with both Oct-Mar base models and also for Jul-Sep catch.</w:delText>
        </w:r>
      </w:del>
    </w:p>
    <w:p w14:paraId="37FDFCF8" w14:textId="5081B33B" w:rsidR="00A407D2" w:rsidRPr="003E2A48" w:rsidRDefault="00A407D2">
      <w:pPr>
        <w:pStyle w:val="BodyText"/>
        <w:spacing w:before="0" w:after="0" w:line="480" w:lineRule="auto"/>
        <w:ind w:firstLine="360"/>
        <w:pPrChange w:id="2317" w:author="jennifer piehl" w:date="2020-03-05T10:45:00Z">
          <w:pPr>
            <w:pStyle w:val="BodyText"/>
            <w:spacing w:before="0" w:after="0" w:line="480" w:lineRule="auto"/>
          </w:pPr>
        </w:pPrChange>
      </w:pPr>
      <w:ins w:id="2318" w:author="jennifer piehl" w:date="2020-03-06T10:08:00Z">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The 2.5-year average SST explained the collapses in 1986 and 1991; </w:t>
        </w:r>
        <w:commentRangeStart w:id="2319"/>
        <w:r w:rsidRPr="003E2A48">
          <w:t xml:space="preserve">the </w:t>
        </w:r>
        <w:r>
          <w:t xml:space="preserve">catch </w:t>
        </w:r>
        <w:r w:rsidRPr="003E2A48">
          <w:t>size</w:t>
        </w:r>
        <w:r>
          <w:t>s predicted with the model including this covariate</w:t>
        </w:r>
        <w:r w:rsidRPr="003E2A48">
          <w:t xml:space="preserve"> </w:t>
        </w:r>
      </w:ins>
      <w:commentRangeEnd w:id="2319"/>
      <w:ins w:id="2320" w:author="jennifer piehl" w:date="2020-03-06T10:09:00Z">
        <w:r>
          <w:rPr>
            <w:rStyle w:val="CommentReference"/>
          </w:rPr>
          <w:commentReference w:id="2319"/>
        </w:r>
      </w:ins>
      <w:ins w:id="2321" w:author="jennifer piehl" w:date="2020-03-06T10:08:00Z">
        <w:r>
          <w:t>were</w:t>
        </w:r>
        <w:r w:rsidRPr="003E2A48">
          <w:t xml:space="preserve"> much closer to the observed catch</w:t>
        </w:r>
        <w:r>
          <w:t>es</w:t>
        </w:r>
        <w:r w:rsidRPr="003E2A48">
          <w:t xml:space="preserve"> (Figure 6</w:t>
        </w:r>
        <w:r>
          <w:t>d</w:t>
        </w:r>
        <w:r w:rsidRPr="003E2A48">
          <w:t>). The 2.5-year average SST did not explain the 1994</w:t>
        </w:r>
      </w:ins>
      <w:ins w:id="2322" w:author="jennifer piehl" w:date="2020-03-06T10:09:00Z">
        <w:r>
          <w:t xml:space="preserve"> collapse, the largest during the study period,</w:t>
        </w:r>
      </w:ins>
      <w:ins w:id="2323" w:author="jennifer piehl" w:date="2020-03-06T10:08:00Z">
        <w:r w:rsidRPr="003E2A48">
          <w:t xml:space="preserve"> or </w:t>
        </w:r>
      </w:ins>
      <w:ins w:id="2324" w:author="jennifer piehl" w:date="2020-03-06T10:09:00Z">
        <w:r>
          <w:t xml:space="preserve">the </w:t>
        </w:r>
      </w:ins>
      <w:ins w:id="2325" w:author="jennifer piehl" w:date="2020-03-06T10:08:00Z">
        <w:r w:rsidRPr="003E2A48">
          <w:t>2013 collapse</w:t>
        </w:r>
      </w:ins>
      <w:ins w:id="2326" w:author="jennifer piehl" w:date="2020-03-06T10:09:00Z">
        <w:r>
          <w:t>, as</w:t>
        </w:r>
      </w:ins>
      <w:ins w:id="2327" w:author="jennifer piehl" w:date="2020-03-06T10:08:00Z">
        <w:r w:rsidRPr="003E2A48">
          <w:t xml:space="preserve"> the size</w:t>
        </w:r>
      </w:ins>
      <w:ins w:id="2328" w:author="jennifer piehl" w:date="2020-03-06T10:09:00Z">
        <w:r>
          <w:t>s</w:t>
        </w:r>
      </w:ins>
      <w:ins w:id="2329" w:author="jennifer piehl" w:date="2020-03-06T10:08:00Z">
        <w:r w:rsidRPr="003E2A48">
          <w:t xml:space="preserve"> of the residual</w:t>
        </w:r>
      </w:ins>
      <w:ins w:id="2330" w:author="jennifer piehl" w:date="2020-03-06T10:09:00Z">
        <w:r>
          <w:t>s did not differ in models</w:t>
        </w:r>
      </w:ins>
      <w:ins w:id="2331" w:author="jennifer piehl" w:date="2020-03-06T10:08:00Z">
        <w:r w:rsidRPr="003E2A48">
          <w:t xml:space="preserve"> with and without th</w:t>
        </w:r>
      </w:ins>
      <w:ins w:id="2332" w:author="jennifer piehl" w:date="2020-03-06T10:10:00Z">
        <w:r>
          <w:t>is</w:t>
        </w:r>
      </w:ins>
      <w:ins w:id="2333" w:author="jennifer piehl" w:date="2020-03-06T10:08:00Z">
        <w:r w:rsidRPr="003E2A48">
          <w:t xml:space="preserve"> covariate. The same pattern was seen for the Jul</w:t>
        </w:r>
      </w:ins>
      <w:ins w:id="2334" w:author="jennifer piehl" w:date="2020-03-06T10:10:00Z">
        <w:r>
          <w:t>y–</w:t>
        </w:r>
      </w:ins>
      <w:ins w:id="2335" w:author="jennifer piehl" w:date="2020-03-06T10:08:00Z">
        <w:r w:rsidRPr="003E2A48">
          <w:t>Sep</w:t>
        </w:r>
      </w:ins>
      <w:ins w:id="2336" w:author="jennifer piehl" w:date="2020-03-06T10:10:00Z">
        <w:r>
          <w:t>tember</w:t>
        </w:r>
      </w:ins>
      <w:ins w:id="2337" w:author="jennifer piehl" w:date="2020-03-06T10:08:00Z">
        <w:r w:rsidRPr="003E2A48">
          <w:t xml:space="preserve"> catch, with the exception that </w:t>
        </w:r>
      </w:ins>
      <w:ins w:id="2338" w:author="jennifer piehl" w:date="2020-03-06T10:10:00Z">
        <w:r>
          <w:t xml:space="preserve">this catch was not unusually low in </w:t>
        </w:r>
      </w:ins>
      <w:ins w:id="2339" w:author="jennifer piehl" w:date="2020-03-06T10:08:00Z">
        <w:r w:rsidRPr="003E2A48">
          <w:t xml:space="preserve">1991. The 2.5-year </w:t>
        </w:r>
        <w:r w:rsidRPr="003E2A48">
          <w:lastRenderedPageBreak/>
          <w:t xml:space="preserve">average SST reduced the prediction error for </w:t>
        </w:r>
      </w:ins>
      <w:ins w:id="2340" w:author="jennifer piehl" w:date="2020-03-06T10:10:00Z">
        <w:r>
          <w:t xml:space="preserve">this catch in </w:t>
        </w:r>
      </w:ins>
      <w:ins w:id="2341" w:author="jennifer piehl" w:date="2020-03-06T10:08:00Z">
        <w:r w:rsidRPr="003E2A48">
          <w:t xml:space="preserve">1986, but did not (appreciably) </w:t>
        </w:r>
      </w:ins>
      <w:ins w:id="2342" w:author="jennifer piehl" w:date="2020-03-06T10:10:00Z">
        <w:r>
          <w:t xml:space="preserve">reduce it </w:t>
        </w:r>
      </w:ins>
      <w:ins w:id="2343" w:author="jennifer piehl" w:date="2020-03-06T10:08:00Z">
        <w:r w:rsidRPr="003E2A48">
          <w:t xml:space="preserve">for 1994 or 2013. </w:t>
        </w:r>
      </w:ins>
      <w:ins w:id="2344" w:author="jennifer piehl" w:date="2020-03-06T10:11:00Z">
        <w:r>
          <w:t>N</w:t>
        </w:r>
      </w:ins>
      <w:ins w:id="2345" w:author="jennifer piehl" w:date="2020-03-06T10:08:00Z">
        <w:r w:rsidRPr="003E2A48">
          <w:t>o covariate tested</w:t>
        </w:r>
      </w:ins>
      <w:ins w:id="2346" w:author="jennifer piehl" w:date="2020-03-06T10:11:00Z">
        <w:r>
          <w:t xml:space="preserve"> in this study</w:t>
        </w:r>
      </w:ins>
      <w:ins w:id="2347" w:author="jennifer piehl" w:date="2020-03-06T10:08:00Z">
        <w:r w:rsidRPr="003E2A48">
          <w:t xml:space="preserve"> explained the l</w:t>
        </w:r>
      </w:ins>
      <w:ins w:id="2348" w:author="jennifer piehl" w:date="2020-03-06T10:11:00Z">
        <w:r>
          <w:t>ess</w:t>
        </w:r>
      </w:ins>
      <w:ins w:id="2349" w:author="jennifer piehl" w:date="2020-03-06T10:08:00Z">
        <w:r w:rsidRPr="003E2A48">
          <w:t>er</w:t>
        </w:r>
      </w:ins>
      <w:ins w:id="2350" w:author="jennifer piehl" w:date="2020-03-06T10:11:00Z">
        <w:r>
          <w:t>-</w:t>
        </w:r>
      </w:ins>
      <w:ins w:id="2351" w:author="jennifer piehl" w:date="2020-03-06T10:08:00Z">
        <w:r w:rsidRPr="003E2A48">
          <w:t>than</w:t>
        </w:r>
      </w:ins>
      <w:ins w:id="2352" w:author="jennifer piehl" w:date="2020-03-06T10:11:00Z">
        <w:r>
          <w:t>-</w:t>
        </w:r>
      </w:ins>
      <w:ins w:id="2353" w:author="jennifer piehl" w:date="2020-03-06T10:08:00Z">
        <w:r w:rsidRPr="003E2A48">
          <w:t>expected 1994 and 2013 catches.</w:t>
        </w:r>
      </w:ins>
    </w:p>
    <w:p w14:paraId="4BFF7638" w14:textId="77777777" w:rsidR="00185159" w:rsidRDefault="00185159" w:rsidP="00354701">
      <w:pPr>
        <w:pStyle w:val="Heading1"/>
        <w:spacing w:before="0" w:line="480" w:lineRule="auto"/>
        <w:rPr>
          <w:ins w:id="2354" w:author="jennifer piehl" w:date="2020-03-05T10:45:00Z"/>
          <w:rFonts w:asciiTheme="minorHAnsi" w:hAnsiTheme="minorHAnsi"/>
          <w:color w:val="auto"/>
          <w:sz w:val="24"/>
          <w:szCs w:val="24"/>
        </w:rPr>
      </w:pPr>
      <w:bookmarkStart w:id="2355"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ins w:id="2356" w:author="jennifer piehl" w:date="2020-03-05T10:45:00Z">
        <w:r>
          <w:rPr>
            <w:rFonts w:asciiTheme="minorHAnsi" w:hAnsiTheme="minorHAnsi"/>
            <w:color w:val="auto"/>
            <w:sz w:val="24"/>
            <w:szCs w:val="24"/>
          </w:rPr>
          <w:t>4</w:t>
        </w:r>
        <w:commentRangeStart w:id="2357"/>
        <w:r>
          <w:rPr>
            <w:rFonts w:asciiTheme="minorHAnsi" w:hAnsiTheme="minorHAnsi"/>
            <w:color w:val="auto"/>
            <w:sz w:val="24"/>
            <w:szCs w:val="24"/>
          </w:rPr>
          <w:t xml:space="preserve"> </w:t>
        </w:r>
      </w:ins>
      <w:r w:rsidRPr="003E2A48">
        <w:rPr>
          <w:rFonts w:asciiTheme="minorHAnsi" w:hAnsiTheme="minorHAnsi"/>
          <w:color w:val="auto"/>
          <w:sz w:val="24"/>
          <w:szCs w:val="24"/>
        </w:rPr>
        <w:t>DISCUSSION</w:t>
      </w:r>
      <w:bookmarkEnd w:id="2355"/>
      <w:commentRangeEnd w:id="2357"/>
      <w:r w:rsidR="006014DA">
        <w:rPr>
          <w:rStyle w:val="CommentReference"/>
          <w:rFonts w:asciiTheme="minorHAnsi" w:eastAsiaTheme="minorHAnsi" w:hAnsiTheme="minorHAnsi" w:cstheme="minorBidi"/>
          <w:b w:val="0"/>
          <w:bCs w:val="0"/>
          <w:color w:val="auto"/>
        </w:rPr>
        <w:commentReference w:id="2357"/>
      </w:r>
    </w:p>
    <w:p w14:paraId="59AB11D8" w14:textId="203A492E" w:rsidR="008062F9" w:rsidRPr="003E2A48" w:rsidDel="00EC22EC" w:rsidRDefault="007D4152">
      <w:pPr>
        <w:pStyle w:val="FirstParagraph"/>
        <w:spacing w:before="0" w:after="0" w:line="480" w:lineRule="auto"/>
        <w:rPr>
          <w:del w:id="2358" w:author="jennifer piehl" w:date="2020-03-06T09:41:00Z"/>
        </w:rPr>
      </w:pPr>
      <w:ins w:id="2359" w:author="jennifer piehl" w:date="2020-03-06T09:54:00Z">
        <w:r>
          <w:t>In this study, the multi</w:t>
        </w:r>
      </w:ins>
      <w:ins w:id="2360" w:author="jennifer piehl" w:date="2020-03-06T11:06:00Z">
        <w:r w:rsidR="00446D3B">
          <w:t>-</w:t>
        </w:r>
      </w:ins>
      <w:ins w:id="2361" w:author="jennifer piehl" w:date="2020-03-06T09:54:00Z">
        <w:r>
          <w:t xml:space="preserve">season average nearshore SST </w:t>
        </w:r>
      </w:ins>
      <w:ins w:id="2362" w:author="jennifer piehl" w:date="2020-03-06T09:55:00Z">
        <w:r>
          <w:t xml:space="preserve">explained the most variability in monsoon and post-monsoon Indian oil sardine </w:t>
        </w:r>
      </w:ins>
      <w:ins w:id="2363" w:author="jennifer piehl" w:date="2020-03-06T11:06:00Z">
        <w:r w:rsidR="00446D3B">
          <w:t xml:space="preserve">landings </w:t>
        </w:r>
      </w:ins>
      <w:ins w:id="2364" w:author="jennifer piehl" w:date="2020-03-06T09:55:00Z">
        <w:r>
          <w:t xml:space="preserve">off the Kerala coast. </w:t>
        </w:r>
      </w:ins>
      <w:del w:id="2365" w:author="jennifer piehl" w:date="2020-03-06T09:34:00Z">
        <w:r w:rsidR="00806920" w:rsidRPr="003E2A48" w:rsidDel="00EC22EC">
          <w:delText xml:space="preserve">Sardines </w:delText>
        </w:r>
      </w:del>
      <w:del w:id="2366" w:author="jennifer piehl" w:date="2020-03-06T09:33:00Z">
        <w:r w:rsidR="00806920" w:rsidRPr="003E2A48" w:rsidDel="00EC22EC">
          <w:delText xml:space="preserve">in </w:delText>
        </w:r>
      </w:del>
      <w:del w:id="2367" w:author="jennifer piehl" w:date="2020-03-06T09:41:00Z">
        <w:r w:rsidR="00806920" w:rsidRPr="003E2A48" w:rsidDel="00EC22EC">
          <w:delText xml:space="preserve">all </w:delText>
        </w:r>
      </w:del>
      <w:del w:id="2368" w:author="jennifer piehl" w:date="2020-03-06T09:34:00Z">
        <w:r w:rsidR="00806920" w:rsidRPr="003E2A48" w:rsidDel="00EC22EC">
          <w:delText xml:space="preserve">the world’s </w:delText>
        </w:r>
      </w:del>
      <w:del w:id="2369" w:author="jennifer piehl" w:date="2020-03-06T09:41:00Z">
        <w:r w:rsidR="00806920" w:rsidRPr="003E2A48" w:rsidDel="00EC22EC">
          <w:delText xml:space="preserve">ecosystems exhibit large fluctuations in abundance (Checkley et al., 2017). These small forage fish are strongly influenced by natural variability in the ocean environment. Upwelling, influenced by both large-scale forces such as regimes shifts and </w:delText>
        </w:r>
      </w:del>
      <w:del w:id="2370" w:author="jennifer piehl" w:date="2020-03-06T09:34:00Z">
        <w:r w:rsidR="00806920" w:rsidRPr="003E2A48" w:rsidDel="00EC22EC">
          <w:delText>El Niño/Southern Oscillation</w:delText>
        </w:r>
      </w:del>
      <w:del w:id="2371" w:author="jennifer piehl" w:date="2020-03-06T09:41:00Z">
        <w:r w:rsidR="00806920" w:rsidRPr="003E2A48" w:rsidDel="00EC22EC">
          <w:delText xml:space="preserve"> patterns (Alheit &amp; Hagen, 1997; Schwartzlose et al., 2010) and by seasonal wind and current patterns, brings nutrient rich and oxygen rich waters to the surface. This drives the seasonal variability in phytoplankton resources and in turn sardine prey (Bakun</w:delText>
        </w:r>
      </w:del>
      <w:del w:id="2372" w:author="jennifer piehl" w:date="2020-03-05T12:19:00Z">
        <w:r w:rsidR="00806920" w:rsidRPr="003E2A48" w:rsidDel="0065024E">
          <w:delText xml:space="preserve"> et al.,</w:delText>
        </w:r>
      </w:del>
      <w:del w:id="2373" w:author="jennifer piehl" w:date="2020-03-06T09:41:00Z">
        <w:r w:rsidR="00806920" w:rsidRPr="003E2A48" w:rsidDel="00EC22EC">
          <w:delText xml:space="preserve"> 2008). Local variability in temperature, salinity, and oxygen levels have both direct and indirect effects on sardine reproduction, recruitment and survival (Checkley et al., 2017). Sardines are also influenced by competition and predation by other species and well-known for their sensitivity to over-fishing which has been linked to many fishery collapses (Kripa et al., 2018).</w:delText>
        </w:r>
      </w:del>
    </w:p>
    <w:p w14:paraId="2B9F941B" w14:textId="77161ED5" w:rsidR="00A7331B" w:rsidRPr="003E2A48" w:rsidRDefault="00806920">
      <w:pPr>
        <w:pStyle w:val="BodyText"/>
        <w:spacing w:before="0" w:after="0" w:line="480" w:lineRule="auto"/>
        <w:rPr>
          <w:ins w:id="2374" w:author="jennifer piehl" w:date="2020-03-06T11:03:00Z"/>
        </w:rPr>
        <w:pPrChange w:id="2375" w:author="jennifer piehl" w:date="2020-03-06T11:05:00Z">
          <w:pPr>
            <w:pStyle w:val="BodyText"/>
            <w:spacing w:before="0" w:after="0" w:line="480" w:lineRule="auto"/>
            <w:ind w:firstLine="360"/>
          </w:pPr>
        </w:pPrChange>
      </w:pPr>
      <w:del w:id="2376" w:author="jennifer piehl" w:date="2020-03-06T09:52:00Z">
        <w:r w:rsidRPr="003E2A48" w:rsidDel="007D4152">
          <w:delText xml:space="preserve">Many studies on Pacific sardines have looked at the correlation between ocean surface temperature (SST) and recruitment. Temperature can have direct effect on larval survival and growth and an indirect effect on food availability. </w:delText>
        </w:r>
      </w:del>
      <w:r w:rsidRPr="003E2A48">
        <w:t>S</w:t>
      </w:r>
      <w:ins w:id="2377" w:author="jennifer piehl" w:date="2020-03-06T09:55:00Z">
        <w:r w:rsidR="007D4152">
          <w:t>imilarly, s</w:t>
        </w:r>
      </w:ins>
      <w:r w:rsidRPr="003E2A48">
        <w:t xml:space="preserve">tudies </w:t>
      </w:r>
      <w:ins w:id="2378" w:author="jennifer piehl" w:date="2020-03-06T09:52:00Z">
        <w:r w:rsidR="007D4152">
          <w:t xml:space="preserve">conducted </w:t>
        </w:r>
      </w:ins>
      <w:r w:rsidRPr="003E2A48">
        <w:t>in the California Current System</w:t>
      </w:r>
      <w:del w:id="2379" w:author="jennifer piehl" w:date="2020-03-06T09:52:00Z">
        <w:r w:rsidRPr="003E2A48" w:rsidDel="007D4152">
          <w:delText>,</w:delText>
        </w:r>
      </w:del>
      <w:r w:rsidRPr="003E2A48">
        <w:t xml:space="preserve"> have </w:t>
      </w:r>
      <w:del w:id="2380" w:author="jennifer piehl" w:date="2020-03-06T09:52:00Z">
        <w:r w:rsidRPr="003E2A48" w:rsidDel="007D4152">
          <w:delText xml:space="preserve">found </w:delText>
        </w:r>
      </w:del>
      <w:ins w:id="2381" w:author="jennifer piehl" w:date="2020-03-06T09:52:00Z">
        <w:r w:rsidR="007D4152">
          <w:t>shown</w:t>
        </w:r>
        <w:r w:rsidR="007D4152" w:rsidRPr="003E2A48">
          <w:t xml:space="preserve"> </w:t>
        </w:r>
      </w:ins>
      <w:r w:rsidRPr="003E2A48">
        <w:t>that SST</w:t>
      </w:r>
      <w:ins w:id="2382" w:author="jennifer piehl" w:date="2020-03-06T09:54:00Z">
        <w:r w:rsidR="007D4152">
          <w:t xml:space="preserve">, and more </w:t>
        </w:r>
        <w:bookmarkStart w:id="2383" w:name="_GoBack"/>
        <w:bookmarkEnd w:id="2383"/>
        <w:r w:rsidR="007D4152">
          <w:t>specifically the multi</w:t>
        </w:r>
      </w:ins>
      <w:ins w:id="2384" w:author="jennifer piehl" w:date="2020-03-06T11:06:00Z">
        <w:r w:rsidR="00446D3B">
          <w:t>-</w:t>
        </w:r>
      </w:ins>
      <w:ins w:id="2385" w:author="jennifer piehl" w:date="2020-03-06T09:54:00Z">
        <w:r w:rsidR="007D4152">
          <w:t>season average nearshore temperature,</w:t>
        </w:r>
      </w:ins>
      <w:r w:rsidRPr="003E2A48">
        <w:t xml:space="preserve"> explains </w:t>
      </w:r>
      <w:ins w:id="2386" w:author="jennifer piehl" w:date="2020-03-06T09:54:00Z">
        <w:r w:rsidR="007D4152">
          <w:t xml:space="preserve">at least </w:t>
        </w:r>
      </w:ins>
      <w:del w:id="2387" w:author="jennifer piehl" w:date="2020-03-06T09:53:00Z">
        <w:r w:rsidRPr="003E2A48" w:rsidDel="007D4152">
          <w:delText>(</w:delText>
        </w:r>
      </w:del>
      <w:r w:rsidRPr="003E2A48">
        <w:t>a portion of</w:t>
      </w:r>
      <w:del w:id="2388" w:author="jennifer piehl" w:date="2020-03-06T09:53:00Z">
        <w:r w:rsidRPr="003E2A48" w:rsidDel="007D4152">
          <w:delText>)</w:delText>
        </w:r>
      </w:del>
      <w:ins w:id="2389" w:author="jennifer piehl" w:date="2020-03-06T09:53:00Z">
        <w:r w:rsidR="007D4152">
          <w:t xml:space="preserve"> the</w:t>
        </w:r>
      </w:ins>
      <w:r w:rsidRPr="003E2A48">
        <w:t xml:space="preserve"> year-to-year variability in Pacific sardine recruitment (Checkley</w:t>
      </w:r>
      <w:del w:id="2390" w:author="jennifer piehl" w:date="2020-03-05T12:19:00Z">
        <w:r w:rsidRPr="003E2A48" w:rsidDel="0065024E">
          <w:delText xml:space="preserve"> et al.,</w:delText>
        </w:r>
      </w:del>
      <w:ins w:id="2391" w:author="jennifer piehl" w:date="2020-03-05T12:19:00Z">
        <w:r w:rsidR="0065024E">
          <w:t>,</w:t>
        </w:r>
        <w:r w:rsidR="0065024E" w:rsidRPr="0065024E">
          <w:t xml:space="preserve"> </w:t>
        </w:r>
        <w:proofErr w:type="spellStart"/>
        <w:r w:rsidR="0065024E" w:rsidRPr="003E2A48">
          <w:t>Alheit</w:t>
        </w:r>
        <w:proofErr w:type="spellEnd"/>
        <w:r w:rsidR="0065024E" w:rsidRPr="003E2A48">
          <w:t>, Oozeki, &amp; Roy</w:t>
        </w:r>
      </w:ins>
      <w:ins w:id="2392" w:author="jennifer piehl" w:date="2020-03-05T12:20:00Z">
        <w:r w:rsidR="0065024E">
          <w:t>,</w:t>
        </w:r>
      </w:ins>
      <w:r w:rsidRPr="003E2A48">
        <w:t xml:space="preserve"> 2009</w:t>
      </w:r>
      <w:del w:id="2393" w:author="jennifer piehl" w:date="2020-03-05T12:20:00Z">
        <w:r w:rsidRPr="003E2A48" w:rsidDel="0065024E">
          <w:delText>,</w:delText>
        </w:r>
      </w:del>
      <w:ins w:id="2394" w:author="jennifer piehl" w:date="2020-03-05T12:20:00Z">
        <w:r w:rsidR="0065024E">
          <w:t>; Checkley et al.,</w:t>
        </w:r>
      </w:ins>
      <w:r w:rsidRPr="003E2A48">
        <w:t xml:space="preserve"> 2017;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w:t>
      </w:r>
      <w:del w:id="2395" w:author="jennifer piehl" w:date="2020-03-06T09:56:00Z">
        <w:r w:rsidRPr="003E2A48" w:rsidDel="007D4152">
          <w:delText xml:space="preserve"> </w:delText>
        </w:r>
      </w:del>
      <w:del w:id="2396" w:author="jennifer piehl" w:date="2020-03-06T09:54:00Z">
        <w:r w:rsidRPr="003E2A48" w:rsidDel="007D4152">
          <w:delText xml:space="preserve">and that the average nearshore temperature over multiple seasons is the relevant explanatory variable. </w:delText>
        </w:r>
      </w:del>
      <w:del w:id="2397" w:author="jennifer piehl" w:date="2020-03-06T09:56:00Z">
        <w:r w:rsidRPr="003E2A48" w:rsidDel="007D4152">
          <w:delText>Similar to these studies, we found that the average nearshore SST over multiple seasons was the covariate that explained the most variability in catch both in the monsoon and post-monsoon months</w:delText>
        </w:r>
      </w:del>
      <w:r w:rsidRPr="003E2A48">
        <w:t xml:space="preserve">. </w:t>
      </w:r>
      <w:ins w:id="2398" w:author="jennifer piehl" w:date="2020-03-06T11:02:00Z">
        <w:r w:rsidR="00A7331B">
          <w:t>This co</w:t>
        </w:r>
      </w:ins>
      <w:ins w:id="2399" w:author="jennifer piehl" w:date="2020-03-06T11:03:00Z">
        <w:r w:rsidR="00A7331B">
          <w:t>vari</w:t>
        </w:r>
      </w:ins>
      <w:ins w:id="2400" w:author="jennifer piehl" w:date="2020-03-06T11:02:00Z">
        <w:r w:rsidR="00A7331B">
          <w:t>ate has also been found to correlate with southern African sardine recruitmen</w:t>
        </w:r>
        <w:r w:rsidR="00A7331B" w:rsidRPr="00A7331B">
          <w:t>t (</w:t>
        </w:r>
        <w:r w:rsidR="00A7331B" w:rsidRPr="00A7331B">
          <w:rPr>
            <w:rPrChange w:id="2401" w:author="jennifer piehl" w:date="2020-03-06T11:03:00Z">
              <w:rPr>
                <w:highlight w:val="yellow"/>
              </w:rPr>
            </w:rPrChange>
          </w:rPr>
          <w:t xml:space="preserve">Boyer, Boyer, Fossen, &amp; </w:t>
        </w:r>
        <w:proofErr w:type="spellStart"/>
        <w:r w:rsidR="00A7331B" w:rsidRPr="00A7331B">
          <w:rPr>
            <w:rPrChange w:id="2402" w:author="jennifer piehl" w:date="2020-03-06T11:03:00Z">
              <w:rPr>
                <w:highlight w:val="yellow"/>
              </w:rPr>
            </w:rPrChange>
          </w:rPr>
          <w:t>Kreiner</w:t>
        </w:r>
        <w:proofErr w:type="spellEnd"/>
        <w:r w:rsidR="00A7331B" w:rsidRPr="00A7331B">
          <w:rPr>
            <w:rPrChange w:id="2403" w:author="jennifer piehl" w:date="2020-03-06T11:03:00Z">
              <w:rPr>
                <w:highlight w:val="yellow"/>
              </w:rPr>
            </w:rPrChange>
          </w:rPr>
          <w:t>, 2001</w:t>
        </w:r>
        <w:r w:rsidR="00A7331B" w:rsidRPr="00A7331B">
          <w:t xml:space="preserve">). </w:t>
        </w:r>
      </w:ins>
      <w:ins w:id="2404" w:author="jennifer piehl" w:date="2020-03-06T09:56:00Z">
        <w:r w:rsidR="007D4152" w:rsidRPr="00A7331B">
          <w:t>In co</w:t>
        </w:r>
        <w:r w:rsidR="007D4152">
          <w:t xml:space="preserve">ntrast, </w:t>
        </w:r>
      </w:ins>
      <w:proofErr w:type="spellStart"/>
      <w:r w:rsidRPr="003E2A48">
        <w:t>McClatchie</w:t>
      </w:r>
      <w:proofErr w:type="spellEnd"/>
      <w:del w:id="2405" w:author="jennifer piehl" w:date="2020-03-05T12:20:00Z">
        <w:r w:rsidRPr="003E2A48" w:rsidDel="0065024E">
          <w:delText xml:space="preserve"> et al.</w:delText>
        </w:r>
      </w:del>
      <w:ins w:id="2406" w:author="jennifer piehl" w:date="2020-03-05T12:20:00Z">
        <w:r w:rsidR="0065024E">
          <w:t>,</w:t>
        </w:r>
        <w:r w:rsidR="0065024E" w:rsidRPr="0065024E">
          <w:t xml:space="preserve"> </w:t>
        </w:r>
        <w:proofErr w:type="spellStart"/>
        <w:r w:rsidR="0065024E" w:rsidRPr="003E2A48">
          <w:t>Goericke</w:t>
        </w:r>
        <w:proofErr w:type="spellEnd"/>
        <w:r w:rsidR="0065024E" w:rsidRPr="003E2A48">
          <w:t xml:space="preserve">, </w:t>
        </w:r>
        <w:proofErr w:type="spellStart"/>
        <w:r w:rsidR="0065024E" w:rsidRPr="003E2A48">
          <w:t>Auad</w:t>
        </w:r>
        <w:proofErr w:type="spellEnd"/>
        <w:r w:rsidR="0065024E" w:rsidRPr="003E2A48">
          <w:t xml:space="preserve">, </w:t>
        </w:r>
        <w:r w:rsidR="00685AF2">
          <w:t xml:space="preserve">and </w:t>
        </w:r>
        <w:r w:rsidR="0065024E" w:rsidRPr="003E2A48">
          <w:t>Hill</w:t>
        </w:r>
      </w:ins>
      <w:r w:rsidRPr="003E2A48">
        <w:t xml:space="preserve"> (2010) found no relationship </w:t>
      </w:r>
      <w:del w:id="2407" w:author="jennifer piehl" w:date="2020-03-06T09:56:00Z">
        <w:r w:rsidRPr="003E2A48" w:rsidDel="007D4152">
          <w:delText xml:space="preserve">with </w:delText>
        </w:r>
      </w:del>
      <w:ins w:id="2408" w:author="jennifer piehl" w:date="2020-03-06T09:56:00Z">
        <w:r w:rsidR="007D4152">
          <w:t>between</w:t>
        </w:r>
        <w:r w:rsidR="007D4152" w:rsidRPr="003E2A48">
          <w:t xml:space="preserve"> </w:t>
        </w:r>
      </w:ins>
      <w:r w:rsidRPr="003E2A48">
        <w:t xml:space="preserve">SST and Pacific sardine recruitment, </w:t>
      </w:r>
      <w:del w:id="2409" w:author="jennifer piehl" w:date="2020-03-06T09:56:00Z">
        <w:r w:rsidRPr="003E2A48" w:rsidDel="007D4152">
          <w:delText>however their</w:delText>
        </w:r>
      </w:del>
      <w:ins w:id="2410" w:author="jennifer piehl" w:date="2020-03-06T09:56:00Z">
        <w:r w:rsidR="007D4152">
          <w:t>but they examined</w:t>
        </w:r>
      </w:ins>
      <w:ins w:id="2411" w:author="jennifer piehl" w:date="2020-03-06T09:57:00Z">
        <w:r w:rsidR="007D4152">
          <w:t xml:space="preserve"> this relationship linearly; in the present study, allowance of non-linearity yielded significant results</w:t>
        </w:r>
      </w:ins>
      <w:del w:id="2412" w:author="jennifer piehl" w:date="2020-03-06T09:57:00Z">
        <w:r w:rsidRPr="003E2A48" w:rsidDel="007D4152">
          <w:delText xml:space="preserve"> analysis used a linear relationship while the other studies, and ours, that found a relationship allowed non-linearity</w:delText>
        </w:r>
      </w:del>
      <w:r w:rsidRPr="003E2A48">
        <w:t>.</w:t>
      </w:r>
      <w:ins w:id="2413" w:author="jennifer piehl" w:date="2020-03-06T09:59:00Z">
        <w:r w:rsidR="0034244D">
          <w:t xml:space="preserve"> Moreover, we found a step-like response function for temperature</w:t>
        </w:r>
      </w:ins>
      <w:ins w:id="2414" w:author="jennifer piehl" w:date="2020-03-06T10:01:00Z">
        <w:r w:rsidR="0034244D">
          <w:t>.</w:t>
        </w:r>
      </w:ins>
      <w:del w:id="2415" w:author="jennifer piehl" w:date="2020-03-06T10:01:00Z">
        <w:r w:rsidRPr="003E2A48" w:rsidDel="0034244D">
          <w:delText xml:space="preserve"> Both</w:delText>
        </w:r>
      </w:del>
      <w:r w:rsidRPr="003E2A48">
        <w:t xml:space="preserve"> Jacobson and </w:t>
      </w:r>
      <w:proofErr w:type="spellStart"/>
      <w:r w:rsidRPr="003E2A48">
        <w:t>MacCall</w:t>
      </w:r>
      <w:proofErr w:type="spellEnd"/>
      <w:r w:rsidRPr="003E2A48">
        <w:t xml:space="preserve"> (1995) and Checkley et al. (2017) </w:t>
      </w:r>
      <w:del w:id="2416" w:author="jennifer piehl" w:date="2020-03-06T10:01:00Z">
        <w:r w:rsidRPr="003E2A48" w:rsidDel="0034244D">
          <w:delText>found a step-like response function for temperature:</w:delText>
        </w:r>
      </w:del>
      <w:ins w:id="2417" w:author="jennifer piehl" w:date="2020-03-06T10:01:00Z">
        <w:r w:rsidR="0034244D">
          <w:t>reported similar patterns, with linear negative effects</w:t>
        </w:r>
      </w:ins>
      <w:r w:rsidRPr="003E2A48">
        <w:t xml:space="preserve"> below </w:t>
      </w:r>
      <w:del w:id="2418" w:author="jennifer piehl" w:date="2020-03-06T10:01:00Z">
        <w:r w:rsidRPr="003E2A48" w:rsidDel="0034244D">
          <w:delText xml:space="preserve">a </w:delText>
        </w:r>
      </w:del>
      <w:r w:rsidRPr="003E2A48">
        <w:t>threshold value</w:t>
      </w:r>
      <w:ins w:id="2419" w:author="jennifer piehl" w:date="2020-03-06T10:01:00Z">
        <w:r w:rsidR="0034244D">
          <w:t>s</w:t>
        </w:r>
      </w:ins>
      <w:r w:rsidRPr="003E2A48">
        <w:t xml:space="preserve"> </w:t>
      </w:r>
      <w:del w:id="2420" w:author="jennifer piehl" w:date="2020-03-06T10:01:00Z">
        <w:r w:rsidRPr="003E2A48" w:rsidDel="0034244D">
          <w:delText xml:space="preserve">the effect of temperature was linear </w:delText>
        </w:r>
      </w:del>
      <w:r w:rsidRPr="003E2A48">
        <w:t xml:space="preserve">and </w:t>
      </w:r>
      <w:ins w:id="2421" w:author="jennifer piehl" w:date="2020-03-06T10:01:00Z">
        <w:r w:rsidR="0034244D">
          <w:t xml:space="preserve">flat positive effects </w:t>
        </w:r>
      </w:ins>
      <w:r w:rsidRPr="003E2A48">
        <w:t>above the</w:t>
      </w:r>
      <w:del w:id="2422" w:author="jennifer piehl" w:date="2020-03-06T10:02:00Z">
        <w:r w:rsidRPr="003E2A48" w:rsidDel="0034244D">
          <w:delText xml:space="preserve"> threshold, the effect was flat and at lower temperatures the effect was negative and became positive as temperature increased</w:delText>
        </w:r>
      </w:del>
      <w:ins w:id="2423" w:author="jennifer piehl" w:date="2020-03-06T10:02:00Z">
        <w:r w:rsidR="0034244D">
          <w:t>se values</w:t>
        </w:r>
      </w:ins>
      <w:del w:id="2424" w:author="jennifer piehl" w:date="2020-03-06T11:04:00Z">
        <w:r w:rsidRPr="003E2A48" w:rsidDel="00A0382F">
          <w:delText>.</w:delText>
        </w:r>
      </w:del>
      <w:ins w:id="2425" w:author="jennifer piehl" w:date="2020-03-06T11:04:00Z">
        <w:r w:rsidR="00A0382F">
          <w:t>.</w:t>
        </w:r>
      </w:ins>
    </w:p>
    <w:p w14:paraId="2776654D" w14:textId="24CE40F0" w:rsidR="000055B5" w:rsidRDefault="00806920">
      <w:pPr>
        <w:pStyle w:val="BodyText"/>
        <w:spacing w:before="0" w:after="0" w:line="480" w:lineRule="auto"/>
        <w:ind w:firstLine="360"/>
        <w:rPr>
          <w:ins w:id="2426" w:author="jennifer piehl" w:date="2020-03-06T10:46:00Z"/>
        </w:rPr>
      </w:pPr>
      <w:del w:id="2427" w:author="jennifer piehl" w:date="2020-03-06T10:02:00Z">
        <w:r w:rsidRPr="003E2A48" w:rsidDel="00242A7E">
          <w:delText xml:space="preserve"> Our analysis found a similar pattern with a negative effect when the 2.5-year average temperature was below </w:delText>
        </w:r>
        <m:oMath>
          <m:sSup>
            <m:sSupPr>
              <m:ctrlPr>
                <w:rPr>
                  <w:rFonts w:ascii="Cambria Math" w:hAnsi="Cambria Math"/>
                </w:rPr>
              </m:ctrlPr>
            </m:sSupPr>
            <m:e>
              <m:r>
                <w:rPr>
                  <w:rFonts w:ascii="Cambria Math" w:hAnsi="Cambria Math"/>
                </w:rPr>
                <m:t>28.35</m:t>
              </m:r>
            </m:e>
            <m:sup>
              <m:r>
                <w:rPr>
                  <w:rFonts w:ascii="Cambria Math" w:hAnsi="Cambria Math"/>
                </w:rPr>
                <m:t>∘</m:t>
              </m:r>
            </m:sup>
          </m:sSup>
        </m:oMath>
        <w:r w:rsidRPr="003E2A48" w:rsidDel="00242A7E">
          <w:delText xml:space="preserve">C and positive above and with the positive effect leveling off above </w:delText>
        </w:r>
        <m:oMath>
          <m:sSup>
            <m:sSupPr>
              <m:ctrlPr>
                <w:rPr>
                  <w:rFonts w:ascii="Cambria Math" w:hAnsi="Cambria Math"/>
                </w:rPr>
              </m:ctrlPr>
            </m:sSupPr>
            <m:e>
              <m:r>
                <w:rPr>
                  <w:rFonts w:ascii="Cambria Math" w:hAnsi="Cambria Math"/>
                </w:rPr>
                <m:t>28.5</m:t>
              </m:r>
            </m:e>
            <m:sup>
              <m:r>
                <w:rPr>
                  <w:rFonts w:ascii="Cambria Math" w:hAnsi="Cambria Math"/>
                </w:rPr>
                <m:t>∘</m:t>
              </m:r>
            </m:sup>
          </m:sSup>
        </m:oMath>
        <w:r w:rsidRPr="003E2A48" w:rsidDel="00242A7E">
          <w:delText>C (Figure 5).</w:delText>
        </w:r>
      </w:del>
      <w:ins w:id="2428" w:author="jennifer piehl" w:date="2020-03-06T10:40:00Z">
        <w:r w:rsidR="000055B5" w:rsidRPr="003E2A48">
          <w:t xml:space="preserve">All GAM </w:t>
        </w:r>
        <w:proofErr w:type="gramStart"/>
        <w:r w:rsidR="000055B5" w:rsidRPr="003E2A48">
          <w:t>catch</w:t>
        </w:r>
        <w:proofErr w:type="gramEnd"/>
        <w:r w:rsidR="000055B5" w:rsidRPr="003E2A48">
          <w:t xml:space="preserve"> models </w:t>
        </w:r>
      </w:ins>
      <w:ins w:id="2429" w:author="jennifer piehl" w:date="2020-03-06T11:06:00Z">
        <w:r w:rsidR="00446D3B">
          <w:t xml:space="preserve">tested in this study </w:t>
        </w:r>
      </w:ins>
      <w:ins w:id="2430" w:author="jennifer piehl" w:date="2020-03-06T11:07:00Z">
        <w:r w:rsidR="00446D3B">
          <w:t>showed</w:t>
        </w:r>
      </w:ins>
      <w:ins w:id="2431" w:author="jennifer piehl" w:date="2020-03-06T10:40:00Z">
        <w:r w:rsidR="000055B5" w:rsidRPr="003E2A48">
          <w:t xml:space="preserve"> better predictive performance than </w:t>
        </w:r>
      </w:ins>
      <w:ins w:id="2432" w:author="jennifer piehl" w:date="2020-03-06T11:07:00Z">
        <w:r w:rsidR="00446D3B">
          <w:t xml:space="preserve">did </w:t>
        </w:r>
      </w:ins>
      <w:ins w:id="2433" w:author="jennifer piehl" w:date="2020-03-06T10:40:00Z">
        <w:r w:rsidR="000055B5" w:rsidRPr="003E2A48">
          <w:t xml:space="preserve">the </w:t>
        </w:r>
      </w:ins>
      <w:ins w:id="2434" w:author="jennifer piehl" w:date="2020-03-06T11:58:00Z">
        <w:r w:rsidR="00E82C69">
          <w:t>naïve</w:t>
        </w:r>
      </w:ins>
      <w:ins w:id="2435" w:author="jennifer piehl" w:date="2020-03-06T10:40:00Z">
        <w:r w:rsidR="000055B5" w:rsidRPr="003E2A48">
          <w:t xml:space="preserve"> model</w:t>
        </w:r>
        <w:r w:rsidR="000055B5">
          <w:t>s</w:t>
        </w:r>
        <w:r w:rsidR="000055B5" w:rsidRPr="003E2A48">
          <w:t xml:space="preserve">. </w:t>
        </w:r>
        <w:r w:rsidR="000055B5">
          <w:t>We found that</w:t>
        </w:r>
        <w:r w:rsidR="000055B5" w:rsidRPr="003E2A48">
          <w:t xml:space="preserve"> the </w:t>
        </w:r>
        <w:r w:rsidR="000055B5">
          <w:t xml:space="preserve">addition of the </w:t>
        </w:r>
        <w:r w:rsidR="000055B5" w:rsidRPr="003E2A48">
          <w:t>2.5-year average SST improved prediction the most</w:t>
        </w:r>
        <w:r w:rsidR="000055B5">
          <w:t xml:space="preserve"> for the October–March catch (by </w:t>
        </w:r>
        <w:r w:rsidR="000055B5" w:rsidRPr="003E2A48">
          <w:t xml:space="preserve">22.1% </w:t>
        </w:r>
        <w:r w:rsidR="000055B5">
          <w:t>with</w:t>
        </w:r>
        <w:r w:rsidR="000055B5" w:rsidRPr="003E2A48">
          <w:t xml:space="preserve"> M1 and 17.5% </w:t>
        </w:r>
        <w:r w:rsidR="000055B5">
          <w:t>with</w:t>
        </w:r>
        <w:r w:rsidR="000055B5" w:rsidRPr="003E2A48">
          <w:t xml:space="preserve"> M2). For </w:t>
        </w:r>
        <w:r w:rsidR="000055B5">
          <w:t xml:space="preserve">the </w:t>
        </w:r>
        <w:r w:rsidR="000055B5" w:rsidRPr="003E2A48">
          <w:t>Jul</w:t>
        </w:r>
        <w:r w:rsidR="000055B5">
          <w:t>y–</w:t>
        </w:r>
        <w:r w:rsidR="000055B5" w:rsidRPr="003E2A48">
          <w:t>Sep</w:t>
        </w:r>
        <w:r w:rsidR="000055B5">
          <w:t>tember</w:t>
        </w:r>
        <w:r w:rsidR="000055B5" w:rsidRPr="003E2A48">
          <w:t xml:space="preserve"> catch, only </w:t>
        </w:r>
        <w:r w:rsidR="000055B5">
          <w:t xml:space="preserve">the current-season </w:t>
        </w:r>
        <w:r w:rsidR="000055B5" w:rsidRPr="003E2A48">
          <w:t>Jun</w:t>
        </w:r>
        <w:r w:rsidR="000055B5">
          <w:t>e–</w:t>
        </w:r>
        <w:r w:rsidR="000055B5" w:rsidRPr="003E2A48">
          <w:t>Sep</w:t>
        </w:r>
        <w:r w:rsidR="000055B5">
          <w:t>tember</w:t>
        </w:r>
        <w:r w:rsidR="000055B5" w:rsidRPr="003E2A48">
          <w:t xml:space="preserve"> SST reduced the prediction error </w:t>
        </w:r>
        <w:r w:rsidR="000055B5">
          <w:t>(</w:t>
        </w:r>
        <w:r w:rsidR="000055B5" w:rsidRPr="003E2A48">
          <w:t>by 8.2%</w:t>
        </w:r>
        <w:r w:rsidR="000055B5">
          <w:t>)</w:t>
        </w:r>
        <w:r w:rsidR="000055B5" w:rsidRPr="003E2A48">
          <w:t xml:space="preserve">. </w:t>
        </w:r>
      </w:ins>
      <w:ins w:id="2436" w:author="jennifer piehl" w:date="2020-03-06T10:54:00Z">
        <w:r w:rsidR="00413B3A" w:rsidRPr="00413B3A">
          <w:rPr>
            <w:rPrChange w:id="2437" w:author="jennifer piehl" w:date="2020-03-06T10:55:00Z">
              <w:rPr>
                <w:highlight w:val="yellow"/>
              </w:rPr>
            </w:rPrChange>
          </w:rPr>
          <w:t xml:space="preserve">Given the temporal overlap, models including this covariate </w:t>
        </w:r>
        <w:r w:rsidR="00413B3A" w:rsidRPr="00413B3A">
          <w:rPr>
            <w:rPrChange w:id="2438" w:author="jennifer piehl" w:date="2020-03-06T10:55:00Z">
              <w:rPr>
                <w:highlight w:val="yellow"/>
              </w:rPr>
            </w:rPrChange>
          </w:rPr>
          <w:lastRenderedPageBreak/>
          <w:t xml:space="preserve">cannot be used to forecast the July–September catch, and they give only a 1-month-prior forecast for the October–March catch; these results, however, do help us </w:t>
        </w:r>
      </w:ins>
      <w:ins w:id="2439" w:author="jennifer piehl" w:date="2020-03-06T11:07:00Z">
        <w:r w:rsidR="00446D3B">
          <w:t xml:space="preserve">to </w:t>
        </w:r>
      </w:ins>
      <w:ins w:id="2440" w:author="jennifer piehl" w:date="2020-03-06T10:54:00Z">
        <w:r w:rsidR="00413B3A" w:rsidRPr="00413B3A">
          <w:rPr>
            <w:rPrChange w:id="2441" w:author="jennifer piehl" w:date="2020-03-06T10:55:00Z">
              <w:rPr>
                <w:highlight w:val="yellow"/>
              </w:rPr>
            </w:rPrChange>
          </w:rPr>
          <w:t>understand wh</w:t>
        </w:r>
      </w:ins>
      <w:ins w:id="2442" w:author="jennifer piehl" w:date="2020-03-06T11:07:00Z">
        <w:r w:rsidR="00446D3B">
          <w:t>ich</w:t>
        </w:r>
      </w:ins>
      <w:ins w:id="2443" w:author="jennifer piehl" w:date="2020-03-06T10:54:00Z">
        <w:r w:rsidR="00413B3A" w:rsidRPr="00413B3A">
          <w:rPr>
            <w:rPrChange w:id="2444" w:author="jennifer piehl" w:date="2020-03-06T10:55:00Z">
              <w:rPr>
                <w:highlight w:val="yellow"/>
              </w:rPr>
            </w:rPrChange>
          </w:rPr>
          <w:t xml:space="preserve"> factors </w:t>
        </w:r>
      </w:ins>
      <w:ins w:id="2445" w:author="jennifer piehl" w:date="2020-03-06T11:07:00Z">
        <w:r w:rsidR="00446D3B">
          <w:t>potentially</w:t>
        </w:r>
      </w:ins>
      <w:ins w:id="2446" w:author="jennifer piehl" w:date="2020-03-06T10:54:00Z">
        <w:r w:rsidR="00413B3A" w:rsidRPr="00413B3A">
          <w:rPr>
            <w:rPrChange w:id="2447" w:author="jennifer piehl" w:date="2020-03-06T10:55:00Z">
              <w:rPr>
                <w:highlight w:val="yellow"/>
              </w:rPr>
            </w:rPrChange>
          </w:rPr>
          <w:t xml:space="preserve"> influenc</w:t>
        </w:r>
      </w:ins>
      <w:ins w:id="2448" w:author="jennifer piehl" w:date="2020-03-06T11:07:00Z">
        <w:r w:rsidR="00446D3B">
          <w:t xml:space="preserve">e </w:t>
        </w:r>
      </w:ins>
      <w:ins w:id="2449" w:author="jennifer piehl" w:date="2020-03-06T10:54:00Z">
        <w:r w:rsidR="00413B3A" w:rsidRPr="00413B3A">
          <w:rPr>
            <w:rPrChange w:id="2450" w:author="jennifer piehl" w:date="2020-03-06T10:55:00Z">
              <w:rPr>
                <w:highlight w:val="yellow"/>
              </w:rPr>
            </w:rPrChange>
          </w:rPr>
          <w:t>catch</w:t>
        </w:r>
      </w:ins>
      <w:ins w:id="2451" w:author="jennifer piehl" w:date="2020-03-06T11:08:00Z">
        <w:r w:rsidR="00446D3B">
          <w:t>es</w:t>
        </w:r>
      </w:ins>
      <w:ins w:id="2452" w:author="jennifer piehl" w:date="2020-03-06T10:54:00Z">
        <w:r w:rsidR="00413B3A" w:rsidRPr="00413B3A">
          <w:rPr>
            <w:rPrChange w:id="2453" w:author="jennifer piehl" w:date="2020-03-06T10:55:00Z">
              <w:rPr>
                <w:highlight w:val="yellow"/>
              </w:rPr>
            </w:rPrChange>
          </w:rPr>
          <w:t>.</w:t>
        </w:r>
      </w:ins>
      <w:ins w:id="2454" w:author="jennifer piehl" w:date="2020-03-06T10:55:00Z">
        <w:r w:rsidR="00413B3A" w:rsidRPr="00413B3A">
          <w:t xml:space="preserve"> </w:t>
        </w:r>
      </w:ins>
      <w:ins w:id="2455" w:author="jennifer piehl" w:date="2020-03-06T10:40:00Z">
        <w:r w:rsidR="000055B5" w:rsidRPr="00413B3A">
          <w:t>The J</w:t>
        </w:r>
        <w:r w:rsidR="000055B5" w:rsidRPr="003E2A48">
          <w:t>ul</w:t>
        </w:r>
        <w:r w:rsidR="000055B5">
          <w:t>y–</w:t>
        </w:r>
        <w:r w:rsidR="000055B5" w:rsidRPr="003E2A48">
          <w:t>Sep</w:t>
        </w:r>
        <w:r w:rsidR="000055B5">
          <w:t>tember</w:t>
        </w:r>
        <w:r w:rsidR="000055B5" w:rsidRPr="003E2A48">
          <w:t xml:space="preserve"> catch is difficult to forecast</w:t>
        </w:r>
        <w:r w:rsidR="000055B5">
          <w:t>, as it exhibits</w:t>
        </w:r>
        <w:r w:rsidR="000055B5" w:rsidRPr="003E2A48">
          <w:t xml:space="preserve"> high variability that is poorly explained by past catch</w:t>
        </w:r>
        <w:r w:rsidR="000055B5">
          <w:t>es</w:t>
        </w:r>
        <w:r w:rsidR="000055B5" w:rsidRPr="003E2A48">
          <w:t xml:space="preserve"> or environment</w:t>
        </w:r>
        <w:r w:rsidR="000055B5">
          <w:t>al factors</w:t>
        </w:r>
        <w:r w:rsidR="000055B5" w:rsidRPr="003E2A48">
          <w:t>. In contrast, the Oct</w:t>
        </w:r>
        <w:r w:rsidR="000055B5">
          <w:t>ober–</w:t>
        </w:r>
        <w:r w:rsidR="000055B5" w:rsidRPr="003E2A48">
          <w:t>Mar</w:t>
        </w:r>
        <w:r w:rsidR="000055B5">
          <w:t>ch</w:t>
        </w:r>
        <w:r w:rsidR="000055B5" w:rsidRPr="003E2A48">
          <w:t xml:space="preserve"> catch is much better explained by prior catch</w:t>
        </w:r>
        <w:r w:rsidR="000055B5">
          <w:t>es, with smaller</w:t>
        </w:r>
        <w:r w:rsidR="000055B5" w:rsidRPr="003E2A48">
          <w:t xml:space="preserve"> </w:t>
        </w:r>
        <w:r w:rsidR="000055B5">
          <w:t>predictive</w:t>
        </w:r>
        <w:r w:rsidR="000055B5" w:rsidRPr="003E2A48">
          <w:t xml:space="preserve"> errors.</w:t>
        </w:r>
      </w:ins>
    </w:p>
    <w:p w14:paraId="46128C37" w14:textId="4F4EFF3C" w:rsidR="00156B93" w:rsidRDefault="00156B93">
      <w:pPr>
        <w:pStyle w:val="BodyText"/>
        <w:spacing w:before="0" w:after="0" w:line="480" w:lineRule="auto"/>
        <w:ind w:firstLine="360"/>
        <w:rPr>
          <w:ins w:id="2456" w:author="jennifer piehl" w:date="2020-03-06T10:51:00Z"/>
        </w:rPr>
        <w:pPrChange w:id="2457" w:author="jennifer piehl" w:date="2020-03-06T11:14:00Z">
          <w:pPr>
            <w:pStyle w:val="FirstParagraph"/>
            <w:spacing w:before="0" w:after="0" w:line="480" w:lineRule="auto"/>
            <w:ind w:firstLine="360"/>
          </w:pPr>
        </w:pPrChange>
      </w:pPr>
      <w:ins w:id="2458" w:author="jennifer piehl" w:date="2020-03-06T10:51:00Z">
        <w:r w:rsidRPr="00156B93">
          <w:rPr>
            <w:rPrChange w:id="2459" w:author="jennifer piehl" w:date="2020-03-06T10:51:00Z">
              <w:rPr>
                <w:highlight w:val="yellow"/>
              </w:rPr>
            </w:rPrChange>
          </w:rPr>
          <w:t xml:space="preserve">Although the March–May SST </w:t>
        </w:r>
        <w:commentRangeStart w:id="2460"/>
        <w:r w:rsidRPr="00156B93">
          <w:rPr>
            <w:rPrChange w:id="2461" w:author="jennifer piehl" w:date="2020-03-06T10:51:00Z">
              <w:rPr>
                <w:highlight w:val="yellow"/>
              </w:rPr>
            </w:rPrChange>
          </w:rPr>
          <w:t xml:space="preserve">has been speculated </w:t>
        </w:r>
        <w:commentRangeEnd w:id="2460"/>
        <w:r>
          <w:rPr>
            <w:rStyle w:val="CommentReference"/>
          </w:rPr>
          <w:commentReference w:id="2460"/>
        </w:r>
        <w:r w:rsidRPr="00156B93">
          <w:rPr>
            <w:rPrChange w:id="2462" w:author="jennifer piehl" w:date="2020-03-06T10:51:00Z">
              <w:rPr>
                <w:highlight w:val="yellow"/>
              </w:rPr>
            </w:rPrChange>
          </w:rPr>
          <w:t>to correlate with successful egg development and spawning behavior, and extreme heat events in the pre-spawning period have been associated with low recruitment, we found no correlation of this covariate with the July–September catch. The SST in October–December, the period of larval and early juvenile development, may affect survival and growth in multiple ways and thus correlate with biomass in future years.</w:t>
        </w:r>
        <w:r w:rsidRPr="003E2A48">
          <w:t xml:space="preserve"> </w:t>
        </w:r>
        <w:r>
          <w:t>However, we found no such correlation in this study.</w:t>
        </w:r>
      </w:ins>
      <w:ins w:id="2463" w:author="jennifer piehl" w:date="2020-03-06T10:52:00Z">
        <w:r w:rsidRPr="00156B93">
          <w:rPr>
            <w:rPrChange w:id="2464" w:author="jennifer piehl" w:date="2020-03-06T10:53:00Z">
              <w:rPr>
                <w:highlight w:val="yellow"/>
              </w:rPr>
            </w:rPrChange>
          </w:rPr>
          <w:t xml:space="preserve"> Instead, we found support for </w:t>
        </w:r>
      </w:ins>
      <w:ins w:id="2465" w:author="jennifer piehl" w:date="2020-03-06T11:09:00Z">
        <w:r w:rsidR="00446D3B">
          <w:t xml:space="preserve">(current-year) </w:t>
        </w:r>
      </w:ins>
      <w:ins w:id="2466" w:author="jennifer piehl" w:date="2020-03-06T10:52:00Z">
        <w:r w:rsidRPr="00156B93">
          <w:rPr>
            <w:rPrChange w:id="2467" w:author="jennifer piehl" w:date="2020-03-06T10:53:00Z">
              <w:rPr>
                <w:highlight w:val="yellow"/>
              </w:rPr>
            </w:rPrChange>
          </w:rPr>
          <w:t xml:space="preserve">upwelling intensity and </w:t>
        </w:r>
      </w:ins>
      <w:ins w:id="2468" w:author="jennifer piehl" w:date="2020-03-06T11:09:00Z">
        <w:r w:rsidR="00446D3B">
          <w:t xml:space="preserve">(prior-year) </w:t>
        </w:r>
      </w:ins>
      <w:ins w:id="2469" w:author="jennifer piehl" w:date="2020-03-06T10:52:00Z">
        <w:r w:rsidRPr="00156B93">
          <w:rPr>
            <w:rPrChange w:id="2470" w:author="jennifer piehl" w:date="2020-03-06T10:53:00Z">
              <w:rPr>
                <w:highlight w:val="yellow"/>
              </w:rPr>
            </w:rPrChange>
          </w:rPr>
          <w:t xml:space="preserve">surface chlorophyll-a </w:t>
        </w:r>
      </w:ins>
      <w:ins w:id="2471" w:author="jennifer piehl" w:date="2020-03-06T10:53:00Z">
        <w:r w:rsidRPr="00156B93">
          <w:rPr>
            <w:rPrChange w:id="2472" w:author="jennifer piehl" w:date="2020-03-06T10:53:00Z">
              <w:rPr>
                <w:highlight w:val="yellow"/>
              </w:rPr>
            </w:rPrChange>
          </w:rPr>
          <w:t>concentrations</w:t>
        </w:r>
      </w:ins>
      <w:ins w:id="2473" w:author="jennifer piehl" w:date="2020-03-06T10:52:00Z">
        <w:r w:rsidRPr="00156B93">
          <w:rPr>
            <w:rPrChange w:id="2474" w:author="jennifer piehl" w:date="2020-03-06T10:53:00Z">
              <w:rPr>
                <w:highlight w:val="yellow"/>
              </w:rPr>
            </w:rPrChange>
          </w:rPr>
          <w:t>, which are associated directly and indirectly with productivity and food availability</w:t>
        </w:r>
      </w:ins>
      <w:ins w:id="2475" w:author="jennifer piehl" w:date="2020-03-06T10:53:00Z">
        <w:r w:rsidRPr="00413B3A">
          <w:rPr>
            <w:rPrChange w:id="2476" w:author="jennifer piehl" w:date="2020-03-06T10:56:00Z">
              <w:rPr>
                <w:highlight w:val="yellow"/>
              </w:rPr>
            </w:rPrChange>
          </w:rPr>
          <w:t>.</w:t>
        </w:r>
      </w:ins>
      <w:ins w:id="2477" w:author="jennifer piehl" w:date="2020-03-06T11:13:00Z">
        <w:r w:rsidR="00D151EB" w:rsidRPr="00D151EB">
          <w:t xml:space="preserve"> </w:t>
        </w:r>
        <w:r w:rsidR="00D151EB">
          <w:t xml:space="preserve">We also found </w:t>
        </w:r>
      </w:ins>
      <w:ins w:id="2478" w:author="jennifer piehl" w:date="2020-03-06T11:14:00Z">
        <w:r w:rsidR="004571DF">
          <w:t>that</w:t>
        </w:r>
      </w:ins>
      <w:ins w:id="2479" w:author="jennifer piehl" w:date="2020-03-06T11:13:00Z">
        <w:r w:rsidR="00D151EB">
          <w:t xml:space="preserve"> the prior-season DMI</w:t>
        </w:r>
      </w:ins>
      <w:ins w:id="2480" w:author="jennifer piehl" w:date="2020-03-06T11:14:00Z">
        <w:r w:rsidR="004571DF">
          <w:t>, wh</w:t>
        </w:r>
        <w:r w:rsidR="004571DF" w:rsidRPr="004571DF">
          <w:t>ich</w:t>
        </w:r>
      </w:ins>
      <w:ins w:id="2481" w:author="jennifer piehl" w:date="2020-03-06T11:13:00Z">
        <w:r w:rsidR="00D151EB" w:rsidRPr="004571DF">
          <w:rPr>
            <w:rPrChange w:id="2482" w:author="jennifer piehl" w:date="2020-03-06T11:14:00Z">
              <w:rPr>
                <w:highlight w:val="yellow"/>
              </w:rPr>
            </w:rPrChange>
          </w:rPr>
          <w:t xml:space="preserve"> has been shown to correlate with nearshore anoxia off the Kerala coast (</w:t>
        </w:r>
        <w:proofErr w:type="spellStart"/>
        <w:r w:rsidR="00D151EB" w:rsidRPr="004571DF">
          <w:rPr>
            <w:rPrChange w:id="2483" w:author="jennifer piehl" w:date="2020-03-06T11:14:00Z">
              <w:rPr>
                <w:highlight w:val="yellow"/>
              </w:rPr>
            </w:rPrChange>
          </w:rPr>
          <w:t>Vallivattathillam</w:t>
        </w:r>
        <w:proofErr w:type="spellEnd"/>
        <w:r w:rsidR="00D151EB" w:rsidRPr="004571DF">
          <w:rPr>
            <w:rPrChange w:id="2484" w:author="jennifer piehl" w:date="2020-03-06T11:14:00Z">
              <w:rPr>
                <w:highlight w:val="yellow"/>
              </w:rPr>
            </w:rPrChange>
          </w:rPr>
          <w:t xml:space="preserve"> et al., 2017)</w:t>
        </w:r>
        <w:r w:rsidR="00D151EB" w:rsidRPr="004571DF">
          <w:t>, with the October–March catch.</w:t>
        </w:r>
      </w:ins>
    </w:p>
    <w:p w14:paraId="7C10B180" w14:textId="6E54C115" w:rsidR="000055B5" w:rsidRPr="003E2A48" w:rsidDel="000055B5" w:rsidRDefault="000055B5">
      <w:pPr>
        <w:pStyle w:val="BodyText"/>
        <w:spacing w:before="0" w:after="0" w:line="480" w:lineRule="auto"/>
        <w:rPr>
          <w:del w:id="2485" w:author="jennifer piehl" w:date="2020-03-06T10:41:00Z"/>
        </w:rPr>
      </w:pPr>
    </w:p>
    <w:p w14:paraId="15625A77" w14:textId="6AC68152" w:rsidR="008062F9" w:rsidRPr="003E2A48" w:rsidDel="00A74E0B" w:rsidRDefault="00806920">
      <w:pPr>
        <w:pStyle w:val="BodyText"/>
        <w:spacing w:before="0" w:after="0" w:line="480" w:lineRule="auto"/>
        <w:ind w:firstLine="360"/>
        <w:rPr>
          <w:del w:id="2486" w:author="jennifer piehl" w:date="2020-03-06T10:19:00Z"/>
        </w:rPr>
        <w:pPrChange w:id="2487" w:author="jennifer piehl" w:date="2020-03-05T10:45:00Z">
          <w:pPr>
            <w:pStyle w:val="BodyText"/>
            <w:spacing w:before="0" w:after="0" w:line="480" w:lineRule="auto"/>
          </w:pPr>
        </w:pPrChange>
      </w:pPr>
      <w:del w:id="2488" w:author="jennifer piehl" w:date="2020-03-06T10:07:00Z">
        <w:r w:rsidRPr="003E2A48" w:rsidDel="00A407D2">
          <w:delText>There were</w:delText>
        </w:r>
      </w:del>
      <w:del w:id="2489" w:author="jennifer piehl" w:date="2020-03-06T10:12:00Z">
        <w:r w:rsidRPr="003E2A48" w:rsidDel="00BC7E28">
          <w:delText xml:space="preserve"> four outlier years </w:delText>
        </w:r>
      </w:del>
      <w:del w:id="2490" w:author="jennifer piehl" w:date="2020-03-06T10:07:00Z">
        <w:r w:rsidRPr="003E2A48" w:rsidDel="00A407D2">
          <w:delText xml:space="preserve">when </w:delText>
        </w:r>
      </w:del>
      <w:del w:id="2491" w:author="jennifer piehl" w:date="2020-03-06T10:12:00Z">
        <w:r w:rsidRPr="003E2A48" w:rsidDel="00BC7E28">
          <w:delText>Oct</w:delText>
        </w:r>
      </w:del>
      <w:del w:id="2492" w:author="jennifer piehl" w:date="2020-03-06T10:07:00Z">
        <w:r w:rsidRPr="003E2A48" w:rsidDel="00A407D2">
          <w:delText>-</w:delText>
        </w:r>
      </w:del>
      <w:del w:id="2493" w:author="jennifer piehl" w:date="2020-03-06T10:12:00Z">
        <w:r w:rsidRPr="003E2A48" w:rsidDel="00BC7E28">
          <w:delText>Mar oil sardine landings were much lower than expected based on prior catches: 1986, 1991, 1994 and 2013 (Figure 6</w:delText>
        </w:r>
      </w:del>
      <w:del w:id="2494" w:author="jennifer piehl" w:date="2020-03-05T12:32:00Z">
        <w:r w:rsidRPr="003E2A48" w:rsidDel="005358BF">
          <w:delText>, Panel C</w:delText>
        </w:r>
      </w:del>
      <w:del w:id="2495" w:author="jennifer piehl" w:date="2020-03-06T10:12:00Z">
        <w:r w:rsidRPr="003E2A48" w:rsidDel="00BC7E28">
          <w:delText xml:space="preserve">). The 2.5-year average SST explained the collapses in 1986 and 1991; the size </w:delText>
        </w:r>
      </w:del>
      <w:del w:id="2496" w:author="jennifer piehl" w:date="2020-03-06T10:08:00Z">
        <w:r w:rsidRPr="003E2A48" w:rsidDel="00A407D2">
          <w:delText>of the prediction was</w:delText>
        </w:r>
      </w:del>
      <w:del w:id="2497" w:author="jennifer piehl" w:date="2020-03-06T10:12:00Z">
        <w:r w:rsidRPr="003E2A48" w:rsidDel="00BC7E28">
          <w:delText xml:space="preserve"> much closer to the observed catch (Figure 6</w:delText>
        </w:r>
      </w:del>
      <w:del w:id="2498" w:author="jennifer piehl" w:date="2020-03-05T12:32:00Z">
        <w:r w:rsidRPr="003E2A48" w:rsidDel="005358BF">
          <w:delText>, Panel D</w:delText>
        </w:r>
      </w:del>
      <w:del w:id="2499" w:author="jennifer piehl" w:date="2020-03-06T10:12:00Z">
        <w:r w:rsidRPr="003E2A48" w:rsidDel="00BC7E28">
          <w:delText xml:space="preserve">). The largest collapse was in 1994 and the most recent, in our dataset, was 2013. The 2.5-year average SST did not explain the 1994 nor 2013 collapses. There was no change in the size of the residual with and without the covariate. The same pattern was seen for the Jul-Sep catch, with the exception that 1991 did not have unusually low Jul-Sep catch. The 2.5-year average SST reduced the prediction error for 1986, but did not (appreciably) for 1994 nor 2013. In fact, none of the covariates we tested explained the lower than expected 1994 and 2013 catches. </w:delText>
        </w:r>
      </w:del>
      <w:del w:id="2500" w:author="jennifer piehl" w:date="2020-03-06T11:10:00Z">
        <w:r w:rsidRPr="003E2A48" w:rsidDel="00446D3B">
          <w:delText>The</w:delText>
        </w:r>
      </w:del>
      <w:del w:id="2501" w:author="jennifer piehl" w:date="2020-03-06T10:13:00Z">
        <w:r w:rsidRPr="003E2A48" w:rsidDel="00BC7E28">
          <w:delText xml:space="preserve"> causes of the</w:delText>
        </w:r>
      </w:del>
      <w:del w:id="2502" w:author="jennifer piehl" w:date="2020-03-06T10:11:00Z">
        <w:r w:rsidRPr="003E2A48" w:rsidDel="00A407D2">
          <w:delText>se</w:delText>
        </w:r>
      </w:del>
      <w:del w:id="2503" w:author="jennifer piehl" w:date="2020-03-06T11:10:00Z">
        <w:r w:rsidRPr="003E2A48" w:rsidDel="00446D3B">
          <w:delText xml:space="preserve"> unusual declines appear unrelated to the environmental factors we studied, suggesting </w:delText>
        </w:r>
      </w:del>
      <w:del w:id="2504" w:author="jennifer piehl" w:date="2020-03-06T10:13:00Z">
        <w:r w:rsidRPr="003E2A48" w:rsidDel="00BC7E28">
          <w:delText xml:space="preserve">either </w:delText>
        </w:r>
      </w:del>
      <w:del w:id="2505" w:author="jennifer piehl" w:date="2020-03-06T11:10:00Z">
        <w:r w:rsidRPr="003E2A48" w:rsidDel="00446D3B">
          <w:delText xml:space="preserve">that </w:delText>
        </w:r>
      </w:del>
      <w:del w:id="2506" w:author="jennifer piehl" w:date="2020-03-06T10:13:00Z">
        <w:r w:rsidRPr="003E2A48" w:rsidDel="00BC7E28">
          <w:delText>other factors,</w:delText>
        </w:r>
      </w:del>
      <w:del w:id="2507" w:author="jennifer piehl" w:date="2020-03-06T11:10:00Z">
        <w:r w:rsidRPr="003E2A48" w:rsidDel="00446D3B">
          <w:delText xml:space="preserve"> biological or anthropogenic, </w:delText>
        </w:r>
      </w:del>
      <w:del w:id="2508" w:author="jennifer piehl" w:date="2020-03-06T10:13:00Z">
        <w:r w:rsidRPr="003E2A48" w:rsidDel="00BC7E28">
          <w:delText xml:space="preserve">drove these declines </w:delText>
        </w:r>
      </w:del>
      <w:del w:id="2509" w:author="jennifer piehl" w:date="2020-03-06T11:10:00Z">
        <w:r w:rsidRPr="003E2A48" w:rsidDel="00446D3B">
          <w:delText xml:space="preserve">or </w:delText>
        </w:r>
      </w:del>
      <w:del w:id="2510" w:author="jennifer piehl" w:date="2020-03-06T10:13:00Z">
        <w:r w:rsidRPr="003E2A48" w:rsidDel="00BC7E28">
          <w:delText>that a</w:delText>
        </w:r>
      </w:del>
      <w:del w:id="2511" w:author="jennifer piehl" w:date="2020-03-06T11:10:00Z">
        <w:r w:rsidRPr="003E2A48" w:rsidDel="00446D3B">
          <w:delText xml:space="preserve"> particular combination of environmental factors</w:delText>
        </w:r>
      </w:del>
      <w:del w:id="2512" w:author="jennifer piehl" w:date="2020-03-06T10:14:00Z">
        <w:r w:rsidRPr="003E2A48" w:rsidDel="00BC7E28">
          <w:delText xml:space="preserve"> led to the declines</w:delText>
        </w:r>
      </w:del>
      <w:del w:id="2513" w:author="jennifer piehl" w:date="2020-03-06T11:10:00Z">
        <w:r w:rsidRPr="003E2A48" w:rsidDel="00446D3B">
          <w:delText>. I</w:delText>
        </w:r>
      </w:del>
      <w:del w:id="2514" w:author="jennifer piehl" w:date="2020-03-06T10:14:00Z">
        <w:r w:rsidRPr="003E2A48" w:rsidDel="00BC7E28">
          <w:delText>t should also be noted that</w:delText>
        </w:r>
      </w:del>
      <w:del w:id="2515" w:author="jennifer piehl" w:date="2020-03-06T11:10:00Z">
        <w:r w:rsidRPr="003E2A48" w:rsidDel="00446D3B">
          <w:delText xml:space="preserve"> </w:delText>
        </w:r>
      </w:del>
      <w:del w:id="2516" w:author="jennifer piehl" w:date="2020-03-06T10:14:00Z">
        <w:r w:rsidRPr="003E2A48" w:rsidDel="00BC7E28">
          <w:delText xml:space="preserve">our </w:delText>
        </w:r>
      </w:del>
      <w:del w:id="2517" w:author="jennifer piehl" w:date="2020-03-06T11:10:00Z">
        <w:r w:rsidRPr="003E2A48" w:rsidDel="00446D3B">
          <w:delText xml:space="preserve">upwelling indices captured only </w:delText>
        </w:r>
      </w:del>
      <w:del w:id="2518" w:author="jennifer piehl" w:date="2020-03-06T10:15:00Z">
        <w:r w:rsidRPr="003E2A48" w:rsidDel="00BC7E28">
          <w:delText>one aspect of upwelling: the nearshore intensity. O</w:delText>
        </w:r>
      </w:del>
      <w:del w:id="2519" w:author="jennifer piehl" w:date="2020-03-06T11:10:00Z">
        <w:r w:rsidRPr="003E2A48" w:rsidDel="00446D3B">
          <w:delText>ther aspects of upwelling</w:delText>
        </w:r>
      </w:del>
      <w:del w:id="2520" w:author="jennifer piehl" w:date="2020-03-06T10:15:00Z">
        <w:r w:rsidRPr="003E2A48" w:rsidDel="00BC7E28">
          <w:delText xml:space="preserve"> also affect oil sardines</w:delText>
        </w:r>
      </w:del>
      <w:del w:id="2521" w:author="jennifer piehl" w:date="2020-03-06T11:10:00Z">
        <w:r w:rsidRPr="003E2A48" w:rsidDel="00446D3B">
          <w:delText xml:space="preserve">, such as </w:delText>
        </w:r>
      </w:del>
      <w:del w:id="2522" w:author="jennifer piehl" w:date="2020-03-06T10:16:00Z">
        <w:r w:rsidRPr="003E2A48" w:rsidDel="00BC7E28">
          <w:delText xml:space="preserve">the </w:delText>
        </w:r>
      </w:del>
      <w:del w:id="2523" w:author="jennifer piehl" w:date="2020-03-06T11:10:00Z">
        <w:r w:rsidRPr="003E2A48" w:rsidDel="00446D3B">
          <w:delText xml:space="preserve">spatial extent </w:delText>
        </w:r>
      </w:del>
      <w:del w:id="2524" w:author="jennifer piehl" w:date="2020-03-06T10:16:00Z">
        <w:r w:rsidRPr="003E2A48" w:rsidDel="00BC7E28">
          <w:delText xml:space="preserve">both </w:delText>
        </w:r>
      </w:del>
      <w:del w:id="2525" w:author="jennifer piehl" w:date="2020-03-06T11:10:00Z">
        <w:r w:rsidRPr="003E2A48" w:rsidDel="00446D3B">
          <w:delText>along the coast and off</w:delText>
        </w:r>
      </w:del>
      <w:del w:id="2526" w:author="jennifer piehl" w:date="2020-03-06T10:42:00Z">
        <w:r w:rsidRPr="003E2A48" w:rsidDel="000055B5">
          <w:delText xml:space="preserve"> the coast</w:delText>
        </w:r>
      </w:del>
      <w:del w:id="2527" w:author="jennifer piehl" w:date="2020-03-06T11:10:00Z">
        <w:r w:rsidRPr="003E2A48" w:rsidDel="00446D3B">
          <w:delText xml:space="preserve"> and the timing of </w:delText>
        </w:r>
      </w:del>
      <w:del w:id="2528" w:author="jennifer piehl" w:date="2020-03-06T10:16:00Z">
        <w:r w:rsidRPr="003E2A48" w:rsidDel="00BC7E28">
          <w:delText>the start of upwelling</w:delText>
        </w:r>
      </w:del>
      <w:del w:id="2529" w:author="jennifer piehl" w:date="2020-03-06T11:10:00Z">
        <w:r w:rsidRPr="003E2A48" w:rsidDel="00446D3B">
          <w:delText>.</w:delText>
        </w:r>
      </w:del>
    </w:p>
    <w:p w14:paraId="793546C4" w14:textId="5C5C25B7" w:rsidR="008062F9" w:rsidRDefault="00806920">
      <w:pPr>
        <w:pStyle w:val="BodyText"/>
        <w:spacing w:before="0" w:after="0" w:line="480" w:lineRule="auto"/>
        <w:ind w:firstLine="360"/>
        <w:rPr>
          <w:ins w:id="2530" w:author="jennifer piehl" w:date="2020-03-06T11:10:00Z"/>
        </w:rPr>
      </w:pPr>
      <w:del w:id="2531" w:author="jennifer piehl" w:date="2020-03-06T10:16:00Z">
        <w:r w:rsidRPr="003E2A48" w:rsidDel="00BC7E28">
          <w:delText xml:space="preserve">Seasonal productivity in the Southeast Arabian Sea upwelling system is driven by the summer monsoon, which causes strong coastal upwelling that moves from the south to the north over the summer. This drives a strong seasonal pattern of zooplankton abundance (Figure 3). </w:delText>
        </w:r>
      </w:del>
      <w:del w:id="2532" w:author="jennifer piehl" w:date="2020-03-06T10:19:00Z">
        <w:r w:rsidRPr="003E2A48" w:rsidDel="00A74E0B">
          <w:delText>There are biological reasons to expect a positive relationship between upwelling intensity and landings: upwelling drives productivity and higher food resources in the current season which leads to higher larval and juvenile survival and higher numbers of 0-year fish in the landings and brings sardines into the nearshore to feed where they are exposed to the fishery. These positive effects on 0-year fish would cascade to future seasons also.</w:delText>
        </w:r>
      </w:del>
      <w:r w:rsidRPr="003E2A48">
        <w:t xml:space="preserve"> Despite the strong connection</w:t>
      </w:r>
      <w:del w:id="2533" w:author="jennifer piehl" w:date="2020-03-06T10:18:00Z">
        <w:r w:rsidRPr="003E2A48" w:rsidDel="00A74E0B">
          <w:delText xml:space="preserve"> between</w:delText>
        </w:r>
      </w:del>
      <w:ins w:id="2534" w:author="jennifer piehl" w:date="2020-03-06T10:18:00Z">
        <w:r w:rsidR="00A74E0B">
          <w:t>s of upwelling with</w:t>
        </w:r>
      </w:ins>
      <w:r w:rsidRPr="003E2A48">
        <w:t xml:space="preserve"> sardine recruitment, growth</w:t>
      </w:r>
      <w:ins w:id="2535" w:author="jennifer piehl" w:date="2020-03-06T10:18:00Z">
        <w:r w:rsidR="00A74E0B">
          <w:t>,</w:t>
        </w:r>
      </w:ins>
      <w:r w:rsidRPr="003E2A48">
        <w:t xml:space="preserve"> and survival</w:t>
      </w:r>
      <w:ins w:id="2536" w:author="jennifer piehl" w:date="2020-03-06T10:19:00Z">
        <w:r w:rsidR="00A74E0B">
          <w:t>,</w:t>
        </w:r>
      </w:ins>
      <w:r w:rsidRPr="003E2A48">
        <w:t xml:space="preserve"> </w:t>
      </w:r>
      <w:del w:id="2537" w:author="jennifer piehl" w:date="2020-03-06T10:18:00Z">
        <w:r w:rsidRPr="003E2A48" w:rsidDel="00A74E0B">
          <w:delText xml:space="preserve">with upwelling, we found that </w:delText>
        </w:r>
      </w:del>
      <w:r w:rsidRPr="003E2A48">
        <w:t xml:space="preserve">none of </w:t>
      </w:r>
      <w:del w:id="2538" w:author="jennifer piehl" w:date="2020-03-06T10:18:00Z">
        <w:r w:rsidRPr="003E2A48" w:rsidDel="00A74E0B">
          <w:delText xml:space="preserve">our </w:delText>
        </w:r>
      </w:del>
      <w:ins w:id="2539" w:author="jennifer piehl" w:date="2020-03-06T10:18:00Z">
        <w:r w:rsidR="00A74E0B">
          <w:t>the prior-season</w:t>
        </w:r>
        <w:r w:rsidR="00A74E0B" w:rsidRPr="003E2A48">
          <w:t xml:space="preserve"> </w:t>
        </w:r>
      </w:ins>
      <w:r w:rsidRPr="003E2A48">
        <w:t xml:space="preserve">upwelling indices </w:t>
      </w:r>
      <w:del w:id="2540" w:author="jennifer piehl" w:date="2020-03-06T10:18:00Z">
        <w:r w:rsidRPr="003E2A48" w:rsidDel="00A74E0B">
          <w:delText>in the prior season</w:delText>
        </w:r>
      </w:del>
      <w:ins w:id="2541" w:author="jennifer piehl" w:date="2020-03-06T10:18:00Z">
        <w:r w:rsidR="00A74E0B">
          <w:t>examined in this study</w:t>
        </w:r>
      </w:ins>
      <w:r w:rsidRPr="003E2A48">
        <w:t xml:space="preserve"> explained the year-to-year variation in landings. We did find that the</w:t>
      </w:r>
      <w:ins w:id="2542" w:author="jennifer piehl" w:date="2020-03-06T10:19:00Z">
        <w:r w:rsidR="00A74E0B">
          <w:t xml:space="preserve"> current-season</w:t>
        </w:r>
      </w:ins>
      <w:r w:rsidRPr="003E2A48">
        <w:t xml:space="preserve"> upwelling intensity </w:t>
      </w:r>
      <w:del w:id="2543" w:author="jennifer piehl" w:date="2020-03-06T10:19:00Z">
        <w:r w:rsidRPr="003E2A48" w:rsidDel="00A74E0B">
          <w:delText xml:space="preserve">in the current season </w:delText>
        </w:r>
      </w:del>
      <w:r w:rsidRPr="003E2A48">
        <w:t xml:space="preserve">explained variability in </w:t>
      </w:r>
      <w:ins w:id="2544" w:author="jennifer piehl" w:date="2020-03-06T10:19:00Z">
        <w:r w:rsidR="00A74E0B">
          <w:t xml:space="preserve">current-season </w:t>
        </w:r>
      </w:ins>
      <w:r w:rsidRPr="003E2A48">
        <w:t>landings</w:t>
      </w:r>
      <w:del w:id="2545" w:author="jennifer piehl" w:date="2020-03-06T10:19:00Z">
        <w:r w:rsidRPr="003E2A48" w:rsidDel="00A74E0B">
          <w:delText xml:space="preserve"> in the current season, however, the</w:delText>
        </w:r>
      </w:del>
      <w:ins w:id="2546" w:author="jennifer piehl" w:date="2020-03-06T10:19:00Z">
        <w:r w:rsidR="00A74E0B">
          <w:t>, but this</w:t>
        </w:r>
      </w:ins>
      <w:r w:rsidRPr="003E2A48">
        <w:t xml:space="preserve"> effect </w:t>
      </w:r>
      <w:commentRangeStart w:id="2547"/>
      <w:r w:rsidRPr="003E2A48">
        <w:t>was negative</w:t>
      </w:r>
      <w:ins w:id="2548" w:author="jennifer piehl" w:date="2020-03-06T10:19:00Z">
        <w:r w:rsidR="00A74E0B">
          <w:t>, rather than</w:t>
        </w:r>
      </w:ins>
      <w:del w:id="2549" w:author="jennifer piehl" w:date="2020-03-06T10:19:00Z">
        <w:r w:rsidRPr="003E2A48" w:rsidDel="00A74E0B">
          <w:delText xml:space="preserve"> no</w:delText>
        </w:r>
      </w:del>
      <w:del w:id="2550" w:author="jennifer piehl" w:date="2020-03-06T10:20:00Z">
        <w:r w:rsidRPr="003E2A48" w:rsidDel="00A74E0B">
          <w:delText>t</w:delText>
        </w:r>
      </w:del>
      <w:r w:rsidRPr="003E2A48">
        <w:t xml:space="preserve"> positive</w:t>
      </w:r>
      <w:ins w:id="2551" w:author="jennifer piehl" w:date="2020-03-06T10:20:00Z">
        <w:r w:rsidR="00A74E0B">
          <w:t>,</w:t>
        </w:r>
      </w:ins>
      <w:commentRangeEnd w:id="2547"/>
      <w:ins w:id="2552" w:author="jennifer piehl" w:date="2020-03-06T10:25:00Z">
        <w:r w:rsidR="004C4001">
          <w:rPr>
            <w:rStyle w:val="CommentReference"/>
          </w:rPr>
          <w:commentReference w:id="2547"/>
        </w:r>
      </w:ins>
      <w:r w:rsidRPr="003E2A48">
        <w:t xml:space="preserve"> and </w:t>
      </w:r>
      <w:del w:id="2553" w:author="jennifer piehl" w:date="2020-03-06T10:20:00Z">
        <w:r w:rsidRPr="003E2A48" w:rsidDel="00A74E0B">
          <w:delText xml:space="preserve">the negative effect </w:delText>
        </w:r>
      </w:del>
      <w:r w:rsidRPr="003E2A48">
        <w:t xml:space="preserve">emerged </w:t>
      </w:r>
      <w:del w:id="2554" w:author="jennifer piehl" w:date="2020-03-06T10:20:00Z">
        <w:r w:rsidRPr="003E2A48" w:rsidDel="00A74E0B">
          <w:delText>at</w:delText>
        </w:r>
      </w:del>
      <w:ins w:id="2555" w:author="jennifer piehl" w:date="2020-03-06T10:20:00Z">
        <w:r w:rsidR="00A74E0B">
          <w:t>only with</w:t>
        </w:r>
      </w:ins>
      <w:r w:rsidRPr="003E2A48">
        <w:t xml:space="preserve"> extremely high upwelling</w:t>
      </w:r>
      <w:del w:id="2556" w:author="jennifer piehl" w:date="2020-03-06T10:23:00Z">
        <w:r w:rsidRPr="003E2A48" w:rsidDel="004C4001">
          <w:delText xml:space="preserve"> (Figure 5)</w:delText>
        </w:r>
      </w:del>
      <w:r w:rsidRPr="003E2A48">
        <w:t xml:space="preserve">. This negative effect is not surprising. Extremely high upwelling transports larval sardines offshore and creates </w:t>
      </w:r>
      <w:r w:rsidRPr="003E2A48">
        <w:lastRenderedPageBreak/>
        <w:t xml:space="preserve">regions of low oxygen </w:t>
      </w:r>
      <w:del w:id="2557" w:author="jennifer piehl" w:date="2020-03-06T10:24:00Z">
        <w:r w:rsidRPr="003E2A48" w:rsidDel="004C4001">
          <w:delText xml:space="preserve">which </w:delText>
        </w:r>
      </w:del>
      <w:ins w:id="2558" w:author="jennifer piehl" w:date="2020-03-06T10:24:00Z">
        <w:r w:rsidR="004C4001">
          <w:t>that</w:t>
        </w:r>
        <w:r w:rsidR="004C4001" w:rsidRPr="003E2A48">
          <w:t xml:space="preserve"> </w:t>
        </w:r>
      </w:ins>
      <w:r w:rsidRPr="003E2A48">
        <w:t>sardines avoid (Gupta et al., 2016). What was surprising is that the effect was not uni</w:t>
      </w:r>
      <w:del w:id="2559" w:author="jennifer piehl" w:date="2020-03-06T10:24:00Z">
        <w:r w:rsidRPr="003E2A48" w:rsidDel="004C4001">
          <w:delText>-</w:delText>
        </w:r>
      </w:del>
      <w:r w:rsidRPr="003E2A48">
        <w:t>modal</w:t>
      </w:r>
      <w:del w:id="2560" w:author="jennifer piehl" w:date="2020-03-06T10:24:00Z">
        <w:r w:rsidRPr="003E2A48" w:rsidDel="004C4001">
          <w:delText>, with a</w:delText>
        </w:r>
      </w:del>
      <w:ins w:id="2561" w:author="jennifer piehl" w:date="2020-03-06T10:24:00Z">
        <w:r w:rsidR="004C4001">
          <w:t>; it was</w:t>
        </w:r>
      </w:ins>
      <w:r w:rsidRPr="003E2A48">
        <w:t xml:space="preserve"> positive </w:t>
      </w:r>
      <w:del w:id="2562" w:author="jennifer piehl" w:date="2020-03-06T10:24:00Z">
        <w:r w:rsidRPr="003E2A48" w:rsidDel="004C4001">
          <w:delText>effect at</w:delText>
        </w:r>
      </w:del>
      <w:ins w:id="2563" w:author="jennifer piehl" w:date="2020-03-06T10:24:00Z">
        <w:r w:rsidR="004C4001">
          <w:t>with</w:t>
        </w:r>
      </w:ins>
      <w:r w:rsidRPr="003E2A48">
        <w:t xml:space="preserve"> low to moderate upwelling and </w:t>
      </w:r>
      <w:del w:id="2564" w:author="jennifer piehl" w:date="2020-03-06T10:24:00Z">
        <w:r w:rsidRPr="003E2A48" w:rsidDel="004C4001">
          <w:delText xml:space="preserve">becoming </w:delText>
        </w:r>
      </w:del>
      <w:ins w:id="2565" w:author="jennifer piehl" w:date="2020-03-06T10:24:00Z">
        <w:r w:rsidR="004C4001" w:rsidRPr="003E2A48">
          <w:t>bec</w:t>
        </w:r>
        <w:r w:rsidR="004C4001">
          <w:t>ame</w:t>
        </w:r>
        <w:r w:rsidR="004C4001" w:rsidRPr="003E2A48">
          <w:t xml:space="preserve"> </w:t>
        </w:r>
      </w:ins>
      <w:r w:rsidRPr="003E2A48">
        <w:t>negative for extremely high upwelling.</w:t>
      </w:r>
    </w:p>
    <w:p w14:paraId="12F51491" w14:textId="77777777" w:rsidR="00446D3B" w:rsidRDefault="00446D3B" w:rsidP="00446D3B">
      <w:pPr>
        <w:pStyle w:val="FirstParagraph"/>
        <w:spacing w:before="0" w:after="0" w:line="480" w:lineRule="auto"/>
        <w:ind w:firstLine="360"/>
        <w:rPr>
          <w:ins w:id="2566" w:author="jennifer piehl" w:date="2020-03-06T11:10:00Z"/>
        </w:rPr>
      </w:pPr>
      <w:ins w:id="2567" w:author="jennifer piehl" w:date="2020-03-06T11:10:00Z">
        <w:r w:rsidRPr="003A6CEE">
          <w:t>Although the July–September catch overlaps with the late spawning period and precipitation is often thought to trigger spawning, we found no association with precipitation for either catch in this study. Our precipitation data may have been at too coarse a temporal scale; Antony Raja (1974) posited that rainfall effects occur in the weeks before and after the new moon, when spawning is postulated to occur, and such effects would not be captured by the examination of total rainfall during the monsoon season.</w:t>
        </w:r>
      </w:ins>
    </w:p>
    <w:p w14:paraId="561FD24B" w14:textId="52B01FDC" w:rsidR="00446D3B" w:rsidRPr="003E2A48" w:rsidRDefault="00446D3B">
      <w:pPr>
        <w:pStyle w:val="BodyText"/>
        <w:spacing w:before="0" w:after="0" w:line="480" w:lineRule="auto"/>
        <w:ind w:firstLine="360"/>
        <w:pPrChange w:id="2568" w:author="jennifer piehl" w:date="2020-03-05T10:45:00Z">
          <w:pPr>
            <w:pStyle w:val="BodyText"/>
            <w:spacing w:before="0" w:after="0" w:line="480" w:lineRule="auto"/>
          </w:pPr>
        </w:pPrChange>
      </w:pPr>
      <w:ins w:id="2569" w:author="jennifer piehl" w:date="2020-03-06T11:10:00Z">
        <w:r w:rsidRPr="003E2A48">
          <w:t xml:space="preserve">The unusual declines </w:t>
        </w:r>
        <w:r>
          <w:t xml:space="preserve">in July–September landings observed in 1994 and 2013 in this study </w:t>
        </w:r>
        <w:r w:rsidRPr="003E2A48">
          <w:t xml:space="preserve">appear unrelated to the environmental factors we studied, suggesting that </w:t>
        </w:r>
        <w:r>
          <w:t>they were driven by</w:t>
        </w:r>
        <w:r w:rsidRPr="003E2A48">
          <w:t xml:space="preserve"> biological or anthropogenic</w:t>
        </w:r>
        <w:r>
          <w:t xml:space="preserve"> factors</w:t>
        </w:r>
        <w:r w:rsidRPr="003E2A48">
          <w:t xml:space="preserve">, or </w:t>
        </w:r>
        <w:r>
          <w:t>by</w:t>
        </w:r>
        <w:r w:rsidRPr="003E2A48">
          <w:t xml:space="preserve"> particular combination</w:t>
        </w:r>
        <w:r>
          <w:t>s</w:t>
        </w:r>
        <w:r w:rsidRPr="003E2A48">
          <w:t xml:space="preserve"> of environmental factors. I</w:t>
        </w:r>
        <w:r>
          <w:t>n addition,</w:t>
        </w:r>
        <w:r w:rsidRPr="003E2A48">
          <w:t xml:space="preserve"> </w:t>
        </w:r>
        <w:r>
          <w:t>the</w:t>
        </w:r>
        <w:r w:rsidRPr="003E2A48">
          <w:t xml:space="preserve"> upwelling indices</w:t>
        </w:r>
        <w:r>
          <w:t xml:space="preserve"> tested in this study</w:t>
        </w:r>
        <w:r w:rsidRPr="003E2A48">
          <w:t xml:space="preserve"> captured only </w:t>
        </w:r>
        <w:r>
          <w:t>nearshore intensity, whereas o</w:t>
        </w:r>
        <w:r w:rsidRPr="003E2A48">
          <w:t xml:space="preserve">ther aspects of upwelling, such as </w:t>
        </w:r>
      </w:ins>
      <w:ins w:id="2570" w:author="jennifer piehl" w:date="2020-03-06T12:49:00Z">
        <w:r w:rsidR="00F05E3D">
          <w:t>its</w:t>
        </w:r>
      </w:ins>
      <w:ins w:id="2571" w:author="jennifer piehl" w:date="2020-03-06T11:10:00Z">
        <w:r w:rsidRPr="003E2A48">
          <w:t xml:space="preserve"> spatial extent along the coast and off</w:t>
        </w:r>
        <w:r>
          <w:t>shore</w:t>
        </w:r>
        <w:r w:rsidRPr="003E2A48">
          <w:t xml:space="preserve"> and the timing of </w:t>
        </w:r>
        <w:r>
          <w:t>its initiation, also affect Indian oil sardines</w:t>
        </w:r>
        <w:r w:rsidRPr="003E2A48">
          <w:t>.</w:t>
        </w:r>
      </w:ins>
    </w:p>
    <w:p w14:paraId="0219E558" w14:textId="2B8C2997" w:rsidR="00685AF2" w:rsidRPr="003E2A48" w:rsidRDefault="00806920">
      <w:pPr>
        <w:pStyle w:val="BodyText"/>
        <w:spacing w:before="0" w:after="0" w:line="480" w:lineRule="auto"/>
        <w:ind w:firstLine="360"/>
        <w:pPrChange w:id="2572" w:author="jennifer piehl" w:date="2020-03-05T10:45:00Z">
          <w:pPr>
            <w:pStyle w:val="BodyText"/>
            <w:spacing w:before="0" w:after="0" w:line="480" w:lineRule="auto"/>
          </w:pPr>
        </w:pPrChange>
      </w:pPr>
      <w:del w:id="2573" w:author="jennifer piehl" w:date="2020-03-06T10:29:00Z">
        <w:r w:rsidRPr="003E2A48" w:rsidDel="004C4001">
          <w:delText xml:space="preserve">One of the purposes of our research was to investigate environmental covariates that would improve prediction of landings, not simply explain variability. To test this, we used leave-one-out cross-validataion to generate out-of-sample prediction errors. The predictions were compared to a standard null prediction: the catch observed in the prior year. With this null model, whatever the catch was in the prior year (same season) is the the prediction. </w:delText>
        </w:r>
      </w:del>
      <w:del w:id="2574" w:author="jennifer piehl" w:date="2020-03-06T10:32:00Z">
        <w:r w:rsidRPr="003E2A48" w:rsidDel="004C4001">
          <w:delText xml:space="preserve">In Table 2, the out-of-sample prediction errors are shown in the LOOCV RMSE (leave-one-out cross-validation root-mean-square error) column. </w:delText>
        </w:r>
      </w:del>
      <w:del w:id="2575" w:author="jennifer piehl" w:date="2020-03-06T10:40:00Z">
        <w:r w:rsidRPr="003E2A48" w:rsidDel="000055B5">
          <w:delText xml:space="preserve">All </w:delText>
        </w:r>
      </w:del>
      <w:del w:id="2576" w:author="jennifer piehl" w:date="2020-03-06T10:32:00Z">
        <w:r w:rsidRPr="003E2A48" w:rsidDel="004C4001">
          <w:delText xml:space="preserve">the </w:delText>
        </w:r>
      </w:del>
      <w:del w:id="2577" w:author="jennifer piehl" w:date="2020-03-06T10:40:00Z">
        <w:r w:rsidRPr="003E2A48" w:rsidDel="000055B5">
          <w:delText xml:space="preserve">GAM catch models </w:delText>
        </w:r>
      </w:del>
      <w:del w:id="2578" w:author="jennifer piehl" w:date="2020-03-06T10:32:00Z">
        <w:r w:rsidRPr="003E2A48" w:rsidDel="004C4001">
          <w:delText>(M0, M1 and M2) have</w:delText>
        </w:r>
      </w:del>
      <w:del w:id="2579" w:author="jennifer piehl" w:date="2020-03-06T10:40:00Z">
        <w:r w:rsidRPr="003E2A48" w:rsidDel="000055B5">
          <w:delText xml:space="preserve"> better predictive performance than the </w:delText>
        </w:r>
      </w:del>
      <w:del w:id="2580" w:author="jennifer piehl" w:date="2020-03-06T10:32:00Z">
        <w:r w:rsidRPr="003E2A48" w:rsidDel="004C4001">
          <w:delText xml:space="preserve">null </w:delText>
        </w:r>
      </w:del>
      <w:del w:id="2581" w:author="jennifer piehl" w:date="2020-03-06T10:40:00Z">
        <w:r w:rsidRPr="003E2A48" w:rsidDel="000055B5">
          <w:delText xml:space="preserve">model. </w:delText>
        </w:r>
      </w:del>
      <w:del w:id="2582" w:author="jennifer piehl" w:date="2020-03-06T10:33:00Z">
        <w:r w:rsidRPr="003E2A48" w:rsidDel="004C4001">
          <w:delText>The next question is</w:delText>
        </w:r>
      </w:del>
      <w:del w:id="2583" w:author="jennifer piehl" w:date="2020-03-06T10:35:00Z">
        <w:r w:rsidRPr="003E2A48" w:rsidDel="009522F2">
          <w:delText xml:space="preserve"> whether the covariates improve</w:delText>
        </w:r>
      </w:del>
      <w:del w:id="2584" w:author="jennifer piehl" w:date="2020-03-06T10:33:00Z">
        <w:r w:rsidRPr="003E2A48" w:rsidDel="004C4001">
          <w:delText xml:space="preserve"> the</w:delText>
        </w:r>
      </w:del>
      <w:del w:id="2585" w:author="jennifer piehl" w:date="2020-03-06T10:35:00Z">
        <w:r w:rsidRPr="003E2A48" w:rsidDel="009522F2">
          <w:delText xml:space="preserve"> predictions</w:delText>
        </w:r>
      </w:del>
      <w:del w:id="2586" w:author="jennifer piehl" w:date="2020-03-06T10:34:00Z">
        <w:r w:rsidRPr="003E2A48" w:rsidDel="009522F2">
          <w:delText xml:space="preserve"> compared to the GAM catch models (without covariates).</w:delText>
        </w:r>
      </w:del>
      <w:del w:id="2587" w:author="jennifer piehl" w:date="2020-03-06T10:35:00Z">
        <w:r w:rsidRPr="003E2A48" w:rsidDel="009522F2">
          <w:delText xml:space="preserve"> For the Oct-Mar catch,</w:delText>
        </w:r>
      </w:del>
      <w:del w:id="2588" w:author="jennifer piehl" w:date="2020-03-06T10:40:00Z">
        <w:r w:rsidRPr="003E2A48" w:rsidDel="000055B5">
          <w:delText xml:space="preserve"> the 2.5-year average SST improved </w:delText>
        </w:r>
      </w:del>
      <w:del w:id="2589" w:author="jennifer piehl" w:date="2020-03-06T10:35:00Z">
        <w:r w:rsidRPr="003E2A48" w:rsidDel="009522F2">
          <w:delText xml:space="preserve">the </w:delText>
        </w:r>
      </w:del>
      <w:del w:id="2590" w:author="jennifer piehl" w:date="2020-03-06T10:40:00Z">
        <w:r w:rsidRPr="003E2A48" w:rsidDel="000055B5">
          <w:delText>prediction the most</w:delText>
        </w:r>
      </w:del>
      <w:del w:id="2591" w:author="jennifer piehl" w:date="2020-03-06T10:34:00Z">
        <w:r w:rsidRPr="003E2A48" w:rsidDel="009522F2">
          <w:delText xml:space="preserve">; </w:delText>
        </w:r>
      </w:del>
      <w:del w:id="2592" w:author="jennifer piehl" w:date="2020-03-06T10:40:00Z">
        <w:r w:rsidRPr="003E2A48" w:rsidDel="000055B5">
          <w:delText xml:space="preserve">22.1% </w:delText>
        </w:r>
      </w:del>
      <w:del w:id="2593" w:author="jennifer piehl" w:date="2020-03-06T10:35:00Z">
        <w:r w:rsidRPr="003E2A48" w:rsidDel="009522F2">
          <w:delText xml:space="preserve">for </w:delText>
        </w:r>
      </w:del>
      <w:del w:id="2594" w:author="jennifer piehl" w:date="2020-03-06T10:34:00Z">
        <w:r w:rsidRPr="003E2A48" w:rsidDel="009522F2">
          <w:delText>the more complex GAM model (</w:delText>
        </w:r>
      </w:del>
      <w:del w:id="2595" w:author="jennifer piehl" w:date="2020-03-06T10:40:00Z">
        <w:r w:rsidRPr="003E2A48" w:rsidDel="000055B5">
          <w:delText>M1</w:delText>
        </w:r>
      </w:del>
      <w:del w:id="2596" w:author="jennifer piehl" w:date="2020-03-06T10:34:00Z">
        <w:r w:rsidRPr="003E2A48" w:rsidDel="009522F2">
          <w:delText>)</w:delText>
        </w:r>
      </w:del>
      <w:del w:id="2597" w:author="jennifer piehl" w:date="2020-03-06T10:40:00Z">
        <w:r w:rsidRPr="003E2A48" w:rsidDel="000055B5">
          <w:delText xml:space="preserve"> and 17.5% </w:delText>
        </w:r>
      </w:del>
      <w:del w:id="2598" w:author="jennifer piehl" w:date="2020-03-06T10:35:00Z">
        <w:r w:rsidRPr="003E2A48" w:rsidDel="009522F2">
          <w:delText xml:space="preserve">for </w:delText>
        </w:r>
      </w:del>
      <w:del w:id="2599" w:author="jennifer piehl" w:date="2020-03-06T10:34:00Z">
        <w:r w:rsidRPr="003E2A48" w:rsidDel="009522F2">
          <w:delText>the simpler GAM model (</w:delText>
        </w:r>
      </w:del>
      <w:del w:id="2600" w:author="jennifer piehl" w:date="2020-03-06T10:40:00Z">
        <w:r w:rsidRPr="003E2A48" w:rsidDel="000055B5">
          <w:delText>M2). For Jul</w:delText>
        </w:r>
      </w:del>
      <w:del w:id="2601" w:author="jennifer piehl" w:date="2020-03-06T10:35:00Z">
        <w:r w:rsidRPr="003E2A48" w:rsidDel="009522F2">
          <w:delText>-</w:delText>
        </w:r>
      </w:del>
      <w:del w:id="2602" w:author="jennifer piehl" w:date="2020-03-06T10:40:00Z">
        <w:r w:rsidRPr="003E2A48" w:rsidDel="000055B5">
          <w:delText>Sep catch, only Jun</w:delText>
        </w:r>
      </w:del>
      <w:del w:id="2603" w:author="jennifer piehl" w:date="2020-03-06T10:36:00Z">
        <w:r w:rsidRPr="003E2A48" w:rsidDel="009522F2">
          <w:delText>-</w:delText>
        </w:r>
      </w:del>
      <w:del w:id="2604" w:author="jennifer piehl" w:date="2020-03-06T10:40:00Z">
        <w:r w:rsidRPr="003E2A48" w:rsidDel="000055B5">
          <w:delText xml:space="preserve">Sep SST </w:delText>
        </w:r>
      </w:del>
      <w:del w:id="2605" w:author="jennifer piehl" w:date="2020-03-06T10:36:00Z">
        <w:r w:rsidRPr="003E2A48" w:rsidDel="009522F2">
          <w:delText xml:space="preserve">in the current season </w:delText>
        </w:r>
      </w:del>
      <w:del w:id="2606" w:author="jennifer piehl" w:date="2020-03-06T10:40:00Z">
        <w:r w:rsidRPr="003E2A48" w:rsidDel="000055B5">
          <w:delText xml:space="preserve">reduced the prediction error </w:delText>
        </w:r>
      </w:del>
      <w:del w:id="2607" w:author="jennifer piehl" w:date="2020-03-06T10:36:00Z">
        <w:r w:rsidRPr="003E2A48" w:rsidDel="009522F2">
          <w:delText xml:space="preserve">and only </w:delText>
        </w:r>
      </w:del>
      <w:del w:id="2608" w:author="jennifer piehl" w:date="2020-03-06T10:40:00Z">
        <w:r w:rsidRPr="003E2A48" w:rsidDel="000055B5">
          <w:delText>by 8.2%. The Jul</w:delText>
        </w:r>
      </w:del>
      <w:del w:id="2609" w:author="jennifer piehl" w:date="2020-03-06T10:39:00Z">
        <w:r w:rsidRPr="003E2A48" w:rsidDel="000055B5">
          <w:delText>-</w:delText>
        </w:r>
      </w:del>
      <w:del w:id="2610" w:author="jennifer piehl" w:date="2020-03-06T10:40:00Z">
        <w:r w:rsidRPr="003E2A48" w:rsidDel="000055B5">
          <w:delText>Sep catch is difficult to forecast</w:delText>
        </w:r>
      </w:del>
      <w:del w:id="2611" w:author="jennifer piehl" w:date="2020-03-06T10:39:00Z">
        <w:r w:rsidRPr="003E2A48" w:rsidDel="000055B5">
          <w:delText>. It has</w:delText>
        </w:r>
      </w:del>
      <w:del w:id="2612" w:author="jennifer piehl" w:date="2020-03-06T10:40:00Z">
        <w:r w:rsidRPr="003E2A48" w:rsidDel="000055B5">
          <w:delText xml:space="preserve"> high variability that is poorly explained by past catch or the environment. In contrast, the Oct-Mar catch is much better explained by prior catch (higher </w:delTex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E2A48" w:rsidDel="000055B5">
          <w:delText>) and the forecast errors (LOOCV RMSE) are smaller.</w:delText>
        </w:r>
      </w:del>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2613" w:name="conclusions"/>
      <w:ins w:id="2614" w:author="jennifer piehl" w:date="2020-03-05T10:46:00Z">
        <w:r>
          <w:rPr>
            <w:rFonts w:asciiTheme="minorHAnsi" w:hAnsiTheme="minorHAnsi"/>
            <w:color w:val="auto"/>
            <w:sz w:val="24"/>
            <w:szCs w:val="24"/>
          </w:rPr>
          <w:t xml:space="preserve">5 </w:t>
        </w:r>
      </w:ins>
      <w:r w:rsidRPr="003E2A48">
        <w:rPr>
          <w:rFonts w:asciiTheme="minorHAnsi" w:hAnsiTheme="minorHAnsi"/>
          <w:color w:val="auto"/>
          <w:sz w:val="24"/>
          <w:szCs w:val="24"/>
        </w:rPr>
        <w:t>CONCLUSIONS</w:t>
      </w:r>
      <w:bookmarkEnd w:id="2613"/>
    </w:p>
    <w:p w14:paraId="3C4519A7" w14:textId="2FA3246E" w:rsidR="008062F9" w:rsidRPr="003E2A48" w:rsidRDefault="00806920" w:rsidP="00354701">
      <w:pPr>
        <w:pStyle w:val="FirstParagraph"/>
        <w:spacing w:before="0" w:after="0" w:line="480" w:lineRule="auto"/>
      </w:pPr>
      <w:del w:id="2615" w:author="jennifer piehl" w:date="2020-03-06T11:17:00Z">
        <w:r w:rsidRPr="003E2A48" w:rsidDel="00973623">
          <w:delText xml:space="preserve">Remote </w:delText>
        </w:r>
      </w:del>
      <w:ins w:id="2616" w:author="jennifer piehl" w:date="2020-03-06T11:17:00Z">
        <w:r w:rsidR="00973623">
          <w:t>Satellite r</w:t>
        </w:r>
        <w:r w:rsidR="00973623" w:rsidRPr="003E2A48">
          <w:t xml:space="preserve">emote </w:t>
        </w:r>
      </w:ins>
      <w:r w:rsidRPr="003E2A48">
        <w:t xml:space="preserve">sensing </w:t>
      </w:r>
      <w:del w:id="2617" w:author="jennifer piehl" w:date="2020-03-06T11:17:00Z">
        <w:r w:rsidRPr="003E2A48" w:rsidDel="00973623">
          <w:delText xml:space="preserve">via satellites </w:delText>
        </w:r>
      </w:del>
      <w:r w:rsidRPr="003E2A48">
        <w:t xml:space="preserve">can be used to detect changes in </w:t>
      </w:r>
      <w:del w:id="2618" w:author="jennifer piehl" w:date="2020-03-06T11:18:00Z">
        <w:r w:rsidRPr="003E2A48" w:rsidDel="00973623">
          <w:delText xml:space="preserve">ocean </w:delText>
        </w:r>
      </w:del>
      <w:r w:rsidRPr="003E2A48">
        <w:t>physical, biological</w:t>
      </w:r>
      <w:ins w:id="2619" w:author="jennifer piehl" w:date="2020-03-06T11:18:00Z">
        <w:r w:rsidR="00973623">
          <w:t>,</w:t>
        </w:r>
      </w:ins>
      <w:r w:rsidRPr="003E2A48">
        <w:t xml:space="preserve"> and chemical properties</w:t>
      </w:r>
      <w:ins w:id="2620" w:author="jennifer piehl" w:date="2020-03-06T11:18:00Z">
        <w:r w:rsidR="00973623">
          <w:t xml:space="preserve"> of the ocean</w:t>
        </w:r>
      </w:ins>
      <w:r w:rsidRPr="003E2A48">
        <w:t>, such as surface temperature, wind</w:t>
      </w:r>
      <w:del w:id="2621" w:author="jennifer piehl" w:date="2020-03-06T11:18:00Z">
        <w:r w:rsidRPr="003E2A48" w:rsidDel="00973623">
          <w:delText>s</w:delText>
        </w:r>
      </w:del>
      <w:r w:rsidRPr="003E2A48">
        <w:t>, surface height, surface waves, rainfall</w:t>
      </w:r>
      <w:ins w:id="2622" w:author="jennifer piehl" w:date="2020-03-06T11:18:00Z">
        <w:r w:rsidR="00973623">
          <w:t>,</w:t>
        </w:r>
      </w:ins>
      <w:r w:rsidRPr="003E2A48">
        <w:t xml:space="preserve"> and surface salinity, as well as </w:t>
      </w:r>
      <w:del w:id="2623" w:author="jennifer piehl" w:date="2020-03-06T11:18:00Z">
        <w:r w:rsidRPr="003E2A48" w:rsidDel="00973623">
          <w:delText xml:space="preserve">the </w:delText>
        </w:r>
      </w:del>
      <w:r w:rsidRPr="003E2A48">
        <w:t>ecosystem and water</w:t>
      </w:r>
      <w:ins w:id="2624" w:author="jennifer piehl" w:date="2020-03-06T11:18:00Z">
        <w:r w:rsidR="00973623">
          <w:t>-</w:t>
        </w:r>
      </w:ins>
      <w:del w:id="2625" w:author="jennifer piehl" w:date="2020-03-06T11:18:00Z">
        <w:r w:rsidRPr="003E2A48" w:rsidDel="00973623">
          <w:delText xml:space="preserve"> </w:delText>
        </w:r>
      </w:del>
      <w:r w:rsidRPr="003E2A48">
        <w:t>quality changes. Unlike in-situ measurement</w:t>
      </w:r>
      <w:del w:id="2626" w:author="jennifer piehl" w:date="2020-03-06T11:19:00Z">
        <w:r w:rsidRPr="003E2A48" w:rsidDel="00973623">
          <w:delText>s</w:delText>
        </w:r>
      </w:del>
      <w:r w:rsidRPr="003E2A48">
        <w:t xml:space="preserve">, </w:t>
      </w:r>
      <w:ins w:id="2627" w:author="jennifer piehl" w:date="2020-03-06T11:19:00Z">
        <w:r w:rsidR="00973623">
          <w:t xml:space="preserve">remote sensing enables the rapid acquisition of </w:t>
        </w:r>
      </w:ins>
      <w:r w:rsidRPr="003E2A48">
        <w:t>environmental measure</w:t>
      </w:r>
      <w:ins w:id="2628" w:author="jennifer piehl" w:date="2020-03-06T11:19:00Z">
        <w:r w:rsidR="00973623">
          <w:t>ments</w:t>
        </w:r>
      </w:ins>
      <w:del w:id="2629" w:author="jennifer piehl" w:date="2020-03-06T11:19:00Z">
        <w:r w:rsidRPr="003E2A48" w:rsidDel="00973623">
          <w:delText>s from</w:delText>
        </w:r>
      </w:del>
      <w:ins w:id="2630" w:author="jennifer piehl" w:date="2020-03-06T11:19:00Z">
        <w:r w:rsidR="00973623">
          <w:t xml:space="preserve"> </w:t>
        </w:r>
      </w:ins>
      <w:del w:id="2631" w:author="jennifer piehl" w:date="2020-03-06T11:19:00Z">
        <w:r w:rsidRPr="003E2A48" w:rsidDel="00973623">
          <w:delText xml:space="preserve"> remote sensing can be acquired </w:delText>
        </w:r>
      </w:del>
      <w:del w:id="2632" w:author="jennifer piehl" w:date="2020-03-06T11:20:00Z">
        <w:r w:rsidRPr="003E2A48" w:rsidDel="00973623">
          <w:delText xml:space="preserve">rapidly and </w:delText>
        </w:r>
      </w:del>
      <w:r w:rsidRPr="003E2A48">
        <w:t>over large regions.</w:t>
      </w:r>
      <w:ins w:id="2633" w:author="jennifer piehl" w:date="2020-03-06T11:35:00Z">
        <w:r w:rsidR="006014DA">
          <w:t xml:space="preserve"> In the case of the Indian oil sardine, </w:t>
        </w:r>
      </w:ins>
      <w:del w:id="2634" w:author="jennifer piehl" w:date="2020-03-06T11:35:00Z">
        <w:r w:rsidRPr="003E2A48" w:rsidDel="006014DA">
          <w:delText xml:space="preserve"> H</w:delText>
        </w:r>
      </w:del>
      <w:ins w:id="2635" w:author="jennifer piehl" w:date="2020-03-06T11:35:00Z">
        <w:r w:rsidR="006014DA">
          <w:t>h</w:t>
        </w:r>
      </w:ins>
      <w:r w:rsidRPr="003E2A48">
        <w:t xml:space="preserve">owever, </w:t>
      </w:r>
      <w:ins w:id="2636" w:author="jennifer piehl" w:date="2020-03-06T11:35:00Z">
        <w:r w:rsidR="006014DA">
          <w:t>the life history of th</w:t>
        </w:r>
      </w:ins>
      <w:ins w:id="2637" w:author="jennifer piehl" w:date="2020-03-06T11:36:00Z">
        <w:r w:rsidR="006014DA">
          <w:t>e</w:t>
        </w:r>
      </w:ins>
      <w:ins w:id="2638" w:author="jennifer piehl" w:date="2020-03-06T11:35:00Z">
        <w:r w:rsidR="006014DA">
          <w:t xml:space="preserve"> fish </w:t>
        </w:r>
      </w:ins>
      <w:ins w:id="2639" w:author="jennifer piehl" w:date="2020-03-06T11:36:00Z">
        <w:r w:rsidR="006014DA">
          <w:t xml:space="preserve">alone </w:t>
        </w:r>
      </w:ins>
      <w:ins w:id="2640" w:author="jennifer piehl" w:date="2020-03-06T11:35:00Z">
        <w:r w:rsidR="006014DA">
          <w:t>does</w:t>
        </w:r>
      </w:ins>
      <w:ins w:id="2641" w:author="jennifer piehl" w:date="2020-03-06T11:36:00Z">
        <w:r w:rsidR="006014DA">
          <w:t xml:space="preserve"> not clarify </w:t>
        </w:r>
      </w:ins>
      <w:r w:rsidRPr="003E2A48">
        <w:t xml:space="preserve">which environmental covariates </w:t>
      </w:r>
      <w:del w:id="2642" w:author="jennifer piehl" w:date="2020-03-06T11:35:00Z">
        <w:r w:rsidRPr="003E2A48" w:rsidDel="006014DA">
          <w:delText xml:space="preserve">will </w:delText>
        </w:r>
      </w:del>
      <w:ins w:id="2643" w:author="jennifer piehl" w:date="2020-03-06T11:35:00Z">
        <w:r w:rsidR="006014DA">
          <w:t xml:space="preserve">can </w:t>
        </w:r>
      </w:ins>
      <w:r w:rsidRPr="003E2A48">
        <w:t xml:space="preserve">improve </w:t>
      </w:r>
      <w:ins w:id="2644" w:author="jennifer piehl" w:date="2020-03-06T11:35:00Z">
        <w:r w:rsidR="006014DA">
          <w:lastRenderedPageBreak/>
          <w:t xml:space="preserve">landing </w:t>
        </w:r>
      </w:ins>
      <w:r w:rsidRPr="003E2A48">
        <w:t>forecasts</w:t>
      </w:r>
      <w:del w:id="2645" w:author="jennifer piehl" w:date="2020-03-06T11:36:00Z">
        <w:r w:rsidRPr="003E2A48" w:rsidDel="006014DA">
          <w:delText xml:space="preserve"> is not obvious from oil sardine life history alone</w:delText>
        </w:r>
      </w:del>
      <w:r w:rsidRPr="003E2A48">
        <w:t xml:space="preserve">. </w:t>
      </w:r>
      <w:del w:id="2646" w:author="jennifer piehl" w:date="2020-03-06T11:36:00Z">
        <w:r w:rsidRPr="003E2A48" w:rsidDel="006014DA">
          <w:delText xml:space="preserve">We </w:delText>
        </w:r>
      </w:del>
      <w:ins w:id="2647" w:author="jennifer piehl" w:date="2020-03-06T11:36:00Z">
        <w:r w:rsidR="006014DA">
          <w:t>In this study, w</w:t>
        </w:r>
        <w:r w:rsidR="006014DA" w:rsidRPr="003E2A48">
          <w:t xml:space="preserve">e </w:t>
        </w:r>
      </w:ins>
      <w:r w:rsidRPr="003E2A48">
        <w:t xml:space="preserve">tested many </w:t>
      </w:r>
      <w:del w:id="2648" w:author="jennifer piehl" w:date="2020-03-06T11:36:00Z">
        <w:r w:rsidRPr="003E2A48" w:rsidDel="006014DA">
          <w:delText xml:space="preserve">of the </w:delText>
        </w:r>
      </w:del>
      <w:r w:rsidRPr="003E2A48">
        <w:t xml:space="preserve">covariates that are known or have been postulated to </w:t>
      </w:r>
      <w:del w:id="2649" w:author="jennifer piehl" w:date="2020-03-06T11:36:00Z">
        <w:r w:rsidRPr="003E2A48" w:rsidDel="006014DA">
          <w:delText>have an e</w:delText>
        </w:r>
      </w:del>
      <w:ins w:id="2650" w:author="jennifer piehl" w:date="2020-03-06T11:36:00Z">
        <w:r w:rsidR="006014DA">
          <w:t>a</w:t>
        </w:r>
      </w:ins>
      <w:r w:rsidRPr="003E2A48">
        <w:t xml:space="preserve">ffect </w:t>
      </w:r>
      <w:del w:id="2651" w:author="jennifer piehl" w:date="2020-03-06T11:36:00Z">
        <w:r w:rsidRPr="003E2A48" w:rsidDel="006014DA">
          <w:delText xml:space="preserve">on </w:delText>
        </w:r>
      </w:del>
      <w:r w:rsidRPr="003E2A48">
        <w:t>sardine spawning, growth</w:t>
      </w:r>
      <w:ins w:id="2652" w:author="jennifer piehl" w:date="2020-03-06T11:36:00Z">
        <w:r w:rsidR="006014DA">
          <w:t>,</w:t>
        </w:r>
      </w:ins>
      <w:r w:rsidRPr="003E2A48">
        <w:t xml:space="preserve"> and survival</w:t>
      </w:r>
      <w:del w:id="2653" w:author="jennifer piehl" w:date="2020-03-06T11:36:00Z">
        <w:r w:rsidRPr="003E2A48" w:rsidDel="006014DA">
          <w:delText xml:space="preserve"> (Table 1): precipitation, upwelling indices, ocean temperature and chlorophyll-a in various critical months of the sardine life-cycle</w:delText>
        </w:r>
      </w:del>
      <w:r w:rsidRPr="003E2A48">
        <w:t>. We found that the multi</w:t>
      </w:r>
      <w:del w:id="2654" w:author="jennifer piehl" w:date="2020-03-06T11:37:00Z">
        <w:r w:rsidRPr="003E2A48" w:rsidDel="006014DA">
          <w:delText>-</w:delText>
        </w:r>
      </w:del>
      <w:r w:rsidRPr="003E2A48">
        <w:t xml:space="preserve">year average nearshore ocean temperature explained the most variability in </w:t>
      </w:r>
      <w:del w:id="2655" w:author="jennifer piehl" w:date="2020-03-06T11:37:00Z">
        <w:r w:rsidRPr="003E2A48" w:rsidDel="006014DA">
          <w:delText xml:space="preserve">the </w:delText>
        </w:r>
      </w:del>
      <w:r w:rsidRPr="003E2A48">
        <w:t xml:space="preserve">landings and </w:t>
      </w:r>
      <w:del w:id="2656" w:author="jennifer piehl" w:date="2020-03-06T11:37:00Z">
        <w:r w:rsidRPr="003E2A48" w:rsidDel="006014DA">
          <w:delText>addition of this covariate to the</w:delText>
        </w:r>
      </w:del>
      <w:ins w:id="2657" w:author="jennifer piehl" w:date="2020-03-06T11:37:00Z">
        <w:r w:rsidR="006014DA">
          <w:t xml:space="preserve">best improved </w:t>
        </w:r>
      </w:ins>
      <w:del w:id="2658" w:author="jennifer piehl" w:date="2020-03-06T11:37:00Z">
        <w:r w:rsidRPr="003E2A48" w:rsidDel="006014DA">
          <w:delText xml:space="preserve"> catch models improved </w:delText>
        </w:r>
      </w:del>
      <w:r w:rsidRPr="003E2A48">
        <w:t xml:space="preserve">out-of-sample prediction. This covariate is not </w:t>
      </w:r>
      <w:del w:id="2659" w:author="jennifer piehl" w:date="2020-03-06T11:37:00Z">
        <w:r w:rsidRPr="003E2A48" w:rsidDel="00636F50">
          <w:delText xml:space="preserve">as directly </w:delText>
        </w:r>
      </w:del>
      <w:r w:rsidRPr="003E2A48">
        <w:t xml:space="preserve">tied to stages of the oil sardine life cycle as </w:t>
      </w:r>
      <w:ins w:id="2660" w:author="jennifer piehl" w:date="2020-03-06T11:37:00Z">
        <w:r w:rsidR="006014DA">
          <w:t>directly as are</w:t>
        </w:r>
      </w:ins>
      <w:del w:id="2661" w:author="jennifer piehl" w:date="2020-03-06T11:37:00Z">
        <w:r w:rsidRPr="003E2A48" w:rsidDel="006014DA">
          <w:delText xml:space="preserve">the </w:delText>
        </w:r>
      </w:del>
      <w:ins w:id="2662" w:author="jennifer piehl" w:date="2020-03-06T11:37:00Z">
        <w:r w:rsidR="006014DA">
          <w:t xml:space="preserve"> </w:t>
        </w:r>
      </w:ins>
      <w:r w:rsidRPr="003E2A48">
        <w:t xml:space="preserve">other covariates we tested, </w:t>
      </w:r>
      <w:ins w:id="2663" w:author="jennifer piehl" w:date="2020-03-06T11:38:00Z">
        <w:r w:rsidR="00636F50">
          <w:t>al</w:t>
        </w:r>
      </w:ins>
      <w:r w:rsidRPr="003E2A48">
        <w:t xml:space="preserve">though it does integrate </w:t>
      </w:r>
      <w:del w:id="2664" w:author="jennifer piehl" w:date="2020-03-06T11:38:00Z">
        <w:r w:rsidRPr="003E2A48" w:rsidDel="00636F50">
          <w:delText xml:space="preserve">over </w:delText>
        </w:r>
      </w:del>
      <w:r w:rsidRPr="003E2A48">
        <w:t>multiple influences (</w:t>
      </w:r>
      <w:ins w:id="2665" w:author="jennifer piehl" w:date="2020-03-06T11:38:00Z">
        <w:r w:rsidR="00636F50">
          <w:t xml:space="preserve">i.e., </w:t>
        </w:r>
      </w:ins>
      <w:r w:rsidRPr="003E2A48">
        <w:t>upwelling strength and temperature)</w:t>
      </w:r>
      <w:del w:id="2666" w:author="jennifer piehl" w:date="2020-03-06T11:38:00Z">
        <w:r w:rsidRPr="003E2A48" w:rsidDel="00636F50">
          <w:delText xml:space="preserve"> over multiple years</w:delText>
        </w:r>
      </w:del>
      <w:r w:rsidRPr="003E2A48">
        <w:t>.</w:t>
      </w:r>
    </w:p>
    <w:p w14:paraId="41F5EBEB" w14:textId="4FCBB97A" w:rsidR="008062F9" w:rsidRPr="003E2A48" w:rsidRDefault="00806920">
      <w:pPr>
        <w:pStyle w:val="BodyText"/>
        <w:spacing w:before="0" w:after="0" w:line="480" w:lineRule="auto"/>
        <w:ind w:firstLine="360"/>
        <w:pPrChange w:id="2667" w:author="jennifer piehl" w:date="2020-03-05T10:46:00Z">
          <w:pPr>
            <w:pStyle w:val="BodyText"/>
            <w:spacing w:before="0" w:after="0" w:line="480" w:lineRule="auto"/>
          </w:pPr>
        </w:pPrChange>
      </w:pPr>
      <w:r w:rsidRPr="003E2A48">
        <w:t>The temperature of the Western Indian Ocean, of which the Southeast Arabian Sea is a part, has been increasing over the last century at a</w:t>
      </w:r>
      <w:ins w:id="2668" w:author="jennifer piehl" w:date="2020-03-06T11:39:00Z">
        <w:r w:rsidR="00636F50">
          <w:t xml:space="preserve"> greater</w:t>
        </w:r>
      </w:ins>
      <w:r w:rsidRPr="003E2A48">
        <w:t xml:space="preserve"> rate </w:t>
      </w:r>
      <w:del w:id="2669" w:author="jennifer piehl" w:date="2020-03-06T11:39:00Z">
        <w:r w:rsidRPr="003E2A48" w:rsidDel="00636F50">
          <w:delText xml:space="preserve">higher </w:delText>
        </w:r>
      </w:del>
      <w:r w:rsidRPr="003E2A48">
        <w:t xml:space="preserve">than </w:t>
      </w:r>
      <w:ins w:id="2670" w:author="jennifer piehl" w:date="2020-03-06T11:39:00Z">
        <w:r w:rsidR="00636F50">
          <w:t xml:space="preserve">in </w:t>
        </w:r>
      </w:ins>
      <w:r w:rsidRPr="003E2A48">
        <w:t>any other tropical ocean (Roxy</w:t>
      </w:r>
      <w:del w:id="2671" w:author="jennifer piehl" w:date="2020-03-05T12:25:00Z">
        <w:r w:rsidRPr="003E2A48" w:rsidDel="00685AF2">
          <w:delText xml:space="preserve"> et al., </w:delText>
        </w:r>
      </w:del>
      <w:ins w:id="2672" w:author="jennifer piehl" w:date="2020-03-05T12:25:00Z">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ins>
      <w:r w:rsidRPr="003E2A48">
        <w:t>2014)</w:t>
      </w:r>
      <w:ins w:id="2673" w:author="jennifer piehl" w:date="2020-03-06T11:39:00Z">
        <w:r w:rsidR="00636F50">
          <w:t>,</w:t>
        </w:r>
      </w:ins>
      <w:r w:rsidRPr="003E2A48">
        <w:t xml:space="preserve"> and </w:t>
      </w:r>
      <w:del w:id="2674" w:author="jennifer piehl" w:date="2020-03-06T11:40:00Z">
        <w:r w:rsidRPr="003E2A48" w:rsidDel="00636F50">
          <w:delText xml:space="preserve">the </w:delText>
        </w:r>
      </w:del>
      <w:r w:rsidRPr="003E2A48">
        <w:t xml:space="preserve">warming has been most extreme during the summer monsoon months. This ocean climate change is affecting </w:t>
      </w:r>
      <w:ins w:id="2675" w:author="jennifer piehl" w:date="2020-03-06T11:40:00Z">
        <w:r w:rsidR="00CE11E9">
          <w:t xml:space="preserve">the </w:t>
        </w:r>
      </w:ins>
      <w:r w:rsidRPr="003E2A48">
        <w:t>oil sardine distribution</w:t>
      </w:r>
      <w:del w:id="2676" w:author="jennifer piehl" w:date="2020-03-06T11:40:00Z">
        <w:r w:rsidRPr="003E2A48" w:rsidDel="00CE11E9">
          <w:delText>s</w:delText>
        </w:r>
      </w:del>
      <w:r w:rsidRPr="003E2A48">
        <w:t>, with significant landings now occurring north of Goa (</w:t>
      </w:r>
      <w:proofErr w:type="spellStart"/>
      <w:r w:rsidRPr="003E2A48">
        <w:t>Vivekanandan</w:t>
      </w:r>
      <w:proofErr w:type="spellEnd"/>
      <w:del w:id="2677" w:author="jennifer piehl" w:date="2020-03-05T12:26:00Z">
        <w:r w:rsidRPr="003E2A48" w:rsidDel="00685AF2">
          <w:delText xml:space="preserve"> et al.,</w:delText>
        </w:r>
      </w:del>
      <w:ins w:id="2678" w:author="jennifer piehl" w:date="2020-03-05T12:26:00Z">
        <w:r w:rsidR="00685AF2">
          <w:t xml:space="preserve">, </w:t>
        </w:r>
        <w:r w:rsidR="00685AF2" w:rsidRPr="003E2A48">
          <w:t xml:space="preserve">Rajagopalan, &amp; Pillai, </w:t>
        </w:r>
      </w:ins>
      <w:del w:id="2679" w:author="jennifer piehl" w:date="2020-03-05T12:26:00Z">
        <w:r w:rsidRPr="003E2A48" w:rsidDel="00685AF2">
          <w:delText xml:space="preserve"> </w:delText>
        </w:r>
      </w:del>
      <w:r w:rsidRPr="003E2A48">
        <w:t>2009). Continued warming is expected to affect the productivity of the region via multiple pathways, including</w:t>
      </w:r>
      <w:ins w:id="2680" w:author="jennifer piehl" w:date="2020-03-06T11:40:00Z">
        <w:r w:rsidR="00CE11E9">
          <w:t xml:space="preserve"> </w:t>
        </w:r>
      </w:ins>
      <w:del w:id="2681" w:author="jennifer piehl" w:date="2020-03-06T11:40:00Z">
        <w:r w:rsidRPr="003E2A48" w:rsidDel="00CE11E9">
          <w:delText xml:space="preserve"> both the</w:delText>
        </w:r>
      </w:del>
      <w:del w:id="2682" w:author="jennifer piehl" w:date="2020-03-06T11:41:00Z">
        <w:r w:rsidRPr="003E2A48" w:rsidDel="00CE11E9">
          <w:delText xml:space="preserve"> </w:delText>
        </w:r>
      </w:del>
      <w:r w:rsidRPr="003E2A48">
        <w:t xml:space="preserve">direct effects of temperature change on the physiology and behavior of organisms and multiple </w:t>
      </w:r>
      <w:del w:id="2683" w:author="jennifer piehl" w:date="2020-03-06T11:40:00Z">
        <w:r w:rsidRPr="003E2A48" w:rsidDel="00CE11E9">
          <w:delText xml:space="preserve">of </w:delText>
        </w:r>
      </w:del>
      <w:r w:rsidRPr="003E2A48">
        <w:t>indirect effects</w:t>
      </w:r>
      <w:ins w:id="2684" w:author="jennifer piehl" w:date="2020-03-06T11:41:00Z">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ins>
      <w:r w:rsidRPr="003E2A48">
        <w:t xml:space="preserve"> (</w:t>
      </w:r>
      <w:proofErr w:type="spellStart"/>
      <w:r w:rsidRPr="003E2A48">
        <w:t>Moustahfid</w:t>
      </w:r>
      <w:proofErr w:type="spellEnd"/>
      <w:del w:id="2685" w:author="jennifer piehl" w:date="2020-03-05T12:24:00Z">
        <w:r w:rsidRPr="003E2A48" w:rsidDel="00685AF2">
          <w:delText xml:space="preserve"> et al.,</w:delText>
        </w:r>
      </w:del>
      <w:ins w:id="2686" w:author="jennifer piehl" w:date="2020-03-05T12:24:00Z">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ins>
      <w:del w:id="2687" w:author="jennifer piehl" w:date="2020-03-05T12:24:00Z">
        <w:r w:rsidRPr="003E2A48" w:rsidDel="00685AF2">
          <w:delText xml:space="preserve"> </w:delText>
        </w:r>
      </w:del>
      <w:r w:rsidRPr="003E2A48">
        <w:t xml:space="preserve">2018). </w:t>
      </w:r>
      <w:del w:id="2688" w:author="jennifer piehl" w:date="2020-03-06T11:42:00Z">
        <w:r w:rsidRPr="003E2A48" w:rsidDel="00CE11E9">
          <w:delText>These indirect effects</w:delText>
        </w:r>
      </w:del>
      <w:del w:id="2689" w:author="jennifer piehl" w:date="2020-03-06T11:41:00Z">
        <w:r w:rsidRPr="003E2A48" w:rsidDel="00CE11E9">
          <w:delText xml:space="preserve"> include changes to salinity, oxygen concentrations, currents, wind patterns, ocean stratification and upwelling spatial patterns, phenology, and intensity</w:delText>
        </w:r>
      </w:del>
      <w:del w:id="2690" w:author="jennifer piehl" w:date="2020-03-06T11:42:00Z">
        <w:r w:rsidRPr="003E2A48" w:rsidDel="00CE11E9">
          <w:delText>. I</w:delText>
        </w:r>
      </w:del>
      <w:ins w:id="2691" w:author="jennifer piehl" w:date="2020-03-06T11:42:00Z">
        <w:r w:rsidR="00CE11E9">
          <w:t xml:space="preserve">The </w:t>
        </w:r>
      </w:ins>
      <w:del w:id="2692" w:author="jennifer piehl" w:date="2020-03-06T11:42:00Z">
        <w:r w:rsidRPr="003E2A48" w:rsidDel="00CE11E9">
          <w:delText xml:space="preserve">ncorporating </w:delText>
        </w:r>
      </w:del>
      <w:ins w:id="2693" w:author="jennifer piehl" w:date="2020-03-06T11:42:00Z">
        <w:r w:rsidR="00CE11E9">
          <w:t>i</w:t>
        </w:r>
        <w:r w:rsidR="00CE11E9" w:rsidRPr="003E2A48">
          <w:t>ncorporati</w:t>
        </w:r>
        <w:r w:rsidR="00CE11E9">
          <w:t>on of</w:t>
        </w:r>
        <w:r w:rsidR="00CE11E9" w:rsidRPr="003E2A48">
          <w:t xml:space="preserve"> </w:t>
        </w:r>
      </w:ins>
      <w:r w:rsidRPr="003E2A48">
        <w:t xml:space="preserve">environmental covariates into landings forecasts has the potential to improve </w:t>
      </w:r>
      <w:del w:id="2694" w:author="jennifer piehl" w:date="2020-03-06T11:42:00Z">
        <w:r w:rsidRPr="003E2A48" w:rsidDel="00CE11E9">
          <w:delText xml:space="preserve">fisheries </w:delText>
        </w:r>
      </w:del>
      <w:ins w:id="2695" w:author="jennifer piehl" w:date="2020-03-06T11:42:00Z">
        <w:r w:rsidR="00CE11E9" w:rsidRPr="003E2A48">
          <w:t>fisher</w:t>
        </w:r>
        <w:r w:rsidR="00CE11E9">
          <w:t>y</w:t>
        </w:r>
        <w:r w:rsidR="00CE11E9" w:rsidRPr="003E2A48">
          <w:t xml:space="preserve"> </w:t>
        </w:r>
      </w:ins>
      <w:r w:rsidRPr="003E2A48">
        <w:t>management for small pelagic</w:t>
      </w:r>
      <w:ins w:id="2696" w:author="jennifer piehl" w:date="2020-03-06T11:42:00Z">
        <w:r w:rsidR="00CE11E9">
          <w:t xml:space="preserve"> specie</w:t>
        </w:r>
      </w:ins>
      <w:r w:rsidRPr="003E2A48">
        <w:t>s</w:t>
      </w:r>
      <w:ins w:id="2697" w:author="jennifer piehl" w:date="2020-03-06T11:42:00Z">
        <w:r w:rsidR="00CE11E9">
          <w:t>,</w:t>
        </w:r>
      </w:ins>
      <w:r w:rsidRPr="003E2A48">
        <w:t xml:space="preserve"> such as oil sardines</w:t>
      </w:r>
      <w:ins w:id="2698" w:author="jennifer piehl" w:date="2020-03-06T11:42:00Z">
        <w:r w:rsidR="00CE11E9">
          <w:t>,</w:t>
        </w:r>
      </w:ins>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 </w:t>
      </w:r>
      <w:ins w:id="2699" w:author="jennifer piehl" w:date="2020-03-06T11:42:00Z">
        <w:r w:rsidR="00CE11E9">
          <w:t xml:space="preserve">the </w:t>
        </w:r>
      </w:ins>
      <w:r w:rsidRPr="003E2A48">
        <w:t xml:space="preserve">monitoring </w:t>
      </w:r>
      <w:ins w:id="2700" w:author="jennifer piehl" w:date="2020-03-06T11:42:00Z">
        <w:r w:rsidR="00CE11E9">
          <w:t xml:space="preserve">of </w:t>
        </w:r>
      </w:ins>
      <w:del w:id="2701" w:author="jennifer piehl" w:date="2020-03-06T11:43:00Z">
        <w:r w:rsidRPr="003E2A48" w:rsidDel="00CE11E9">
          <w:delText xml:space="preserve">forecast performance and </w:delText>
        </w:r>
      </w:del>
      <w:ins w:id="2702" w:author="jennifer piehl" w:date="2020-03-06T11:42:00Z">
        <w:r w:rsidR="00CE11E9">
          <w:t xml:space="preserve">model </w:t>
        </w:r>
      </w:ins>
      <w:r w:rsidRPr="003E2A48">
        <w:t xml:space="preserve">covariate </w:t>
      </w:r>
      <w:ins w:id="2703" w:author="jennifer piehl" w:date="2020-03-06T11:43:00Z">
        <w:r w:rsidR="00CE11E9">
          <w:t xml:space="preserve">and overall forecast </w:t>
        </w:r>
      </w:ins>
      <w:r w:rsidRPr="003E2A48">
        <w:t xml:space="preserve">performance </w:t>
      </w:r>
      <w:del w:id="2704" w:author="jennifer piehl" w:date="2020-03-06T11:43:00Z">
        <w:r w:rsidRPr="003E2A48" w:rsidDel="00CE11E9">
          <w:delText>in models will be</w:delText>
        </w:r>
      </w:del>
      <w:ins w:id="2705" w:author="jennifer piehl" w:date="2020-03-06T11:43:00Z">
        <w:r w:rsidR="00CE11E9">
          <w:t>is</w:t>
        </w:r>
      </w:ins>
      <w:r w:rsidRPr="003E2A48">
        <w:t xml:space="preserve"> crucial</w:t>
      </w:r>
      <w:ins w:id="2706" w:author="jennifer piehl" w:date="2020-03-06T11:43:00Z">
        <w:r w:rsidR="00CE11E9">
          <w:t>,</w:t>
        </w:r>
      </w:ins>
      <w:r w:rsidRPr="003E2A48">
        <w:t xml:space="preserve"> as </w:t>
      </w:r>
      <w:del w:id="2707" w:author="jennifer piehl" w:date="2020-03-06T11:43:00Z">
        <w:r w:rsidRPr="003E2A48" w:rsidDel="00CE11E9">
          <w:delText xml:space="preserve">a </w:delText>
        </w:r>
      </w:del>
      <w:r w:rsidRPr="003E2A48">
        <w:t>chang</w:t>
      </w:r>
      <w:del w:id="2708" w:author="jennifer piehl" w:date="2020-03-06T11:43:00Z">
        <w:r w:rsidRPr="003E2A48" w:rsidDel="00CE11E9">
          <w:delText>ing</w:delText>
        </w:r>
      </w:del>
      <w:ins w:id="2709" w:author="jennifer piehl" w:date="2020-03-06T11:43:00Z">
        <w:r w:rsidR="00CE11E9">
          <w:t>es in the</w:t>
        </w:r>
      </w:ins>
      <w:r w:rsidRPr="003E2A48">
        <w:t xml:space="preserve"> ocean environment may </w:t>
      </w:r>
      <w:del w:id="2710" w:author="jennifer piehl" w:date="2020-03-06T11:43:00Z">
        <w:r w:rsidRPr="003E2A48" w:rsidDel="00CE11E9">
          <w:delText>also change</w:delText>
        </w:r>
      </w:del>
      <w:ins w:id="2711" w:author="jennifer piehl" w:date="2020-03-06T11:43:00Z">
        <w:r w:rsidR="00CE11E9">
          <w:t>alter</w:t>
        </w:r>
      </w:ins>
      <w:del w:id="2712" w:author="jennifer piehl" w:date="2020-03-06T11:43:00Z">
        <w:r w:rsidRPr="003E2A48" w:rsidDel="00CE11E9">
          <w:delText xml:space="preserve"> the</w:delText>
        </w:r>
      </w:del>
      <w:r w:rsidRPr="003E2A48">
        <w:t xml:space="preserve"> association</w:t>
      </w:r>
      <w:ins w:id="2713" w:author="jennifer piehl" w:date="2020-03-06T11:43:00Z">
        <w:r w:rsidR="00CE11E9">
          <w:t>s, such as that</w:t>
        </w:r>
      </w:ins>
      <w:r w:rsidRPr="003E2A48">
        <w:t xml:space="preserve"> </w:t>
      </w:r>
      <w:ins w:id="2714" w:author="jennifer piehl" w:date="2020-03-06T11:44:00Z">
        <w:r w:rsidR="00CE11E9">
          <w:t xml:space="preserve">observed </w:t>
        </w:r>
      </w:ins>
      <w:r w:rsidRPr="003E2A48">
        <w:t xml:space="preserve">between landings and average </w:t>
      </w:r>
      <w:del w:id="2715" w:author="jennifer piehl" w:date="2020-03-06T11:43:00Z">
        <w:r w:rsidRPr="003E2A48" w:rsidDel="00CE11E9">
          <w:delText>sea surface temperature</w:delText>
        </w:r>
      </w:del>
      <w:ins w:id="2716" w:author="jennifer piehl" w:date="2020-03-06T11:43:00Z">
        <w:r w:rsidR="00CE11E9">
          <w:t>SST</w:t>
        </w:r>
      </w:ins>
      <w:ins w:id="2717" w:author="jennifer piehl" w:date="2020-03-06T11:44:00Z">
        <w:r w:rsidR="00CE11E9">
          <w:t xml:space="preserve"> in this </w:t>
        </w:r>
        <w:commentRangeStart w:id="2718"/>
        <w:r w:rsidR="00CE11E9">
          <w:t>study</w:t>
        </w:r>
      </w:ins>
      <w:r w:rsidRPr="003E2A48">
        <w:t>.</w:t>
      </w:r>
      <w:commentRangeEnd w:id="2718"/>
      <w:r w:rsidR="00CE11E9">
        <w:rPr>
          <w:rStyle w:val="CommentReference"/>
        </w:rPr>
        <w:commentReference w:id="2718"/>
      </w:r>
    </w:p>
    <w:p w14:paraId="12685E75" w14:textId="77777777" w:rsidR="000558C7" w:rsidRPr="003E2A48" w:rsidRDefault="000558C7" w:rsidP="00354701">
      <w:pPr>
        <w:spacing w:after="0" w:line="480" w:lineRule="auto"/>
        <w:rPr>
          <w:rFonts w:eastAsiaTheme="majorEastAsia" w:cstheme="majorBidi"/>
          <w:b/>
          <w:bCs/>
        </w:rPr>
      </w:pPr>
      <w:bookmarkStart w:id="2719" w:name="references"/>
      <w:r w:rsidRPr="003E2A48">
        <w:br w:type="page"/>
      </w:r>
    </w:p>
    <w:p w14:paraId="48FC57F0" w14:textId="6AF1229F" w:rsidR="008062F9" w:rsidRPr="003E2A48" w:rsidDel="00185159" w:rsidRDefault="00185159" w:rsidP="00354701">
      <w:pPr>
        <w:pStyle w:val="Heading1"/>
        <w:spacing w:before="0" w:line="480" w:lineRule="auto"/>
        <w:rPr>
          <w:del w:id="2720" w:author="jennifer piehl" w:date="2020-03-05T10:46:00Z"/>
          <w:rFonts w:asciiTheme="minorHAnsi" w:hAnsiTheme="minorHAnsi"/>
          <w:color w:val="auto"/>
          <w:sz w:val="24"/>
          <w:szCs w:val="24"/>
        </w:rPr>
      </w:pPr>
      <w:commentRangeStart w:id="2721"/>
      <w:r w:rsidRPr="003E2A48">
        <w:rPr>
          <w:rFonts w:asciiTheme="minorHAnsi" w:hAnsiTheme="minorHAnsi"/>
          <w:color w:val="auto"/>
          <w:sz w:val="24"/>
          <w:szCs w:val="24"/>
        </w:rPr>
        <w:lastRenderedPageBreak/>
        <w:t>REFERENCES</w:t>
      </w:r>
      <w:bookmarkEnd w:id="2719"/>
      <w:commentRangeEnd w:id="2721"/>
      <w:r w:rsidR="00685AF2">
        <w:rPr>
          <w:rStyle w:val="CommentReference"/>
          <w:rFonts w:asciiTheme="minorHAnsi" w:eastAsiaTheme="minorHAnsi" w:hAnsiTheme="minorHAnsi" w:cstheme="minorBidi"/>
          <w:b w:val="0"/>
          <w:bCs w:val="0"/>
          <w:color w:val="auto"/>
        </w:rPr>
        <w:commentReference w:id="2721"/>
      </w:r>
    </w:p>
    <w:p w14:paraId="13C67D30" w14:textId="77777777" w:rsidR="0069538F" w:rsidRPr="003E2A48" w:rsidRDefault="0069538F">
      <w:pPr>
        <w:pStyle w:val="Heading1"/>
        <w:spacing w:before="0" w:line="480" w:lineRule="auto"/>
        <w:pPrChange w:id="2722" w:author="jennifer piehl" w:date="2020-03-05T10:46:00Z">
          <w:pPr>
            <w:pStyle w:val="Bibliography"/>
            <w:spacing w:after="0" w:line="480" w:lineRule="auto"/>
          </w:pPr>
        </w:pPrChange>
      </w:pPr>
      <w:bookmarkStart w:id="2723" w:name="ref-AlheitHagen1997"/>
      <w:bookmarkStart w:id="2724" w:name="refs"/>
    </w:p>
    <w:p w14:paraId="40BD5C99" w14:textId="77777777" w:rsidR="008062F9" w:rsidRPr="00CE477A" w:rsidRDefault="00806920">
      <w:pPr>
        <w:pStyle w:val="Bibliography"/>
        <w:spacing w:after="0" w:line="480" w:lineRule="auto"/>
        <w:ind w:left="360" w:hanging="360"/>
        <w:pPrChange w:id="2725" w:author="jennifer piehl" w:date="2020-03-05T12:23:00Z">
          <w:pPr>
            <w:pStyle w:val="Bibliography"/>
            <w:spacing w:after="0" w:line="480" w:lineRule="auto"/>
          </w:pPr>
        </w:pPrChange>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r w:rsidR="00354701" w:rsidRPr="001A7D4A">
        <w:fldChar w:fldCharType="begin"/>
      </w:r>
      <w:r w:rsidR="00354701" w:rsidRPr="00685AF2">
        <w:instrText xml:space="preserve"> HYPERLINK "https://doi.org/https://doi.org/10.1046/j.1365-2419.1997.00035.x" \h </w:instrText>
      </w:r>
      <w:r w:rsidR="00354701" w:rsidRPr="001A7D4A">
        <w:rPr>
          <w:rPrChange w:id="2726" w:author="jennifer piehl" w:date="2020-03-05T12:23:00Z">
            <w:rPr>
              <w:rStyle w:val="Hyperlink"/>
              <w:color w:val="auto"/>
            </w:rPr>
          </w:rPrChange>
        </w:rPr>
        <w:fldChar w:fldCharType="separate"/>
      </w:r>
      <w:r w:rsidRPr="001A7D4A">
        <w:rPr>
          <w:rStyle w:val="Hyperlink"/>
          <w:color w:val="auto"/>
        </w:rPr>
        <w:t>https://doi.org</w:t>
      </w:r>
      <w:r w:rsidRPr="00C71234">
        <w:rPr>
          <w:rStyle w:val="Hyperlink"/>
          <w:color w:val="auto"/>
        </w:rPr>
        <w:t>/10.1046/j.1365-2419.1997.00035.x</w:t>
      </w:r>
      <w:r w:rsidR="00354701" w:rsidRPr="001A7D4A">
        <w:rPr>
          <w:rStyle w:val="Hyperlink"/>
          <w:color w:val="auto"/>
        </w:rPr>
        <w:fldChar w:fldCharType="end"/>
      </w:r>
    </w:p>
    <w:p w14:paraId="3B964255" w14:textId="77777777" w:rsidR="008062F9" w:rsidRPr="00CE477A" w:rsidRDefault="00806920">
      <w:pPr>
        <w:pStyle w:val="Bibliography"/>
        <w:spacing w:after="0" w:line="480" w:lineRule="auto"/>
        <w:ind w:left="360" w:hanging="360"/>
        <w:pPrChange w:id="2727" w:author="jennifer piehl" w:date="2020-03-05T12:23:00Z">
          <w:pPr>
            <w:pStyle w:val="Bibliography"/>
            <w:spacing w:after="0" w:line="480" w:lineRule="auto"/>
          </w:pPr>
        </w:pPrChange>
      </w:pPr>
      <w:bookmarkStart w:id="2728" w:name="ref-Alheitetal2012"/>
      <w:bookmarkEnd w:id="2723"/>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r w:rsidR="00354701" w:rsidRPr="001A7D4A">
        <w:fldChar w:fldCharType="begin"/>
      </w:r>
      <w:r w:rsidR="00354701" w:rsidRPr="00685AF2">
        <w:instrText xml:space="preserve"> HYPERLINK "https://doi.org/https://doi.org/10.1016/j.pocean.2011.11.015" \h </w:instrText>
      </w:r>
      <w:r w:rsidR="00354701" w:rsidRPr="001A7D4A">
        <w:rPr>
          <w:rPrChange w:id="2729" w:author="jennifer piehl" w:date="2020-03-05T12:23:00Z">
            <w:rPr>
              <w:rStyle w:val="Hyperlink"/>
              <w:color w:val="auto"/>
            </w:rPr>
          </w:rPrChange>
        </w:rPr>
        <w:fldChar w:fldCharType="separate"/>
      </w:r>
      <w:r w:rsidRPr="001A7D4A">
        <w:rPr>
          <w:rStyle w:val="Hyperlink"/>
          <w:color w:val="auto"/>
        </w:rPr>
        <w:t>https://doi.</w:t>
      </w:r>
      <w:r w:rsidRPr="00C71234">
        <w:rPr>
          <w:rStyle w:val="Hyperlink"/>
          <w:color w:val="auto"/>
        </w:rPr>
        <w:t>org/10.1016/j.pocean.2011.11.015</w:t>
      </w:r>
      <w:r w:rsidR="00354701" w:rsidRPr="001A7D4A">
        <w:rPr>
          <w:rStyle w:val="Hyperlink"/>
          <w:color w:val="auto"/>
        </w:rPr>
        <w:fldChar w:fldCharType="end"/>
      </w:r>
    </w:p>
    <w:p w14:paraId="0E7B8E2C" w14:textId="77777777" w:rsidR="008062F9" w:rsidRPr="00685AF2" w:rsidRDefault="00806920">
      <w:pPr>
        <w:pStyle w:val="Bibliography"/>
        <w:spacing w:after="0" w:line="480" w:lineRule="auto"/>
        <w:ind w:left="360" w:hanging="360"/>
        <w:pPrChange w:id="2730" w:author="jennifer piehl" w:date="2020-03-05T12:23:00Z">
          <w:pPr>
            <w:pStyle w:val="Bibliography"/>
            <w:spacing w:after="0" w:line="480" w:lineRule="auto"/>
          </w:pPr>
        </w:pPrChange>
      </w:pPr>
      <w:bookmarkStart w:id="2731" w:name="ref-Annigeri1969"/>
      <w:bookmarkEnd w:id="2728"/>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pPr>
        <w:pStyle w:val="Bibliography"/>
        <w:spacing w:after="0" w:line="480" w:lineRule="auto"/>
        <w:ind w:left="360" w:hanging="360"/>
        <w:pPrChange w:id="2732" w:author="jennifer piehl" w:date="2020-03-05T12:23:00Z">
          <w:pPr>
            <w:pStyle w:val="Bibliography"/>
            <w:spacing w:after="0" w:line="480" w:lineRule="auto"/>
          </w:pPr>
        </w:pPrChange>
      </w:pPr>
      <w:bookmarkStart w:id="2733" w:name="ref-AntonyRaja1964"/>
      <w:bookmarkEnd w:id="2731"/>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pPr>
        <w:pStyle w:val="Bibliography"/>
        <w:spacing w:after="0" w:line="480" w:lineRule="auto"/>
        <w:ind w:left="360" w:hanging="360"/>
        <w:pPrChange w:id="2734" w:author="jennifer piehl" w:date="2020-03-05T12:23:00Z">
          <w:pPr>
            <w:pStyle w:val="Bibliography"/>
            <w:spacing w:after="0" w:line="480" w:lineRule="auto"/>
          </w:pPr>
        </w:pPrChange>
      </w:pPr>
      <w:bookmarkStart w:id="2735" w:name="ref-AntonyRaja1969"/>
      <w:bookmarkEnd w:id="2733"/>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pPr>
        <w:pStyle w:val="Bibliography"/>
        <w:spacing w:after="0" w:line="480" w:lineRule="auto"/>
        <w:ind w:left="360" w:hanging="360"/>
        <w:pPrChange w:id="2736" w:author="jennifer piehl" w:date="2020-03-05T12:23:00Z">
          <w:pPr>
            <w:pStyle w:val="Bibliography"/>
            <w:spacing w:after="0" w:line="480" w:lineRule="auto"/>
          </w:pPr>
        </w:pPrChange>
      </w:pPr>
      <w:bookmarkStart w:id="2737" w:name="ref-AntonyRaja1970"/>
      <w:bookmarkEnd w:id="2735"/>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pPr>
        <w:pStyle w:val="Bibliography"/>
        <w:spacing w:after="0" w:line="480" w:lineRule="auto"/>
        <w:ind w:left="360" w:hanging="360"/>
        <w:pPrChange w:id="2738" w:author="jennifer piehl" w:date="2020-03-05T12:23:00Z">
          <w:pPr>
            <w:pStyle w:val="Bibliography"/>
            <w:spacing w:after="0" w:line="480" w:lineRule="auto"/>
          </w:pPr>
        </w:pPrChange>
      </w:pPr>
      <w:bookmarkStart w:id="2739" w:name="ref-AntonyRaja1974"/>
      <w:bookmarkEnd w:id="2737"/>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pPr>
        <w:pStyle w:val="Bibliography"/>
        <w:spacing w:after="0" w:line="480" w:lineRule="auto"/>
        <w:ind w:left="360" w:hanging="360"/>
        <w:pPrChange w:id="2740" w:author="jennifer piehl" w:date="2020-03-05T12:23:00Z">
          <w:pPr>
            <w:pStyle w:val="Bibliography"/>
            <w:spacing w:after="0" w:line="480" w:lineRule="auto"/>
          </w:pPr>
        </w:pPrChange>
      </w:pPr>
      <w:bookmarkStart w:id="2741" w:name="ref-Bakunetal2008"/>
      <w:bookmarkEnd w:id="2739"/>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pPr>
        <w:pStyle w:val="Bibliography"/>
        <w:spacing w:after="0" w:line="480" w:lineRule="auto"/>
        <w:ind w:left="360" w:hanging="360"/>
        <w:pPrChange w:id="2742" w:author="jennifer piehl" w:date="2020-03-05T12:23:00Z">
          <w:pPr>
            <w:pStyle w:val="Bibliography"/>
            <w:spacing w:after="0" w:line="480" w:lineRule="auto"/>
          </w:pPr>
        </w:pPrChange>
      </w:pPr>
      <w:bookmarkStart w:id="2743" w:name="ref-Bensam1964a"/>
      <w:bookmarkEnd w:id="2741"/>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pPr>
        <w:pStyle w:val="Bibliography"/>
        <w:spacing w:after="0" w:line="480" w:lineRule="auto"/>
        <w:ind w:left="360" w:hanging="360"/>
        <w:pPrChange w:id="2744" w:author="jennifer piehl" w:date="2020-03-05T12:23:00Z">
          <w:pPr>
            <w:pStyle w:val="Bibliography"/>
            <w:spacing w:after="0" w:line="480" w:lineRule="auto"/>
          </w:pPr>
        </w:pPrChange>
      </w:pPr>
      <w:bookmarkStart w:id="2745" w:name="ref-Boyeretal2001"/>
      <w:bookmarkEnd w:id="2743"/>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r w:rsidR="00354701" w:rsidRPr="001A7D4A">
        <w:fldChar w:fldCharType="begin"/>
      </w:r>
      <w:r w:rsidR="00354701" w:rsidRPr="00685AF2">
        <w:instrText xml:space="preserve"> HYPERLINK "https://doi.org/https://doi.org/10.2989/025776101784528854" \h </w:instrText>
      </w:r>
      <w:r w:rsidR="00354701" w:rsidRPr="001A7D4A">
        <w:rPr>
          <w:rPrChange w:id="2746" w:author="jennifer piehl" w:date="2020-03-05T12:23:00Z">
            <w:rPr>
              <w:rStyle w:val="Hyperlink"/>
              <w:color w:val="auto"/>
            </w:rPr>
          </w:rPrChange>
        </w:rPr>
        <w:fldChar w:fldCharType="separate"/>
      </w:r>
      <w:r w:rsidRPr="001A7D4A">
        <w:rPr>
          <w:rStyle w:val="Hyperlink"/>
          <w:color w:val="auto"/>
        </w:rPr>
        <w:t>https://doi.org/10.298</w:t>
      </w:r>
      <w:r w:rsidRPr="00C71234">
        <w:rPr>
          <w:rStyle w:val="Hyperlink"/>
          <w:color w:val="auto"/>
        </w:rPr>
        <w:t>9/025776101784528854</w:t>
      </w:r>
      <w:r w:rsidR="00354701" w:rsidRPr="001A7D4A">
        <w:rPr>
          <w:rStyle w:val="Hyperlink"/>
          <w:color w:val="auto"/>
        </w:rPr>
        <w:fldChar w:fldCharType="end"/>
      </w:r>
    </w:p>
    <w:p w14:paraId="278062F7" w14:textId="77777777" w:rsidR="008062F9" w:rsidRPr="00685AF2" w:rsidRDefault="00806920">
      <w:pPr>
        <w:pStyle w:val="Bibliography"/>
        <w:spacing w:after="0" w:line="480" w:lineRule="auto"/>
        <w:ind w:left="360" w:hanging="360"/>
        <w:pPrChange w:id="2747" w:author="jennifer piehl" w:date="2020-03-05T12:23:00Z">
          <w:pPr>
            <w:pStyle w:val="Bibliography"/>
            <w:spacing w:after="0" w:line="480" w:lineRule="auto"/>
          </w:pPr>
        </w:pPrChange>
      </w:pPr>
      <w:bookmarkStart w:id="2748" w:name="ref-Smitha2010"/>
      <w:bookmarkEnd w:id="2745"/>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pPr>
        <w:pStyle w:val="Bibliography"/>
        <w:spacing w:after="0" w:line="480" w:lineRule="auto"/>
        <w:ind w:left="360" w:hanging="360"/>
        <w:pPrChange w:id="2749" w:author="jennifer piehl" w:date="2020-03-05T12:23:00Z">
          <w:pPr>
            <w:pStyle w:val="Bibliography"/>
            <w:spacing w:after="0" w:line="480" w:lineRule="auto"/>
          </w:pPr>
        </w:pPrChange>
      </w:pPr>
      <w:bookmarkStart w:id="2750" w:name="ref-Smithaetal2008"/>
      <w:bookmarkEnd w:id="2748"/>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r w:rsidR="00354701" w:rsidRPr="001A7D4A">
        <w:fldChar w:fldCharType="begin"/>
      </w:r>
      <w:r w:rsidR="00354701" w:rsidRPr="00685AF2">
        <w:instrText xml:space="preserve"> HYPERLINK "https://doi.org/https://doi.org/10.2112/06-0779.1%20" \h </w:instrText>
      </w:r>
      <w:r w:rsidR="00354701" w:rsidRPr="001A7D4A">
        <w:rPr>
          <w:rPrChange w:id="2751" w:author="jennifer piehl" w:date="2020-03-05T12:23:00Z">
            <w:rPr>
              <w:rStyle w:val="Hyperlink"/>
              <w:color w:val="auto"/>
            </w:rPr>
          </w:rPrChange>
        </w:rPr>
        <w:fldChar w:fldCharType="separate"/>
      </w:r>
      <w:r w:rsidRPr="001A7D4A">
        <w:rPr>
          <w:rStyle w:val="Hyperlink"/>
          <w:color w:val="auto"/>
        </w:rPr>
        <w:t xml:space="preserve">https://doi.org/10.2112/06-0779.1 </w:t>
      </w:r>
      <w:r w:rsidR="00354701" w:rsidRPr="001A7D4A">
        <w:rPr>
          <w:rStyle w:val="Hyperlink"/>
          <w:color w:val="auto"/>
        </w:rPr>
        <w:fldChar w:fldCharType="end"/>
      </w:r>
    </w:p>
    <w:p w14:paraId="49B13631" w14:textId="77777777" w:rsidR="008062F9" w:rsidRPr="00CE477A" w:rsidRDefault="00806920">
      <w:pPr>
        <w:pStyle w:val="Bibliography"/>
        <w:spacing w:after="0" w:line="480" w:lineRule="auto"/>
        <w:ind w:left="360" w:hanging="360"/>
        <w:pPrChange w:id="2752" w:author="jennifer piehl" w:date="2020-03-05T12:23:00Z">
          <w:pPr>
            <w:pStyle w:val="Bibliography"/>
            <w:spacing w:after="0" w:line="480" w:lineRule="auto"/>
          </w:pPr>
        </w:pPrChange>
      </w:pPr>
      <w:bookmarkStart w:id="2753" w:name="ref-Chauhanetal2011"/>
      <w:bookmarkEnd w:id="2750"/>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r w:rsidR="00354701" w:rsidRPr="001A7D4A">
        <w:fldChar w:fldCharType="begin"/>
      </w:r>
      <w:r w:rsidR="00354701" w:rsidRPr="00685AF2">
        <w:instrText xml:space="preserve"> HYPERLINK "https://doi.org/https://doi.org/10.1029/2011JC007454" \h </w:instrText>
      </w:r>
      <w:r w:rsidR="00354701" w:rsidRPr="001A7D4A">
        <w:rPr>
          <w:rPrChange w:id="2754" w:author="jennifer piehl" w:date="2020-03-05T12:23:00Z">
            <w:rPr>
              <w:rStyle w:val="Hyperlink"/>
              <w:color w:val="auto"/>
            </w:rPr>
          </w:rPrChange>
        </w:rPr>
        <w:fldChar w:fldCharType="separate"/>
      </w:r>
      <w:r w:rsidRPr="001A7D4A">
        <w:rPr>
          <w:rStyle w:val="Hyperlink"/>
          <w:color w:val="auto"/>
        </w:rPr>
        <w:t>https://doi.org</w:t>
      </w:r>
      <w:r w:rsidRPr="00C71234">
        <w:rPr>
          <w:rStyle w:val="Hyperlink"/>
          <w:color w:val="auto"/>
        </w:rPr>
        <w:t>/10.1029/2011JC007454</w:t>
      </w:r>
      <w:r w:rsidR="00354701" w:rsidRPr="001A7D4A">
        <w:rPr>
          <w:rStyle w:val="Hyperlink"/>
          <w:color w:val="auto"/>
        </w:rPr>
        <w:fldChar w:fldCharType="end"/>
      </w:r>
    </w:p>
    <w:p w14:paraId="2E78C0BB" w14:textId="77777777" w:rsidR="008062F9" w:rsidRPr="00685AF2" w:rsidRDefault="00806920">
      <w:pPr>
        <w:pStyle w:val="Bibliography"/>
        <w:spacing w:after="0" w:line="480" w:lineRule="auto"/>
        <w:ind w:left="360" w:hanging="360"/>
        <w:pPrChange w:id="2755" w:author="jennifer piehl" w:date="2020-03-05T12:23:00Z">
          <w:pPr>
            <w:pStyle w:val="Bibliography"/>
            <w:spacing w:after="0" w:line="480" w:lineRule="auto"/>
          </w:pPr>
        </w:pPrChange>
      </w:pPr>
      <w:bookmarkStart w:id="2756" w:name="ref-Checkleyetal2009"/>
      <w:bookmarkEnd w:id="2753"/>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pPr>
        <w:pStyle w:val="Bibliography"/>
        <w:spacing w:after="0" w:line="480" w:lineRule="auto"/>
        <w:ind w:left="360" w:hanging="360"/>
        <w:pPrChange w:id="2757" w:author="jennifer piehl" w:date="2020-03-05T12:23:00Z">
          <w:pPr>
            <w:pStyle w:val="Bibliography"/>
            <w:spacing w:after="0" w:line="480" w:lineRule="auto"/>
          </w:pPr>
        </w:pPrChange>
      </w:pPr>
      <w:bookmarkStart w:id="2758" w:name="ref-Checkleyetal2017"/>
      <w:bookmarkEnd w:id="2756"/>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r w:rsidR="00354701">
        <w:fldChar w:fldCharType="begin"/>
      </w:r>
      <w:r w:rsidR="00354701">
        <w:instrText xml:space="preserve"> HYPERLINK "https://doi.org/https://doi.org/10.1146/annurev-marine-122414-033819" \h </w:instrText>
      </w:r>
      <w:r w:rsidR="00354701">
        <w:fldChar w:fldCharType="separate"/>
      </w:r>
      <w:r w:rsidRPr="003E2A48">
        <w:rPr>
          <w:rStyle w:val="Hyperlink"/>
          <w:color w:val="auto"/>
        </w:rPr>
        <w:t>https://doi.org/10.1146/annurev-marine-122414-033819</w:t>
      </w:r>
      <w:r w:rsidR="00354701">
        <w:rPr>
          <w:rStyle w:val="Hyperlink"/>
          <w:color w:val="auto"/>
        </w:rPr>
        <w:fldChar w:fldCharType="end"/>
      </w:r>
    </w:p>
    <w:p w14:paraId="6A9B5865" w14:textId="77777777" w:rsidR="008062F9" w:rsidRPr="00685AF2" w:rsidRDefault="00806920">
      <w:pPr>
        <w:pStyle w:val="Bibliography"/>
        <w:spacing w:after="0" w:line="480" w:lineRule="auto"/>
        <w:ind w:left="360" w:hanging="360"/>
        <w:pPrChange w:id="2759" w:author="jennifer piehl" w:date="2020-03-05T12:23:00Z">
          <w:pPr>
            <w:pStyle w:val="Bibliography"/>
            <w:spacing w:after="0" w:line="480" w:lineRule="auto"/>
          </w:pPr>
        </w:pPrChange>
      </w:pPr>
      <w:bookmarkStart w:id="2760" w:name="ref-Chidambaram1950"/>
      <w:bookmarkEnd w:id="2758"/>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77777777" w:rsidR="008062F9" w:rsidRPr="00CE477A" w:rsidRDefault="00806920">
      <w:pPr>
        <w:pStyle w:val="Bibliography"/>
        <w:spacing w:after="0" w:line="480" w:lineRule="auto"/>
        <w:ind w:left="360" w:hanging="360"/>
        <w:pPrChange w:id="2761" w:author="jennifer piehl" w:date="2020-03-05T12:23:00Z">
          <w:pPr>
            <w:pStyle w:val="Bibliography"/>
            <w:spacing w:after="0" w:line="480" w:lineRule="auto"/>
          </w:pPr>
        </w:pPrChange>
      </w:pPr>
      <w:bookmarkStart w:id="2762" w:name="ref-CohenStone1987"/>
      <w:bookmarkEnd w:id="2760"/>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r w:rsidR="00354701" w:rsidRPr="001A7D4A">
        <w:fldChar w:fldCharType="begin"/>
      </w:r>
      <w:r w:rsidR="00354701" w:rsidRPr="00685AF2">
        <w:instrText xml:space="preserve"> HYPERLINK "https://doi.org/https://doi.org/10.1139/f87-321" \h </w:instrText>
      </w:r>
      <w:r w:rsidR="00354701" w:rsidRPr="001A7D4A">
        <w:rPr>
          <w:rPrChange w:id="2763" w:author="jennifer piehl" w:date="2020-03-05T12:23:00Z">
            <w:rPr>
              <w:rStyle w:val="Hyperlink"/>
              <w:color w:val="auto"/>
            </w:rPr>
          </w:rPrChange>
        </w:rPr>
        <w:fldChar w:fldCharType="separate"/>
      </w:r>
      <w:r w:rsidRPr="001A7D4A">
        <w:rPr>
          <w:rStyle w:val="Hyperlink"/>
          <w:color w:val="auto"/>
        </w:rPr>
        <w:t>https:/</w:t>
      </w:r>
      <w:r w:rsidRPr="00C71234">
        <w:rPr>
          <w:rStyle w:val="Hyperlink"/>
          <w:color w:val="auto"/>
        </w:rPr>
        <w:t>/doi.org/10.1139/f87-321</w:t>
      </w:r>
      <w:r w:rsidR="00354701" w:rsidRPr="001A7D4A">
        <w:rPr>
          <w:rStyle w:val="Hyperlink"/>
          <w:color w:val="auto"/>
        </w:rPr>
        <w:fldChar w:fldCharType="end"/>
      </w:r>
    </w:p>
    <w:p w14:paraId="2BF96529" w14:textId="77777777" w:rsidR="008062F9" w:rsidRPr="00CE477A" w:rsidRDefault="00806920">
      <w:pPr>
        <w:pStyle w:val="Bibliography"/>
        <w:spacing w:after="0" w:line="480" w:lineRule="auto"/>
        <w:ind w:left="360" w:hanging="360"/>
        <w:pPrChange w:id="2764" w:author="jennifer piehl" w:date="2020-03-05T12:23:00Z">
          <w:pPr>
            <w:pStyle w:val="Bibliography"/>
            <w:spacing w:after="0" w:line="480" w:lineRule="auto"/>
          </w:pPr>
        </w:pPrChange>
      </w:pPr>
      <w:bookmarkStart w:id="2765" w:name="ref-Curyetal2000"/>
      <w:bookmarkEnd w:id="2762"/>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r w:rsidR="00354701" w:rsidRPr="001A7D4A">
        <w:fldChar w:fldCharType="begin"/>
      </w:r>
      <w:r w:rsidR="00354701" w:rsidRPr="00685AF2">
        <w:instrText xml:space="preserve"> HYPERLINK "https://doi.org/https://doi.org/10.1006/jmsc.2000.0712" \h </w:instrText>
      </w:r>
      <w:r w:rsidR="00354701" w:rsidRPr="001A7D4A">
        <w:rPr>
          <w:rPrChange w:id="2766" w:author="jennifer piehl" w:date="2020-03-05T12:23:00Z">
            <w:rPr>
              <w:rStyle w:val="Hyperlink"/>
              <w:color w:val="auto"/>
            </w:rPr>
          </w:rPrChange>
        </w:rPr>
        <w:fldChar w:fldCharType="separate"/>
      </w:r>
      <w:r w:rsidRPr="001A7D4A">
        <w:rPr>
          <w:rStyle w:val="Hyperlink"/>
          <w:color w:val="auto"/>
        </w:rPr>
        <w:t>https://doi.org/10.1006/jmsc.2000.0712</w:t>
      </w:r>
      <w:r w:rsidR="00354701" w:rsidRPr="001A7D4A">
        <w:rPr>
          <w:rStyle w:val="Hyperlink"/>
          <w:color w:val="auto"/>
        </w:rPr>
        <w:fldChar w:fldCharType="end"/>
      </w:r>
    </w:p>
    <w:p w14:paraId="19AA9D74" w14:textId="77777777" w:rsidR="008062F9" w:rsidRPr="00CE477A" w:rsidRDefault="00806920">
      <w:pPr>
        <w:pStyle w:val="Bibliography"/>
        <w:spacing w:after="0" w:line="480" w:lineRule="auto"/>
        <w:ind w:left="360" w:hanging="360"/>
        <w:pPrChange w:id="2767" w:author="jennifer piehl" w:date="2020-03-05T12:23:00Z">
          <w:pPr>
            <w:pStyle w:val="Bibliography"/>
            <w:spacing w:after="0" w:line="480" w:lineRule="auto"/>
          </w:pPr>
        </w:pPrChange>
      </w:pPr>
      <w:bookmarkStart w:id="2768" w:name="ref-DasEdwin2018"/>
      <w:bookmarkEnd w:id="2765"/>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r w:rsidR="00354701" w:rsidRPr="001A7D4A">
        <w:fldChar w:fldCharType="begin"/>
      </w:r>
      <w:r w:rsidR="00354701" w:rsidRPr="00685AF2">
        <w:instrText xml:space="preserve"> HYPERLINK "https://doi.org/https://doi.org/10.21077/ijf.2018.65.1.69105-08" \h </w:instrText>
      </w:r>
      <w:r w:rsidR="00354701" w:rsidRPr="001A7D4A">
        <w:rPr>
          <w:rPrChange w:id="2769" w:author="jennifer piehl" w:date="2020-03-05T12:23:00Z">
            <w:rPr>
              <w:rStyle w:val="Hyperlink"/>
              <w:color w:val="auto"/>
            </w:rPr>
          </w:rPrChange>
        </w:rPr>
        <w:fldChar w:fldCharType="separate"/>
      </w:r>
      <w:r w:rsidRPr="001A7D4A">
        <w:rPr>
          <w:rStyle w:val="Hyperlink"/>
          <w:color w:val="auto"/>
        </w:rPr>
        <w:t>https://doi.org/10.21077/ijf.2018.65.1.69105-08</w:t>
      </w:r>
      <w:r w:rsidR="00354701" w:rsidRPr="001A7D4A">
        <w:rPr>
          <w:rStyle w:val="Hyperlink"/>
          <w:color w:val="auto"/>
        </w:rPr>
        <w:fldChar w:fldCharType="end"/>
      </w:r>
    </w:p>
    <w:p w14:paraId="41673086" w14:textId="77777777" w:rsidR="008062F9" w:rsidRPr="00CE477A" w:rsidRDefault="00806920">
      <w:pPr>
        <w:pStyle w:val="Bibliography"/>
        <w:spacing w:after="0" w:line="480" w:lineRule="auto"/>
        <w:ind w:left="360" w:hanging="360"/>
        <w:pPrChange w:id="2770" w:author="jennifer piehl" w:date="2020-03-05T12:23:00Z">
          <w:pPr>
            <w:pStyle w:val="Bibliography"/>
            <w:spacing w:after="0" w:line="480" w:lineRule="auto"/>
          </w:pPr>
        </w:pPrChange>
      </w:pPr>
      <w:bookmarkStart w:id="2771" w:name="ref-FarmerFroeschke2015"/>
      <w:bookmarkEnd w:id="2768"/>
      <w:r w:rsidRPr="001A7D4A">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r w:rsidR="00354701" w:rsidRPr="001A7D4A">
        <w:fldChar w:fldCharType="begin"/>
      </w:r>
      <w:r w:rsidR="00354701" w:rsidRPr="00685AF2">
        <w:instrText xml:space="preserve"> HYPERLINK "https://doi.org/https://doi.org/10.1080/02755947.2015.1044628" \h </w:instrText>
      </w:r>
      <w:r w:rsidR="00354701" w:rsidRPr="001A7D4A">
        <w:rPr>
          <w:rPrChange w:id="2772" w:author="jennifer piehl" w:date="2020-03-05T12:23:00Z">
            <w:rPr>
              <w:rStyle w:val="Hyperlink"/>
              <w:color w:val="auto"/>
            </w:rPr>
          </w:rPrChange>
        </w:rPr>
        <w:fldChar w:fldCharType="separate"/>
      </w:r>
      <w:r w:rsidRPr="001A7D4A">
        <w:rPr>
          <w:rStyle w:val="Hyperlink"/>
          <w:color w:val="auto"/>
        </w:rPr>
        <w:t>https://doi.org/10.1080/02755947.2015.1044628</w:t>
      </w:r>
      <w:r w:rsidR="00354701" w:rsidRPr="001A7D4A">
        <w:rPr>
          <w:rStyle w:val="Hyperlink"/>
          <w:color w:val="auto"/>
        </w:rPr>
        <w:fldChar w:fldCharType="end"/>
      </w:r>
    </w:p>
    <w:p w14:paraId="2EBD662A" w14:textId="77777777" w:rsidR="008062F9" w:rsidRPr="00CE477A" w:rsidRDefault="00806920">
      <w:pPr>
        <w:pStyle w:val="Bibliography"/>
        <w:spacing w:after="0" w:line="480" w:lineRule="auto"/>
        <w:ind w:left="360" w:hanging="360"/>
        <w:pPrChange w:id="2773" w:author="jennifer piehl" w:date="2020-03-05T12:23:00Z">
          <w:pPr>
            <w:pStyle w:val="Bibliography"/>
            <w:spacing w:after="0" w:line="480" w:lineRule="auto"/>
          </w:pPr>
        </w:pPrChange>
      </w:pPr>
      <w:bookmarkStart w:id="2774" w:name="ref-Garza-Giletal2015"/>
      <w:bookmarkEnd w:id="2771"/>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warming. In B. R. Singh (Ed.), </w:t>
      </w:r>
      <w:r w:rsidRPr="00685AF2">
        <w:rPr>
          <w:i/>
        </w:rPr>
        <w:t>Global warming: Causes, impacts and remedies</w:t>
      </w:r>
      <w:r w:rsidRPr="00685AF2">
        <w:t xml:space="preserve"> (pp. 115–136). </w:t>
      </w:r>
      <w:r w:rsidR="00354701" w:rsidRPr="001A7D4A">
        <w:fldChar w:fldCharType="begin"/>
      </w:r>
      <w:r w:rsidR="00354701" w:rsidRPr="00685AF2">
        <w:instrText xml:space="preserve"> HYPERLINK "https://doi.org/https://www.doi.org/10.5772/58877" \h </w:instrText>
      </w:r>
      <w:r w:rsidR="00354701" w:rsidRPr="001A7D4A">
        <w:rPr>
          <w:rPrChange w:id="2775" w:author="jennifer piehl" w:date="2020-03-05T12:23:00Z">
            <w:rPr>
              <w:rStyle w:val="Hyperlink"/>
              <w:color w:val="auto"/>
            </w:rPr>
          </w:rPrChange>
        </w:rPr>
        <w:fldChar w:fldCharType="separate"/>
      </w:r>
      <w:r w:rsidRPr="001A7D4A">
        <w:rPr>
          <w:rStyle w:val="Hyperlink"/>
          <w:color w:val="auto"/>
        </w:rPr>
        <w:t>https://www.doi.org/10.5772/58877</w:t>
      </w:r>
      <w:r w:rsidR="00354701" w:rsidRPr="001A7D4A">
        <w:rPr>
          <w:rStyle w:val="Hyperlink"/>
          <w:color w:val="auto"/>
        </w:rPr>
        <w:fldChar w:fldCharType="end"/>
      </w:r>
    </w:p>
    <w:p w14:paraId="330518CC" w14:textId="77777777" w:rsidR="008062F9" w:rsidRPr="00CE477A" w:rsidRDefault="00806920">
      <w:pPr>
        <w:pStyle w:val="Bibliography"/>
        <w:spacing w:after="0" w:line="480" w:lineRule="auto"/>
        <w:ind w:left="360" w:hanging="360"/>
        <w:pPrChange w:id="2776" w:author="jennifer piehl" w:date="2020-03-05T12:23:00Z">
          <w:pPr>
            <w:pStyle w:val="Bibliography"/>
            <w:spacing w:after="0" w:line="480" w:lineRule="auto"/>
          </w:pPr>
        </w:pPrChange>
      </w:pPr>
      <w:bookmarkStart w:id="2777" w:name="ref-Georgakarakosetal2006"/>
      <w:bookmarkEnd w:id="2774"/>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r w:rsidR="00354701" w:rsidRPr="001A7D4A">
        <w:fldChar w:fldCharType="begin"/>
      </w:r>
      <w:r w:rsidR="00354701" w:rsidRPr="00685AF2">
        <w:instrText xml:space="preserve"> HYPERLINK "https://doi.org/https://doi.org/10.1016/j.fishres.2005.12.003" \h </w:instrText>
      </w:r>
      <w:r w:rsidR="00354701" w:rsidRPr="001A7D4A">
        <w:rPr>
          <w:rPrChange w:id="2778" w:author="jennifer piehl" w:date="2020-03-05T12:23:00Z">
            <w:rPr>
              <w:rStyle w:val="Hyperlink"/>
              <w:color w:val="auto"/>
            </w:rPr>
          </w:rPrChange>
        </w:rPr>
        <w:fldChar w:fldCharType="separate"/>
      </w:r>
      <w:r w:rsidRPr="001A7D4A">
        <w:rPr>
          <w:rStyle w:val="Hyperlink"/>
          <w:color w:val="auto"/>
        </w:rPr>
        <w:t>https://doi.org/10.1016/j.fishres.2005.12.003</w:t>
      </w:r>
      <w:r w:rsidR="00354701" w:rsidRPr="001A7D4A">
        <w:rPr>
          <w:rStyle w:val="Hyperlink"/>
          <w:color w:val="auto"/>
        </w:rPr>
        <w:fldChar w:fldCharType="end"/>
      </w:r>
    </w:p>
    <w:p w14:paraId="65952525" w14:textId="77777777" w:rsidR="008062F9" w:rsidRPr="00CE477A" w:rsidRDefault="00806920">
      <w:pPr>
        <w:pStyle w:val="Bibliography"/>
        <w:spacing w:after="0" w:line="480" w:lineRule="auto"/>
        <w:ind w:left="360" w:hanging="360"/>
        <w:pPrChange w:id="2779" w:author="jennifer piehl" w:date="2020-03-05T12:23:00Z">
          <w:pPr>
            <w:pStyle w:val="Bibliography"/>
            <w:spacing w:after="0" w:line="480" w:lineRule="auto"/>
          </w:pPr>
        </w:pPrChange>
      </w:pPr>
      <w:bookmarkStart w:id="2780" w:name="ref-Georgeetal2012"/>
      <w:bookmarkEnd w:id="2777"/>
      <w:r w:rsidRPr="00CE477A">
        <w:lastRenderedPageBreak/>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Babu,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r w:rsidR="00354701" w:rsidRPr="001A7D4A">
        <w:fldChar w:fldCharType="begin"/>
      </w:r>
      <w:r w:rsidR="00354701" w:rsidRPr="00685AF2">
        <w:instrText xml:space="preserve"> HYPERLINK "https://doi.org/https://doi.org/10.2112/JCOASTRES-D-10-00070.1" \h </w:instrText>
      </w:r>
      <w:r w:rsidR="00354701" w:rsidRPr="001A7D4A">
        <w:rPr>
          <w:rPrChange w:id="2781" w:author="jennifer piehl" w:date="2020-03-05T12:23:00Z">
            <w:rPr>
              <w:rStyle w:val="Hyperlink"/>
              <w:color w:val="auto"/>
            </w:rPr>
          </w:rPrChange>
        </w:rPr>
        <w:fldChar w:fldCharType="separate"/>
      </w:r>
      <w:r w:rsidRPr="001A7D4A">
        <w:rPr>
          <w:rStyle w:val="Hyperlink"/>
          <w:color w:val="auto"/>
        </w:rPr>
        <w:t>https://doi.org/10.2112</w:t>
      </w:r>
      <w:r w:rsidRPr="00C71234">
        <w:rPr>
          <w:rStyle w:val="Hyperlink"/>
          <w:color w:val="auto"/>
        </w:rPr>
        <w:t>/JCOAST</w:t>
      </w:r>
      <w:r w:rsidRPr="00685AF2">
        <w:rPr>
          <w:rStyle w:val="Hyperlink"/>
          <w:color w:val="auto"/>
        </w:rPr>
        <w:t>RES-D-10-00070.1</w:t>
      </w:r>
      <w:r w:rsidR="00354701" w:rsidRPr="001A7D4A">
        <w:rPr>
          <w:rStyle w:val="Hyperlink"/>
          <w:color w:val="auto"/>
        </w:rPr>
        <w:fldChar w:fldCharType="end"/>
      </w:r>
    </w:p>
    <w:p w14:paraId="25BEF0E2" w14:textId="77777777" w:rsidR="008062F9" w:rsidRPr="00CE477A" w:rsidRDefault="00806920">
      <w:pPr>
        <w:pStyle w:val="Bibliography"/>
        <w:spacing w:after="0" w:line="480" w:lineRule="auto"/>
        <w:ind w:left="360" w:hanging="360"/>
        <w:pPrChange w:id="2782" w:author="jennifer piehl" w:date="2020-03-05T12:23:00Z">
          <w:pPr>
            <w:pStyle w:val="Bibliography"/>
            <w:spacing w:after="0" w:line="480" w:lineRule="auto"/>
          </w:pPr>
        </w:pPrChange>
      </w:pPr>
      <w:bookmarkStart w:id="2783" w:name="ref-Guptaetal2016"/>
      <w:bookmarkEnd w:id="2780"/>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r w:rsidR="00354701" w:rsidRPr="001A7D4A">
        <w:fldChar w:fldCharType="begin"/>
      </w:r>
      <w:r w:rsidR="00354701" w:rsidRPr="00685AF2">
        <w:instrText xml:space="preserve"> HYPERLINK "https://doi.org/https://doi.org/10.1002/2015JG003163" \h </w:instrText>
      </w:r>
      <w:r w:rsidR="00354701" w:rsidRPr="001A7D4A">
        <w:rPr>
          <w:rPrChange w:id="2784" w:author="jennifer piehl" w:date="2020-03-05T12:23:00Z">
            <w:rPr>
              <w:rStyle w:val="Hyperlink"/>
              <w:color w:val="auto"/>
            </w:rPr>
          </w:rPrChange>
        </w:rPr>
        <w:fldChar w:fldCharType="separate"/>
      </w:r>
      <w:r w:rsidRPr="001A7D4A">
        <w:rPr>
          <w:rStyle w:val="Hyperlink"/>
          <w:color w:val="auto"/>
        </w:rPr>
        <w:t>https://doi.org/10.1002/2015JG003163</w:t>
      </w:r>
      <w:r w:rsidR="00354701" w:rsidRPr="001A7D4A">
        <w:rPr>
          <w:rStyle w:val="Hyperlink"/>
          <w:color w:val="auto"/>
        </w:rPr>
        <w:fldChar w:fldCharType="end"/>
      </w:r>
    </w:p>
    <w:p w14:paraId="292BCBEB" w14:textId="77777777" w:rsidR="008062F9" w:rsidRPr="003E2A48" w:rsidRDefault="00806920">
      <w:pPr>
        <w:pStyle w:val="Bibliography"/>
        <w:spacing w:after="0" w:line="480" w:lineRule="auto"/>
        <w:ind w:left="360" w:hanging="360"/>
        <w:pPrChange w:id="2785" w:author="jennifer piehl" w:date="2020-03-05T12:23:00Z">
          <w:pPr>
            <w:pStyle w:val="Bibliography"/>
            <w:spacing w:after="0" w:line="480" w:lineRule="auto"/>
          </w:pPr>
        </w:pPrChange>
      </w:pPr>
      <w:bookmarkStart w:id="2786" w:name="ref-Habeebrehmanetal2008"/>
      <w:bookmarkEnd w:id="2783"/>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r w:rsidR="00354701">
        <w:fldChar w:fldCharType="begin"/>
      </w:r>
      <w:r w:rsidR="00354701">
        <w:instrText xml:space="preserve"> HYPERLINK "https://doi.org/https://doi.org/10.1016/j.jmarsys.2008.04.002" \h </w:instrText>
      </w:r>
      <w:r w:rsidR="00354701">
        <w:fldChar w:fldCharType="separate"/>
      </w:r>
      <w:r w:rsidRPr="003E2A48">
        <w:rPr>
          <w:rStyle w:val="Hyperlink"/>
          <w:color w:val="auto"/>
        </w:rPr>
        <w:t>https://doi.org/10.1016/j.jmarsys.2008.04.002</w:t>
      </w:r>
      <w:r w:rsidR="00354701">
        <w:rPr>
          <w:rStyle w:val="Hyperlink"/>
          <w:color w:val="auto"/>
        </w:rPr>
        <w:fldChar w:fldCharType="end"/>
      </w:r>
    </w:p>
    <w:p w14:paraId="103ACA98" w14:textId="77777777" w:rsidR="008062F9" w:rsidRPr="003E2A48" w:rsidRDefault="00806920">
      <w:pPr>
        <w:pStyle w:val="Bibliography"/>
        <w:spacing w:after="0" w:line="480" w:lineRule="auto"/>
        <w:ind w:left="360" w:hanging="360"/>
        <w:pPrChange w:id="2787" w:author="jennifer piehl" w:date="2020-03-05T12:23:00Z">
          <w:pPr>
            <w:pStyle w:val="Bibliography"/>
            <w:spacing w:after="0" w:line="480" w:lineRule="auto"/>
          </w:pPr>
        </w:pPrChange>
      </w:pPr>
      <w:bookmarkStart w:id="2788" w:name="ref-Haltuchetal2019"/>
      <w:bookmarkEnd w:id="2786"/>
      <w:proofErr w:type="spellStart"/>
      <w:r w:rsidRPr="003E2A48">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r w:rsidR="00354701">
        <w:fldChar w:fldCharType="begin"/>
      </w:r>
      <w:r w:rsidR="00354701">
        <w:instrText xml:space="preserve"> HYPERLINK "https://doi.org/https://doi.org/10.1016/j.fishres.2018.12.016" \h </w:instrText>
      </w:r>
      <w:r w:rsidR="00354701">
        <w:fldChar w:fldCharType="separate"/>
      </w:r>
      <w:r w:rsidRPr="003E2A48">
        <w:rPr>
          <w:rStyle w:val="Hyperlink"/>
          <w:color w:val="auto"/>
        </w:rPr>
        <w:t>https://doi.org/10.1016/j.fishres.2018.12.016</w:t>
      </w:r>
      <w:r w:rsidR="00354701">
        <w:rPr>
          <w:rStyle w:val="Hyperlink"/>
          <w:color w:val="auto"/>
        </w:rPr>
        <w:fldChar w:fldCharType="end"/>
      </w:r>
    </w:p>
    <w:p w14:paraId="3A7AE2FD" w14:textId="77777777" w:rsidR="008062F9" w:rsidRPr="00CE477A" w:rsidRDefault="00806920">
      <w:pPr>
        <w:pStyle w:val="Bibliography"/>
        <w:spacing w:after="0" w:line="480" w:lineRule="auto"/>
        <w:ind w:left="360" w:hanging="360"/>
        <w:pPrChange w:id="2789" w:author="jennifer piehl" w:date="2020-03-05T12:23:00Z">
          <w:pPr>
            <w:pStyle w:val="Bibliography"/>
            <w:spacing w:after="0" w:line="480" w:lineRule="auto"/>
          </w:pPr>
        </w:pPrChange>
      </w:pPr>
      <w:bookmarkStart w:id="2790" w:name="ref-Hansenetal2006"/>
      <w:bookmarkEnd w:id="2788"/>
      <w:r w:rsidRPr="00CE477A">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r w:rsidR="00354701" w:rsidRPr="001A7D4A">
        <w:fldChar w:fldCharType="begin"/>
      </w:r>
      <w:r w:rsidR="00354701" w:rsidRPr="00685AF2">
        <w:instrText xml:space="preserve"> HYPERLINK "https://doi.org/https://doi.org/10.1577/M04-096.1" \h </w:instrText>
      </w:r>
      <w:r w:rsidR="00354701" w:rsidRPr="001A7D4A">
        <w:rPr>
          <w:rPrChange w:id="2791" w:author="jennifer piehl" w:date="2020-03-05T12:24:00Z">
            <w:rPr>
              <w:rStyle w:val="Hyperlink"/>
              <w:color w:val="auto"/>
            </w:rPr>
          </w:rPrChange>
        </w:rPr>
        <w:fldChar w:fldCharType="separate"/>
      </w:r>
      <w:r w:rsidRPr="001A7D4A">
        <w:rPr>
          <w:rStyle w:val="Hyperlink"/>
          <w:color w:val="auto"/>
        </w:rPr>
        <w:t>https://doi.org/10.1577/M04-096.1</w:t>
      </w:r>
      <w:r w:rsidR="00354701" w:rsidRPr="001A7D4A">
        <w:rPr>
          <w:rStyle w:val="Hyperlink"/>
          <w:color w:val="auto"/>
        </w:rPr>
        <w:fldChar w:fldCharType="end"/>
      </w:r>
    </w:p>
    <w:p w14:paraId="1762DF7A" w14:textId="77777777" w:rsidR="008062F9" w:rsidRPr="00CE477A" w:rsidRDefault="00806920">
      <w:pPr>
        <w:pStyle w:val="Bibliography"/>
        <w:spacing w:after="0" w:line="480" w:lineRule="auto"/>
        <w:ind w:left="360" w:hanging="360"/>
        <w:pPrChange w:id="2792" w:author="jennifer piehl" w:date="2020-03-05T12:23:00Z">
          <w:pPr>
            <w:pStyle w:val="Bibliography"/>
            <w:spacing w:after="0" w:line="480" w:lineRule="auto"/>
          </w:pPr>
        </w:pPrChange>
      </w:pPr>
      <w:bookmarkStart w:id="2793" w:name="ref-Holmesetal2012"/>
      <w:bookmarkEnd w:id="2790"/>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r w:rsidR="00354701" w:rsidRPr="001A7D4A">
        <w:fldChar w:fldCharType="begin"/>
      </w:r>
      <w:r w:rsidR="00354701" w:rsidRPr="00685AF2">
        <w:instrText xml:space="preserve"> HYPERLINK "https://doi.org/https://doi.org/10.32614/RJ-2012-002" \h </w:instrText>
      </w:r>
      <w:r w:rsidR="00354701" w:rsidRPr="001A7D4A">
        <w:rPr>
          <w:rPrChange w:id="2794" w:author="jennifer piehl" w:date="2020-03-05T12:24:00Z">
            <w:rPr>
              <w:rStyle w:val="Hyperlink"/>
              <w:color w:val="auto"/>
            </w:rPr>
          </w:rPrChange>
        </w:rPr>
        <w:fldChar w:fldCharType="separate"/>
      </w:r>
      <w:r w:rsidRPr="001A7D4A">
        <w:rPr>
          <w:rStyle w:val="Hyperlink"/>
          <w:color w:val="auto"/>
        </w:rPr>
        <w:t>https://doi.org/10.32614/RJ-2012-002</w:t>
      </w:r>
      <w:r w:rsidR="00354701" w:rsidRPr="001A7D4A">
        <w:rPr>
          <w:rStyle w:val="Hyperlink"/>
          <w:color w:val="auto"/>
        </w:rPr>
        <w:fldChar w:fldCharType="end"/>
      </w:r>
    </w:p>
    <w:p w14:paraId="4723FD72" w14:textId="77777777" w:rsidR="008062F9" w:rsidRPr="00685AF2" w:rsidRDefault="00806920">
      <w:pPr>
        <w:pStyle w:val="Bibliography"/>
        <w:spacing w:after="0" w:line="480" w:lineRule="auto"/>
        <w:ind w:left="360" w:hanging="360"/>
        <w:pPrChange w:id="2795" w:author="jennifer piehl" w:date="2020-03-05T12:23:00Z">
          <w:pPr>
            <w:pStyle w:val="Bibliography"/>
            <w:spacing w:after="0" w:line="480" w:lineRule="auto"/>
          </w:pPr>
        </w:pPrChange>
      </w:pPr>
      <w:bookmarkStart w:id="2796" w:name="ref-Hornell1910"/>
      <w:bookmarkEnd w:id="2793"/>
      <w:r w:rsidRPr="00CE477A">
        <w:lastRenderedPageBreak/>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pPr>
        <w:pStyle w:val="Bibliography"/>
        <w:spacing w:after="0" w:line="480" w:lineRule="auto"/>
        <w:ind w:left="360" w:hanging="360"/>
        <w:pPrChange w:id="2797" w:author="jennifer piehl" w:date="2020-03-05T12:23:00Z">
          <w:pPr>
            <w:pStyle w:val="Bibliography"/>
            <w:spacing w:after="0" w:line="480" w:lineRule="auto"/>
          </w:pPr>
        </w:pPrChange>
      </w:pPr>
      <w:bookmarkStart w:id="2798" w:name="ref-HornellNayudu1923"/>
      <w:bookmarkEnd w:id="2796"/>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pPr>
        <w:pStyle w:val="Bibliography"/>
        <w:spacing w:after="0" w:line="480" w:lineRule="auto"/>
        <w:ind w:left="360" w:hanging="360"/>
        <w:pPrChange w:id="2799" w:author="jennifer piehl" w:date="2020-03-05T12:23:00Z">
          <w:pPr>
            <w:pStyle w:val="Bibliography"/>
            <w:spacing w:after="0" w:line="480" w:lineRule="auto"/>
          </w:pPr>
        </w:pPrChange>
      </w:pPr>
      <w:bookmarkStart w:id="2800" w:name="ref-JacobsonMacCall1995"/>
      <w:bookmarkEnd w:id="2798"/>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r w:rsidR="00354701" w:rsidRPr="001A7D4A">
        <w:fldChar w:fldCharType="begin"/>
      </w:r>
      <w:r w:rsidR="00354701" w:rsidRPr="00685AF2">
        <w:instrText xml:space="preserve"> HYPERLINK "https://doi.org/https://doi.org/10.1139/f95-057" \h </w:instrText>
      </w:r>
      <w:r w:rsidR="00354701" w:rsidRPr="001A7D4A">
        <w:rPr>
          <w:rPrChange w:id="2801" w:author="jennifer piehl" w:date="2020-03-05T12:24:00Z">
            <w:rPr>
              <w:rStyle w:val="Hyperlink"/>
              <w:color w:val="auto"/>
            </w:rPr>
          </w:rPrChange>
        </w:rPr>
        <w:fldChar w:fldCharType="separate"/>
      </w:r>
      <w:r w:rsidRPr="001A7D4A">
        <w:rPr>
          <w:rStyle w:val="Hyperlink"/>
          <w:color w:val="auto"/>
        </w:rPr>
        <w:t>https://doi.org/10.1139/f95-057</w:t>
      </w:r>
      <w:r w:rsidR="00354701" w:rsidRPr="001A7D4A">
        <w:rPr>
          <w:rStyle w:val="Hyperlink"/>
          <w:color w:val="auto"/>
        </w:rPr>
        <w:fldChar w:fldCharType="end"/>
      </w:r>
    </w:p>
    <w:p w14:paraId="2FB6F1F0" w14:textId="77777777" w:rsidR="008062F9" w:rsidRPr="00685AF2" w:rsidRDefault="00806920">
      <w:pPr>
        <w:pStyle w:val="Bibliography"/>
        <w:spacing w:after="0" w:line="480" w:lineRule="auto"/>
        <w:ind w:left="360" w:hanging="360"/>
        <w:pPrChange w:id="2802" w:author="jennifer piehl" w:date="2020-03-05T12:23:00Z">
          <w:pPr>
            <w:pStyle w:val="Bibliography"/>
            <w:spacing w:after="0" w:line="480" w:lineRule="auto"/>
          </w:pPr>
        </w:pPrChange>
      </w:pPr>
      <w:bookmarkStart w:id="2803" w:name="ref-Jayaprakash2002"/>
      <w:bookmarkEnd w:id="2800"/>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pPr>
        <w:pStyle w:val="Bibliography"/>
        <w:spacing w:after="0" w:line="480" w:lineRule="auto"/>
        <w:ind w:left="360" w:hanging="360"/>
        <w:pPrChange w:id="2804" w:author="jennifer piehl" w:date="2020-03-05T12:23:00Z">
          <w:pPr>
            <w:pStyle w:val="Bibliography"/>
            <w:spacing w:after="0" w:line="480" w:lineRule="auto"/>
          </w:pPr>
        </w:pPrChange>
      </w:pPr>
      <w:bookmarkStart w:id="2805" w:name="ref-JayaprakashPillai2000"/>
      <w:bookmarkEnd w:id="2803"/>
      <w:r w:rsidRPr="00685AF2">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pPr>
        <w:pStyle w:val="Bibliography"/>
        <w:spacing w:after="0" w:line="480" w:lineRule="auto"/>
        <w:ind w:left="360" w:hanging="360"/>
        <w:pPrChange w:id="2806" w:author="jennifer piehl" w:date="2020-03-05T12:23:00Z">
          <w:pPr>
            <w:pStyle w:val="Bibliography"/>
            <w:spacing w:after="0" w:line="480" w:lineRule="auto"/>
          </w:pPr>
        </w:pPrChange>
      </w:pPr>
      <w:bookmarkStart w:id="2807" w:name="ref-Jayarametal2010"/>
      <w:bookmarkEnd w:id="2805"/>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r w:rsidR="00354701" w:rsidRPr="001A7D4A">
        <w:fldChar w:fldCharType="begin"/>
      </w:r>
      <w:r w:rsidR="00354701" w:rsidRPr="00685AF2">
        <w:instrText xml:space="preserve"> HYPERLINK "https://doi.org/https://doi.org/10.1007/s12601-010-0003-6" \h </w:instrText>
      </w:r>
      <w:r w:rsidR="00354701" w:rsidRPr="001A7D4A">
        <w:rPr>
          <w:rPrChange w:id="2808" w:author="jennifer piehl" w:date="2020-03-05T12:24:00Z">
            <w:rPr>
              <w:rStyle w:val="Hyperlink"/>
              <w:color w:val="auto"/>
            </w:rPr>
          </w:rPrChange>
        </w:rPr>
        <w:fldChar w:fldCharType="separate"/>
      </w:r>
      <w:r w:rsidRPr="001A7D4A">
        <w:rPr>
          <w:rStyle w:val="Hyperlink"/>
          <w:color w:val="auto"/>
        </w:rPr>
        <w:t>https://doi.org/10.1007/s12601</w:t>
      </w:r>
      <w:r w:rsidRPr="00C71234">
        <w:rPr>
          <w:rStyle w:val="Hyperlink"/>
          <w:color w:val="auto"/>
        </w:rPr>
        <w:t>-010-0003-6</w:t>
      </w:r>
      <w:r w:rsidR="00354701" w:rsidRPr="001A7D4A">
        <w:rPr>
          <w:rStyle w:val="Hyperlink"/>
          <w:color w:val="auto"/>
        </w:rPr>
        <w:fldChar w:fldCharType="end"/>
      </w:r>
    </w:p>
    <w:p w14:paraId="25E32764" w14:textId="77777777" w:rsidR="008062F9" w:rsidRPr="00CE477A" w:rsidRDefault="00806920">
      <w:pPr>
        <w:pStyle w:val="Bibliography"/>
        <w:spacing w:after="0" w:line="480" w:lineRule="auto"/>
        <w:ind w:left="360" w:hanging="360"/>
        <w:pPrChange w:id="2809" w:author="jennifer piehl" w:date="2020-03-05T12:23:00Z">
          <w:pPr>
            <w:pStyle w:val="Bibliography"/>
            <w:spacing w:after="0" w:line="480" w:lineRule="auto"/>
          </w:pPr>
        </w:pPrChange>
      </w:pPr>
      <w:bookmarkStart w:id="2810" w:name="ref-Kripaetal2018"/>
      <w:bookmarkEnd w:id="2807"/>
      <w:r w:rsidRPr="001A7D4A">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r w:rsidR="00354701" w:rsidRPr="001A7D4A">
        <w:fldChar w:fldCharType="begin"/>
      </w:r>
      <w:r w:rsidR="00354701" w:rsidRPr="00685AF2">
        <w:instrText xml:space="preserve"> HYPERLINK "https://doi.org/https://doi.org/10.3389/fmars.2018.00443" \h </w:instrText>
      </w:r>
      <w:r w:rsidR="00354701" w:rsidRPr="001A7D4A">
        <w:rPr>
          <w:rPrChange w:id="2811" w:author="jennifer piehl" w:date="2020-03-05T12:24:00Z">
            <w:rPr>
              <w:rStyle w:val="Hyperlink"/>
              <w:color w:val="auto"/>
            </w:rPr>
          </w:rPrChange>
        </w:rPr>
        <w:fldChar w:fldCharType="separate"/>
      </w:r>
      <w:r w:rsidRPr="001A7D4A">
        <w:rPr>
          <w:rStyle w:val="Hyperlink"/>
          <w:color w:val="auto"/>
        </w:rPr>
        <w:t>https://doi.org/10.3389/fmars.2018.00443</w:t>
      </w:r>
      <w:r w:rsidR="00354701" w:rsidRPr="001A7D4A">
        <w:rPr>
          <w:rStyle w:val="Hyperlink"/>
          <w:color w:val="auto"/>
        </w:rPr>
        <w:fldChar w:fldCharType="end"/>
      </w:r>
    </w:p>
    <w:p w14:paraId="166ADF87" w14:textId="77777777" w:rsidR="008062F9" w:rsidRPr="00685AF2" w:rsidRDefault="00806920">
      <w:pPr>
        <w:pStyle w:val="Bibliography"/>
        <w:spacing w:after="0" w:line="480" w:lineRule="auto"/>
        <w:ind w:left="360" w:hanging="360"/>
        <w:pPrChange w:id="2812" w:author="jennifer piehl" w:date="2020-03-05T12:23:00Z">
          <w:pPr>
            <w:pStyle w:val="Bibliography"/>
            <w:spacing w:after="0" w:line="480" w:lineRule="auto"/>
          </w:pPr>
        </w:pPrChange>
      </w:pPr>
      <w:bookmarkStart w:id="2813" w:name="ref-Krishnakumaretal2008"/>
      <w:bookmarkEnd w:id="2810"/>
      <w:r w:rsidRPr="001A7D4A">
        <w:t>Krishn</w:t>
      </w:r>
      <w:r w:rsidRPr="00C71234">
        <w:t>akumar,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w:t>
      </w:r>
      <w:r w:rsidRPr="00685AF2">
        <w:lastRenderedPageBreak/>
        <w:t xml:space="preserve">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pPr>
        <w:pStyle w:val="Bibliography"/>
        <w:spacing w:after="0" w:line="480" w:lineRule="auto"/>
        <w:ind w:left="360" w:hanging="360"/>
        <w:pPrChange w:id="2814" w:author="jennifer piehl" w:date="2020-03-05T12:23:00Z">
          <w:pPr>
            <w:pStyle w:val="Bibliography"/>
            <w:spacing w:after="0" w:line="480" w:lineRule="auto"/>
          </w:pPr>
        </w:pPrChange>
      </w:pPr>
      <w:bookmarkStart w:id="2815" w:name="ref-Lawer2016"/>
      <w:bookmarkEnd w:id="2813"/>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r w:rsidR="00354701" w:rsidRPr="001A7D4A">
        <w:fldChar w:fldCharType="begin"/>
      </w:r>
      <w:r w:rsidR="00354701" w:rsidRPr="00685AF2">
        <w:instrText xml:space="preserve"> HYPERLINK "https://doi.org/http://dx.doi.org/10.4236/nr.2016.74018" \h </w:instrText>
      </w:r>
      <w:r w:rsidR="00354701" w:rsidRPr="001A7D4A">
        <w:rPr>
          <w:rPrChange w:id="2816" w:author="jennifer piehl" w:date="2020-03-05T12:24:00Z">
            <w:rPr>
              <w:rStyle w:val="Hyperlink"/>
              <w:color w:val="auto"/>
            </w:rPr>
          </w:rPrChange>
        </w:rPr>
        <w:fldChar w:fldCharType="separate"/>
      </w:r>
      <w:r w:rsidRPr="001A7D4A">
        <w:rPr>
          <w:rStyle w:val="Hyperlink"/>
          <w:color w:val="auto"/>
        </w:rPr>
        <w:t>http://dx.doi.org/10.4236/nr.2016.74018</w:t>
      </w:r>
      <w:r w:rsidR="00354701" w:rsidRPr="001A7D4A">
        <w:rPr>
          <w:rStyle w:val="Hyperlink"/>
          <w:color w:val="auto"/>
        </w:rPr>
        <w:fldChar w:fldCharType="end"/>
      </w:r>
    </w:p>
    <w:p w14:paraId="3C4A7DBA" w14:textId="77777777" w:rsidR="008062F9" w:rsidRPr="00CE477A" w:rsidRDefault="00806920">
      <w:pPr>
        <w:pStyle w:val="Bibliography"/>
        <w:spacing w:after="0" w:line="480" w:lineRule="auto"/>
        <w:ind w:left="360" w:hanging="360"/>
        <w:pPrChange w:id="2817" w:author="jennifer piehl" w:date="2020-03-05T12:23:00Z">
          <w:pPr>
            <w:pStyle w:val="Bibliography"/>
            <w:spacing w:after="0" w:line="480" w:lineRule="auto"/>
          </w:pPr>
        </w:pPrChange>
      </w:pPr>
      <w:bookmarkStart w:id="2818" w:name="ref-LindegrenCheckley2012"/>
      <w:bookmarkEnd w:id="2815"/>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r w:rsidR="00354701" w:rsidRPr="001A7D4A">
        <w:fldChar w:fldCharType="begin"/>
      </w:r>
      <w:r w:rsidR="00354701" w:rsidRPr="00685AF2">
        <w:instrText xml:space="preserve"> HYPERLINK "https://doi.org/https://doi.org/10.1139/cjfas-2012-0211" \h </w:instrText>
      </w:r>
      <w:r w:rsidR="00354701" w:rsidRPr="001A7D4A">
        <w:rPr>
          <w:rPrChange w:id="2819" w:author="jennifer piehl" w:date="2020-03-05T12:24:00Z">
            <w:rPr>
              <w:rStyle w:val="Hyperlink"/>
              <w:color w:val="auto"/>
            </w:rPr>
          </w:rPrChange>
        </w:rPr>
        <w:fldChar w:fldCharType="separate"/>
      </w:r>
      <w:r w:rsidRPr="001A7D4A">
        <w:rPr>
          <w:rStyle w:val="Hyperlink"/>
          <w:color w:val="auto"/>
        </w:rPr>
        <w:t>https://doi.org/10.1139/cjfas-2012-0211</w:t>
      </w:r>
      <w:r w:rsidR="00354701" w:rsidRPr="001A7D4A">
        <w:rPr>
          <w:rStyle w:val="Hyperlink"/>
          <w:color w:val="auto"/>
        </w:rPr>
        <w:fldChar w:fldCharType="end"/>
      </w:r>
    </w:p>
    <w:p w14:paraId="10C62E67" w14:textId="77777777" w:rsidR="008062F9" w:rsidRPr="00CE477A" w:rsidRDefault="00806920">
      <w:pPr>
        <w:pStyle w:val="Bibliography"/>
        <w:spacing w:after="0" w:line="480" w:lineRule="auto"/>
        <w:ind w:left="360" w:hanging="360"/>
        <w:pPrChange w:id="2820" w:author="jennifer piehl" w:date="2020-03-05T12:23:00Z">
          <w:pPr>
            <w:pStyle w:val="Bibliography"/>
            <w:spacing w:after="0" w:line="480" w:lineRule="auto"/>
          </w:pPr>
        </w:pPrChange>
      </w:pPr>
      <w:bookmarkStart w:id="2821" w:name="ref-Lindegrenetal2013"/>
      <w:bookmarkEnd w:id="2818"/>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r w:rsidR="00354701" w:rsidRPr="001A7D4A">
        <w:fldChar w:fldCharType="begin"/>
      </w:r>
      <w:r w:rsidR="00354701" w:rsidRPr="00685AF2">
        <w:instrText xml:space="preserve"> HYPERLINK "https://doi.org/https://doi.org/10.1073/pnas.1305733110" \h </w:instrText>
      </w:r>
      <w:r w:rsidR="00354701" w:rsidRPr="001A7D4A">
        <w:rPr>
          <w:rPrChange w:id="2822" w:author="jennifer piehl" w:date="2020-03-05T12:24:00Z">
            <w:rPr>
              <w:rStyle w:val="Hyperlink"/>
              <w:color w:val="auto"/>
            </w:rPr>
          </w:rPrChange>
        </w:rPr>
        <w:fldChar w:fldCharType="separate"/>
      </w:r>
      <w:r w:rsidRPr="001A7D4A">
        <w:rPr>
          <w:rStyle w:val="Hyperlink"/>
          <w:color w:val="auto"/>
        </w:rPr>
        <w:t>https://doi.org/10.1073/pnas.1305733110</w:t>
      </w:r>
      <w:r w:rsidR="00354701" w:rsidRPr="001A7D4A">
        <w:rPr>
          <w:rStyle w:val="Hyperlink"/>
          <w:color w:val="auto"/>
        </w:rPr>
        <w:fldChar w:fldCharType="end"/>
      </w:r>
    </w:p>
    <w:p w14:paraId="1DEED320" w14:textId="77777777" w:rsidR="008062F9" w:rsidRPr="00CE477A" w:rsidRDefault="00806920">
      <w:pPr>
        <w:pStyle w:val="Bibliography"/>
        <w:spacing w:after="0" w:line="480" w:lineRule="auto"/>
        <w:ind w:left="360" w:hanging="360"/>
        <w:pPrChange w:id="2823" w:author="jennifer piehl" w:date="2020-03-05T12:23:00Z">
          <w:pPr>
            <w:pStyle w:val="Bibliography"/>
            <w:spacing w:after="0" w:line="480" w:lineRule="auto"/>
          </w:pPr>
        </w:pPrChange>
      </w:pPr>
      <w:bookmarkStart w:id="2824" w:name="ref-Lloretetal2000"/>
      <w:bookmarkEnd w:id="2821"/>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r w:rsidR="00354701" w:rsidRPr="001A7D4A">
        <w:fldChar w:fldCharType="begin"/>
      </w:r>
      <w:r w:rsidR="00354701" w:rsidRPr="00685AF2">
        <w:instrText xml:space="preserve"> HYPERLINK "https://doi.org/https://doi.org/10.1006/jmsc.2000.0570" \h </w:instrText>
      </w:r>
      <w:r w:rsidR="00354701" w:rsidRPr="001A7D4A">
        <w:rPr>
          <w:rPrChange w:id="2825" w:author="jennifer piehl" w:date="2020-03-05T12:24:00Z">
            <w:rPr>
              <w:rStyle w:val="Hyperlink"/>
              <w:color w:val="auto"/>
            </w:rPr>
          </w:rPrChange>
        </w:rPr>
        <w:fldChar w:fldCharType="separate"/>
      </w:r>
      <w:r w:rsidRPr="001A7D4A">
        <w:rPr>
          <w:rStyle w:val="Hyperlink"/>
          <w:color w:val="auto"/>
        </w:rPr>
        <w:t>https://doi.org/10.1006/jmsc.2000.0570</w:t>
      </w:r>
      <w:r w:rsidR="00354701" w:rsidRPr="001A7D4A">
        <w:rPr>
          <w:rStyle w:val="Hyperlink"/>
          <w:color w:val="auto"/>
        </w:rPr>
        <w:fldChar w:fldCharType="end"/>
      </w:r>
    </w:p>
    <w:p w14:paraId="6E2644D2" w14:textId="77777777" w:rsidR="008062F9" w:rsidRPr="00CE477A" w:rsidRDefault="00806920">
      <w:pPr>
        <w:pStyle w:val="Bibliography"/>
        <w:spacing w:after="0" w:line="480" w:lineRule="auto"/>
        <w:ind w:left="360" w:hanging="360"/>
        <w:pPrChange w:id="2826" w:author="jennifer piehl" w:date="2020-03-05T12:23:00Z">
          <w:pPr>
            <w:pStyle w:val="Bibliography"/>
            <w:spacing w:after="0" w:line="480" w:lineRule="auto"/>
          </w:pPr>
        </w:pPrChange>
      </w:pPr>
      <w:bookmarkStart w:id="2827" w:name="ref-LonghurstWooster1990"/>
      <w:bookmarkEnd w:id="2824"/>
      <w:r w:rsidRPr="001A7D4A">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r w:rsidR="00354701" w:rsidRPr="001A7D4A">
        <w:fldChar w:fldCharType="begin"/>
      </w:r>
      <w:r w:rsidR="00354701" w:rsidRPr="00685AF2">
        <w:instrText xml:space="preserve"> HYPERLINK "https://doi.org/https://doi.org/10.1139/f90-268" \h </w:instrText>
      </w:r>
      <w:r w:rsidR="00354701" w:rsidRPr="001A7D4A">
        <w:rPr>
          <w:rPrChange w:id="2828" w:author="jennifer piehl" w:date="2020-03-05T12:24:00Z">
            <w:rPr>
              <w:rStyle w:val="Hyperlink"/>
              <w:color w:val="auto"/>
            </w:rPr>
          </w:rPrChange>
        </w:rPr>
        <w:fldChar w:fldCharType="separate"/>
      </w:r>
      <w:r w:rsidRPr="001A7D4A">
        <w:rPr>
          <w:rStyle w:val="Hyperlink"/>
          <w:color w:val="auto"/>
        </w:rPr>
        <w:t>https://doi.org/10.1139/f90-268</w:t>
      </w:r>
      <w:r w:rsidR="00354701" w:rsidRPr="001A7D4A">
        <w:rPr>
          <w:rStyle w:val="Hyperlink"/>
          <w:color w:val="auto"/>
        </w:rPr>
        <w:fldChar w:fldCharType="end"/>
      </w:r>
    </w:p>
    <w:p w14:paraId="4D2B1018" w14:textId="77777777" w:rsidR="008062F9" w:rsidRPr="00CE477A" w:rsidRDefault="00806920">
      <w:pPr>
        <w:pStyle w:val="Bibliography"/>
        <w:spacing w:after="0" w:line="480" w:lineRule="auto"/>
        <w:ind w:left="360" w:hanging="360"/>
        <w:pPrChange w:id="2829" w:author="jennifer piehl" w:date="2020-03-05T12:23:00Z">
          <w:pPr>
            <w:pStyle w:val="Bibliography"/>
            <w:spacing w:after="0" w:line="480" w:lineRule="auto"/>
          </w:pPr>
        </w:pPrChange>
      </w:pPr>
      <w:bookmarkStart w:id="2830" w:name="ref-Madhupratapetal2001"/>
      <w:bookmarkEnd w:id="2827"/>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Mesozooplankton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 xml:space="preserve">Deep Sea Research Part II: Topical </w:t>
      </w:r>
      <w:r w:rsidRPr="00685AF2">
        <w:rPr>
          <w:i/>
        </w:rPr>
        <w:lastRenderedPageBreak/>
        <w:t>Studies in Oceanography</w:t>
      </w:r>
      <w:r w:rsidRPr="00685AF2">
        <w:t xml:space="preserve">, </w:t>
      </w:r>
      <w:r w:rsidRPr="00685AF2">
        <w:rPr>
          <w:i/>
        </w:rPr>
        <w:t>48</w:t>
      </w:r>
      <w:r w:rsidRPr="00685AF2">
        <w:t xml:space="preserve">(6), 1345–1368. </w:t>
      </w:r>
      <w:r w:rsidR="00354701" w:rsidRPr="001A7D4A">
        <w:fldChar w:fldCharType="begin"/>
      </w:r>
      <w:r w:rsidR="00354701" w:rsidRPr="00685AF2">
        <w:instrText xml:space="preserve"> HYPERLINK "https://doi.org/https://doi.org/10.1016/S0967-0645(00)00142-9" \h </w:instrText>
      </w:r>
      <w:r w:rsidR="00354701" w:rsidRPr="001A7D4A">
        <w:rPr>
          <w:rPrChange w:id="2831" w:author="jennifer piehl" w:date="2020-03-05T12:24:00Z">
            <w:rPr>
              <w:rStyle w:val="Hyperlink"/>
              <w:color w:val="auto"/>
            </w:rPr>
          </w:rPrChange>
        </w:rPr>
        <w:fldChar w:fldCharType="separate"/>
      </w:r>
      <w:r w:rsidRPr="001A7D4A">
        <w:rPr>
          <w:rStyle w:val="Hyperlink"/>
          <w:color w:val="auto"/>
        </w:rPr>
        <w:t>https://doi.org/10.1016/S0967-0645(00)00142-9</w:t>
      </w:r>
      <w:r w:rsidR="00354701" w:rsidRPr="001A7D4A">
        <w:rPr>
          <w:rStyle w:val="Hyperlink"/>
          <w:color w:val="auto"/>
        </w:rPr>
        <w:fldChar w:fldCharType="end"/>
      </w:r>
    </w:p>
    <w:p w14:paraId="08154077" w14:textId="77777777" w:rsidR="008062F9" w:rsidRPr="00CE477A" w:rsidRDefault="00806920">
      <w:pPr>
        <w:pStyle w:val="Bibliography"/>
        <w:spacing w:after="0" w:line="480" w:lineRule="auto"/>
        <w:ind w:left="360" w:hanging="360"/>
        <w:pPrChange w:id="2832" w:author="jennifer piehl" w:date="2020-03-05T12:23:00Z">
          <w:pPr>
            <w:pStyle w:val="Bibliography"/>
            <w:spacing w:after="0" w:line="480" w:lineRule="auto"/>
          </w:pPr>
        </w:pPrChange>
      </w:pPr>
      <w:bookmarkStart w:id="2833" w:name="ref-Madhupratapetal1994"/>
      <w:bookmarkEnd w:id="2830"/>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r w:rsidR="00354701" w:rsidRPr="001A7D4A">
        <w:fldChar w:fldCharType="begin"/>
      </w:r>
      <w:r w:rsidR="00354701" w:rsidRPr="00685AF2">
        <w:instrText xml:space="preserve"> HYPERLINK "https://doi.org/https://doi.org/10.1029/2004GL019652" \h </w:instrText>
      </w:r>
      <w:r w:rsidR="00354701" w:rsidRPr="001A7D4A">
        <w:rPr>
          <w:rPrChange w:id="2834" w:author="jennifer piehl" w:date="2020-03-05T12:24:00Z">
            <w:rPr>
              <w:rStyle w:val="Hyperlink"/>
              <w:color w:val="auto"/>
            </w:rPr>
          </w:rPrChange>
        </w:rPr>
        <w:fldChar w:fldCharType="separate"/>
      </w:r>
      <w:r w:rsidRPr="001A7D4A">
        <w:rPr>
          <w:rStyle w:val="Hyperlink"/>
          <w:color w:val="auto"/>
        </w:rPr>
        <w:t>https://doi.org/10.1029/2004GL0196</w:t>
      </w:r>
      <w:r w:rsidRPr="00C71234">
        <w:rPr>
          <w:rStyle w:val="Hyperlink"/>
          <w:color w:val="auto"/>
        </w:rPr>
        <w:t>52</w:t>
      </w:r>
      <w:r w:rsidR="00354701" w:rsidRPr="001A7D4A">
        <w:rPr>
          <w:rStyle w:val="Hyperlink"/>
          <w:color w:val="auto"/>
        </w:rPr>
        <w:fldChar w:fldCharType="end"/>
      </w:r>
    </w:p>
    <w:p w14:paraId="3256BD3E" w14:textId="77777777" w:rsidR="008062F9" w:rsidRPr="00CE477A" w:rsidRDefault="00806920">
      <w:pPr>
        <w:pStyle w:val="Bibliography"/>
        <w:spacing w:after="0" w:line="480" w:lineRule="auto"/>
        <w:ind w:left="360" w:hanging="360"/>
        <w:pPrChange w:id="2835" w:author="jennifer piehl" w:date="2020-03-05T12:23:00Z">
          <w:pPr>
            <w:pStyle w:val="Bibliography"/>
            <w:spacing w:after="0" w:line="480" w:lineRule="auto"/>
          </w:pPr>
        </w:pPrChange>
      </w:pPr>
      <w:bookmarkStart w:id="2836" w:name="ref-McClatchieetal2010"/>
      <w:bookmarkEnd w:id="2833"/>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r w:rsidR="00354701" w:rsidRPr="001A7D4A">
        <w:fldChar w:fldCharType="begin"/>
      </w:r>
      <w:r w:rsidR="00354701" w:rsidRPr="00685AF2">
        <w:instrText xml:space="preserve"> HYPERLINK "https://doi.org/https://doi.org/10.1139/F10-101" \h </w:instrText>
      </w:r>
      <w:r w:rsidR="00354701" w:rsidRPr="001A7D4A">
        <w:rPr>
          <w:rPrChange w:id="2837" w:author="jennifer piehl" w:date="2020-03-05T12:24:00Z">
            <w:rPr>
              <w:rStyle w:val="Hyperlink"/>
              <w:color w:val="auto"/>
            </w:rPr>
          </w:rPrChange>
        </w:rPr>
        <w:fldChar w:fldCharType="separate"/>
      </w:r>
      <w:r w:rsidRPr="001A7D4A">
        <w:rPr>
          <w:rStyle w:val="Hyperlink"/>
          <w:color w:val="auto"/>
        </w:rPr>
        <w:t>https://doi.org/10.1139/F10-</w:t>
      </w:r>
      <w:r w:rsidRPr="00C71234">
        <w:rPr>
          <w:rStyle w:val="Hyperlink"/>
          <w:color w:val="auto"/>
        </w:rPr>
        <w:t>101</w:t>
      </w:r>
      <w:r w:rsidR="00354701" w:rsidRPr="001A7D4A">
        <w:rPr>
          <w:rStyle w:val="Hyperlink"/>
          <w:color w:val="auto"/>
        </w:rPr>
        <w:fldChar w:fldCharType="end"/>
      </w:r>
    </w:p>
    <w:p w14:paraId="44A6CD36" w14:textId="77777777" w:rsidR="008062F9" w:rsidRPr="00685AF2" w:rsidRDefault="00806920">
      <w:pPr>
        <w:pStyle w:val="Bibliography"/>
        <w:spacing w:after="0" w:line="480" w:lineRule="auto"/>
        <w:ind w:left="360" w:hanging="360"/>
        <w:pPrChange w:id="2838" w:author="jennifer piehl" w:date="2020-03-05T12:23:00Z">
          <w:pPr>
            <w:pStyle w:val="Bibliography"/>
            <w:spacing w:after="0" w:line="480" w:lineRule="auto"/>
          </w:pPr>
        </w:pPrChange>
      </w:pPr>
      <w:bookmarkStart w:id="2839" w:name="ref-Mendelssohn1981"/>
      <w:bookmarkEnd w:id="2836"/>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pPr>
        <w:pStyle w:val="Bibliography"/>
        <w:spacing w:after="0" w:line="480" w:lineRule="auto"/>
        <w:ind w:left="360" w:hanging="360"/>
        <w:pPrChange w:id="2840" w:author="jennifer piehl" w:date="2020-03-05T12:23:00Z">
          <w:pPr>
            <w:pStyle w:val="Bibliography"/>
            <w:spacing w:after="0" w:line="480" w:lineRule="auto"/>
          </w:pPr>
        </w:pPrChange>
      </w:pPr>
      <w:bookmarkStart w:id="2841" w:name="ref-Menonetal2019"/>
      <w:bookmarkEnd w:id="2839"/>
      <w:r w:rsidRPr="00685AF2">
        <w:t xml:space="preserve">Menon, N. N., Sankar,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r w:rsidR="00354701">
        <w:fldChar w:fldCharType="begin"/>
      </w:r>
      <w:r w:rsidR="00354701">
        <w:instrText xml:space="preserve"> HYPERLINK "https://doi.org/https://doi.org/10.3354/meps12806" \h </w:instrText>
      </w:r>
      <w:r w:rsidR="00354701">
        <w:fldChar w:fldCharType="separate"/>
      </w:r>
      <w:r w:rsidRPr="003E2A48">
        <w:rPr>
          <w:rStyle w:val="Hyperlink"/>
          <w:color w:val="auto"/>
        </w:rPr>
        <w:t>https://doi.org/10.3354/meps12806</w:t>
      </w:r>
      <w:r w:rsidR="00354701">
        <w:rPr>
          <w:rStyle w:val="Hyperlink"/>
          <w:color w:val="auto"/>
        </w:rPr>
        <w:fldChar w:fldCharType="end"/>
      </w:r>
    </w:p>
    <w:p w14:paraId="0F3FA01E" w14:textId="77777777" w:rsidR="008062F9" w:rsidRPr="003E2A48" w:rsidRDefault="00806920">
      <w:pPr>
        <w:pStyle w:val="Bibliography"/>
        <w:spacing w:after="0" w:line="480" w:lineRule="auto"/>
        <w:ind w:left="360" w:hanging="360"/>
        <w:pPrChange w:id="2842" w:author="jennifer piehl" w:date="2020-03-05T12:23:00Z">
          <w:pPr>
            <w:pStyle w:val="Bibliography"/>
            <w:spacing w:after="0" w:line="480" w:lineRule="auto"/>
          </w:pPr>
        </w:pPrChange>
      </w:pPr>
      <w:bookmarkStart w:id="2843" w:name="ref-Moustahfidetal2018"/>
      <w:bookmarkEnd w:id="2841"/>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pPr>
        <w:pStyle w:val="Bibliography"/>
        <w:spacing w:after="0" w:line="480" w:lineRule="auto"/>
        <w:ind w:left="360" w:hanging="360"/>
        <w:pPrChange w:id="2844" w:author="jennifer piehl" w:date="2020-03-05T12:23:00Z">
          <w:pPr>
            <w:pStyle w:val="Bibliography"/>
            <w:spacing w:after="0" w:line="480" w:lineRule="auto"/>
          </w:pPr>
        </w:pPrChange>
      </w:pPr>
      <w:bookmarkStart w:id="2845" w:name="ref-MurtyEdelman1966"/>
      <w:bookmarkEnd w:id="2843"/>
      <w:proofErr w:type="spellStart"/>
      <w:r w:rsidRPr="00CE477A">
        <w:lastRenderedPageBreak/>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pPr>
        <w:pStyle w:val="Bibliography"/>
        <w:spacing w:after="0" w:line="480" w:lineRule="auto"/>
        <w:ind w:left="360" w:hanging="360"/>
        <w:pPrChange w:id="2846" w:author="jennifer piehl" w:date="2020-03-05T12:23:00Z">
          <w:pPr>
            <w:pStyle w:val="Bibliography"/>
            <w:spacing w:after="0" w:line="480" w:lineRule="auto"/>
          </w:pPr>
        </w:pPrChange>
      </w:pPr>
      <w:bookmarkStart w:id="2847" w:name="ref-Naiduetal1999"/>
      <w:bookmarkEnd w:id="2845"/>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r w:rsidR="00354701" w:rsidRPr="001A7D4A">
        <w:fldChar w:fldCharType="begin"/>
      </w:r>
      <w:r w:rsidR="00354701" w:rsidRPr="00685AF2">
        <w:instrText xml:space="preserve"> HYPERLINK "https://doi.org/https://doi.org/10.1016/S0278-4343(98)00104-6" \h </w:instrText>
      </w:r>
      <w:r w:rsidR="00354701" w:rsidRPr="001A7D4A">
        <w:rPr>
          <w:rPrChange w:id="2848" w:author="jennifer piehl" w:date="2020-03-05T12:24:00Z">
            <w:rPr>
              <w:rStyle w:val="Hyperlink"/>
              <w:color w:val="auto"/>
            </w:rPr>
          </w:rPrChange>
        </w:rPr>
        <w:fldChar w:fldCharType="separate"/>
      </w:r>
      <w:r w:rsidRPr="001A7D4A">
        <w:rPr>
          <w:rStyle w:val="Hyperlink"/>
          <w:color w:val="auto"/>
        </w:rPr>
        <w:t>http</w:t>
      </w:r>
      <w:r w:rsidRPr="00C71234">
        <w:rPr>
          <w:rStyle w:val="Hyperlink"/>
          <w:color w:val="auto"/>
        </w:rPr>
        <w:t>s://doi.org/10.1016/S0278-4343(98)00104-6</w:t>
      </w:r>
      <w:r w:rsidR="00354701" w:rsidRPr="001A7D4A">
        <w:rPr>
          <w:rStyle w:val="Hyperlink"/>
          <w:color w:val="auto"/>
        </w:rPr>
        <w:fldChar w:fldCharType="end"/>
      </w:r>
    </w:p>
    <w:p w14:paraId="0C01DA4B" w14:textId="77777777" w:rsidR="008062F9" w:rsidRPr="00CE477A" w:rsidRDefault="00806920">
      <w:pPr>
        <w:pStyle w:val="Bibliography"/>
        <w:spacing w:after="0" w:line="480" w:lineRule="auto"/>
        <w:ind w:left="360" w:hanging="360"/>
        <w:pPrChange w:id="2849" w:author="jennifer piehl" w:date="2020-03-05T12:23:00Z">
          <w:pPr>
            <w:pStyle w:val="Bibliography"/>
            <w:spacing w:after="0" w:line="480" w:lineRule="auto"/>
          </w:pPr>
        </w:pPrChange>
      </w:pPr>
      <w:bookmarkStart w:id="2850" w:name="ref-Nairetal2016"/>
      <w:bookmarkEnd w:id="2847"/>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r w:rsidR="00354701" w:rsidRPr="001A7D4A">
        <w:fldChar w:fldCharType="begin"/>
      </w:r>
      <w:r w:rsidR="00354701" w:rsidRPr="00685AF2">
        <w:instrText xml:space="preserve"> HYPERLINK "https://doi.org/https://doi.org/10.6024/jmbai.2016.58.1.1899-07" \h </w:instrText>
      </w:r>
      <w:r w:rsidR="00354701" w:rsidRPr="001A7D4A">
        <w:rPr>
          <w:rPrChange w:id="2851" w:author="jennifer piehl" w:date="2020-03-05T12:24:00Z">
            <w:rPr>
              <w:rStyle w:val="Hyperlink"/>
              <w:color w:val="auto"/>
            </w:rPr>
          </w:rPrChange>
        </w:rPr>
        <w:fldChar w:fldCharType="separate"/>
      </w:r>
      <w:r w:rsidRPr="001A7D4A">
        <w:rPr>
          <w:rStyle w:val="Hyperlink"/>
          <w:color w:val="auto"/>
        </w:rPr>
        <w:t>https://doi.org/10.6024/jmbai.2016.58.1.1899-07</w:t>
      </w:r>
      <w:r w:rsidR="00354701" w:rsidRPr="001A7D4A">
        <w:rPr>
          <w:rStyle w:val="Hyperlink"/>
          <w:color w:val="auto"/>
        </w:rPr>
        <w:fldChar w:fldCharType="end"/>
      </w:r>
    </w:p>
    <w:p w14:paraId="3E202605" w14:textId="77777777" w:rsidR="008062F9" w:rsidRPr="00685AF2" w:rsidRDefault="00806920">
      <w:pPr>
        <w:pStyle w:val="Bibliography"/>
        <w:spacing w:after="0" w:line="480" w:lineRule="auto"/>
        <w:ind w:left="360" w:hanging="360"/>
        <w:pPrChange w:id="2852" w:author="jennifer piehl" w:date="2020-03-05T12:23:00Z">
          <w:pPr>
            <w:pStyle w:val="Bibliography"/>
            <w:spacing w:after="0" w:line="480" w:lineRule="auto"/>
          </w:pPr>
        </w:pPrChange>
      </w:pPr>
      <w:bookmarkStart w:id="2853" w:name="ref-Nair1952"/>
      <w:bookmarkEnd w:id="2850"/>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pPr>
        <w:pStyle w:val="Bibliography"/>
        <w:spacing w:after="0" w:line="480" w:lineRule="auto"/>
        <w:ind w:left="360" w:hanging="360"/>
        <w:pPrChange w:id="2854" w:author="jennifer piehl" w:date="2020-03-05T12:23:00Z">
          <w:pPr>
            <w:pStyle w:val="Bibliography"/>
            <w:spacing w:after="0" w:line="480" w:lineRule="auto"/>
          </w:pPr>
        </w:pPrChange>
      </w:pPr>
      <w:bookmarkStart w:id="2855" w:name="ref-Nair1959"/>
      <w:bookmarkEnd w:id="2853"/>
      <w:r w:rsidRPr="00685AF2">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pPr>
        <w:pStyle w:val="Bibliography"/>
        <w:spacing w:after="0" w:line="480" w:lineRule="auto"/>
        <w:ind w:left="360" w:hanging="360"/>
        <w:pPrChange w:id="2856" w:author="jennifer piehl" w:date="2020-03-05T12:23:00Z">
          <w:pPr>
            <w:pStyle w:val="Bibliography"/>
            <w:spacing w:after="0" w:line="480" w:lineRule="auto"/>
          </w:pPr>
        </w:pPrChange>
      </w:pPr>
      <w:bookmarkStart w:id="2857" w:name="ref-NairSubrahmanyan1955"/>
      <w:bookmarkEnd w:id="2855"/>
      <w:r w:rsidRPr="00685AF2">
        <w:t xml:space="preserve">Nair, R. V., &amp; </w:t>
      </w:r>
      <w:proofErr w:type="spellStart"/>
      <w:r w:rsidRPr="00685AF2">
        <w:t>Subrahmanyan</w:t>
      </w:r>
      <w:proofErr w:type="spellEnd"/>
      <w:r w:rsidRPr="00685AF2">
        <w:t xml:space="preserve">, R. (1955). The diatom, Fragilaria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pPr>
        <w:pStyle w:val="Bibliography"/>
        <w:spacing w:after="0" w:line="480" w:lineRule="auto"/>
        <w:ind w:left="360" w:hanging="360"/>
        <w:pPrChange w:id="2858" w:author="jennifer piehl" w:date="2020-03-05T12:23:00Z">
          <w:pPr>
            <w:pStyle w:val="Bibliography"/>
            <w:spacing w:after="0" w:line="480" w:lineRule="auto"/>
          </w:pPr>
        </w:pPrChange>
      </w:pPr>
      <w:bookmarkStart w:id="2859" w:name="ref-NobelSathianandan1991"/>
      <w:bookmarkEnd w:id="2857"/>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pPr>
        <w:pStyle w:val="Bibliography"/>
        <w:spacing w:after="0" w:line="480" w:lineRule="auto"/>
        <w:ind w:left="360" w:hanging="360"/>
        <w:pPrChange w:id="2860" w:author="jennifer piehl" w:date="2020-03-05T12:23:00Z">
          <w:pPr>
            <w:pStyle w:val="Bibliography"/>
            <w:spacing w:after="0" w:line="480" w:lineRule="auto"/>
          </w:pPr>
        </w:pPrChange>
      </w:pPr>
      <w:bookmarkStart w:id="2861" w:name="ref-Pillai1991"/>
      <w:bookmarkEnd w:id="2859"/>
      <w:r w:rsidRPr="00685AF2">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pPr>
        <w:pStyle w:val="Bibliography"/>
        <w:spacing w:after="0" w:line="480" w:lineRule="auto"/>
        <w:ind w:left="360" w:hanging="360"/>
        <w:pPrChange w:id="2862" w:author="jennifer piehl" w:date="2020-03-05T12:23:00Z">
          <w:pPr>
            <w:pStyle w:val="Bibliography"/>
            <w:spacing w:after="0" w:line="480" w:lineRule="auto"/>
          </w:pPr>
        </w:pPrChange>
      </w:pPr>
      <w:bookmarkStart w:id="2863" w:name="ref-Piontkovskietal2015"/>
      <w:bookmarkEnd w:id="2861"/>
      <w:proofErr w:type="spellStart"/>
      <w:r w:rsidRPr="00CE477A">
        <w:lastRenderedPageBreak/>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r w:rsidR="00354701" w:rsidRPr="001A7D4A">
        <w:fldChar w:fldCharType="begin"/>
      </w:r>
      <w:r w:rsidR="00354701" w:rsidRPr="00685AF2">
        <w:instrText xml:space="preserve"> HYPERLINK "https://doi.org/https://dx.doi.org/10.7755/MFR.76.3.3" \h </w:instrText>
      </w:r>
      <w:r w:rsidR="00354701" w:rsidRPr="001A7D4A">
        <w:rPr>
          <w:rPrChange w:id="2864" w:author="jennifer piehl" w:date="2020-03-05T12:25:00Z">
            <w:rPr>
              <w:rStyle w:val="Hyperlink"/>
              <w:color w:val="auto"/>
            </w:rPr>
          </w:rPrChange>
        </w:rPr>
        <w:fldChar w:fldCharType="separate"/>
      </w:r>
      <w:r w:rsidRPr="001A7D4A">
        <w:rPr>
          <w:rStyle w:val="Hyperlink"/>
          <w:color w:val="auto"/>
        </w:rPr>
        <w:t>https://dx.doi.org/10.7755/MFR.76.3.3</w:t>
      </w:r>
      <w:r w:rsidR="00354701" w:rsidRPr="001A7D4A">
        <w:rPr>
          <w:rStyle w:val="Hyperlink"/>
          <w:color w:val="auto"/>
        </w:rPr>
        <w:fldChar w:fldCharType="end"/>
      </w:r>
    </w:p>
    <w:p w14:paraId="7A271362" w14:textId="77777777" w:rsidR="008062F9" w:rsidRPr="00CE477A" w:rsidRDefault="00806920">
      <w:pPr>
        <w:pStyle w:val="Bibliography"/>
        <w:spacing w:after="0" w:line="480" w:lineRule="auto"/>
        <w:ind w:left="360" w:hanging="360"/>
        <w:pPrChange w:id="2865" w:author="jennifer piehl" w:date="2020-03-05T12:23:00Z">
          <w:pPr>
            <w:pStyle w:val="Bibliography"/>
            <w:spacing w:after="0" w:line="480" w:lineRule="auto"/>
          </w:pPr>
        </w:pPrChange>
      </w:pPr>
      <w:bookmarkStart w:id="2866" w:name="ref-PitchaikaniLipton2012"/>
      <w:bookmarkEnd w:id="2863"/>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r w:rsidR="00354701" w:rsidRPr="001A7D4A">
        <w:fldChar w:fldCharType="begin"/>
      </w:r>
      <w:r w:rsidR="00354701" w:rsidRPr="00685AF2">
        <w:instrText xml:space="preserve"> HYPERLINK "https://doi.org/https://doi.org/10.5897/JOMS" \h </w:instrText>
      </w:r>
      <w:r w:rsidR="00354701" w:rsidRPr="001A7D4A">
        <w:rPr>
          <w:rPrChange w:id="2867" w:author="jennifer piehl" w:date="2020-03-05T12:25:00Z">
            <w:rPr>
              <w:rStyle w:val="Hyperlink"/>
              <w:color w:val="auto"/>
            </w:rPr>
          </w:rPrChange>
        </w:rPr>
        <w:fldChar w:fldCharType="separate"/>
      </w:r>
      <w:r w:rsidRPr="001A7D4A">
        <w:rPr>
          <w:rStyle w:val="Hyperlink"/>
          <w:color w:val="auto"/>
        </w:rPr>
        <w:t>https://doi.org/10.5897/JOMS</w:t>
      </w:r>
      <w:r w:rsidR="00354701" w:rsidRPr="001A7D4A">
        <w:rPr>
          <w:rStyle w:val="Hyperlink"/>
          <w:color w:val="auto"/>
        </w:rPr>
        <w:fldChar w:fldCharType="end"/>
      </w:r>
    </w:p>
    <w:p w14:paraId="481F8D83" w14:textId="77777777" w:rsidR="008062F9" w:rsidRPr="00685AF2" w:rsidRDefault="00806920">
      <w:pPr>
        <w:pStyle w:val="Bibliography"/>
        <w:spacing w:after="0" w:line="480" w:lineRule="auto"/>
        <w:ind w:left="360" w:hanging="360"/>
        <w:pPrChange w:id="2868" w:author="jennifer piehl" w:date="2020-03-05T12:23:00Z">
          <w:pPr>
            <w:pStyle w:val="Bibliography"/>
            <w:spacing w:after="0" w:line="480" w:lineRule="auto"/>
          </w:pPr>
        </w:pPrChange>
      </w:pPr>
      <w:bookmarkStart w:id="2869" w:name="ref-PrabhuDhulkhed1967"/>
      <w:bookmarkEnd w:id="2866"/>
      <w:r w:rsidRPr="001A7D4A">
        <w:t xml:space="preserve">Prabhu,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pPr>
        <w:pStyle w:val="Bibliography"/>
        <w:spacing w:after="0" w:line="480" w:lineRule="auto"/>
        <w:ind w:left="360" w:hanging="360"/>
        <w:pPrChange w:id="2870" w:author="jennifer piehl" w:date="2020-03-05T12:23:00Z">
          <w:pPr>
            <w:pStyle w:val="Bibliography"/>
            <w:spacing w:after="0" w:line="480" w:lineRule="auto"/>
          </w:pPr>
        </w:pPrChange>
      </w:pPr>
      <w:bookmarkStart w:id="2871" w:name="ref-PrabhuDhulkhed1970"/>
      <w:bookmarkEnd w:id="2869"/>
      <w:r w:rsidRPr="00685AF2">
        <w:t xml:space="preserve">Prabhu,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pPr>
        <w:pStyle w:val="Bibliography"/>
        <w:spacing w:after="0" w:line="480" w:lineRule="auto"/>
        <w:ind w:left="360" w:hanging="360"/>
        <w:pPrChange w:id="2872" w:author="jennifer piehl" w:date="2020-03-05T12:23:00Z">
          <w:pPr>
            <w:pStyle w:val="Bibliography"/>
            <w:spacing w:after="0" w:line="480" w:lineRule="auto"/>
          </w:pPr>
        </w:pPrChange>
      </w:pPr>
      <w:bookmarkStart w:id="2873" w:name="ref-Pristaetal2011"/>
      <w:bookmarkEnd w:id="2871"/>
      <w:proofErr w:type="spellStart"/>
      <w:r w:rsidRPr="00685AF2">
        <w:t>Prista</w:t>
      </w:r>
      <w:proofErr w:type="spellEnd"/>
      <w:r w:rsidRPr="00685AF2">
        <w:t xml:space="preserve">,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r w:rsidR="00354701" w:rsidRPr="001A7D4A">
        <w:fldChar w:fldCharType="begin"/>
      </w:r>
      <w:r w:rsidR="00354701" w:rsidRPr="00685AF2">
        <w:instrText xml:space="preserve"> HYPERLINK "https://doi.org/https://doi.org/10.7755/FB" \h </w:instrText>
      </w:r>
      <w:r w:rsidR="00354701" w:rsidRPr="001A7D4A">
        <w:rPr>
          <w:rPrChange w:id="2874" w:author="jennifer piehl" w:date="2020-03-05T12:25:00Z">
            <w:rPr>
              <w:rStyle w:val="Hyperlink"/>
              <w:color w:val="auto"/>
            </w:rPr>
          </w:rPrChange>
        </w:rPr>
        <w:fldChar w:fldCharType="separate"/>
      </w:r>
      <w:r w:rsidRPr="001A7D4A">
        <w:rPr>
          <w:rStyle w:val="Hyperlink"/>
          <w:color w:val="auto"/>
        </w:rPr>
        <w:t>https://doi.org/10.7755/FB</w:t>
      </w:r>
      <w:r w:rsidR="00354701" w:rsidRPr="001A7D4A">
        <w:rPr>
          <w:rStyle w:val="Hyperlink"/>
          <w:color w:val="auto"/>
        </w:rPr>
        <w:fldChar w:fldCharType="end"/>
      </w:r>
    </w:p>
    <w:p w14:paraId="35B5AE86" w14:textId="77777777" w:rsidR="008062F9" w:rsidRPr="00CE477A" w:rsidRDefault="00806920">
      <w:pPr>
        <w:pStyle w:val="Bibliography"/>
        <w:spacing w:after="0" w:line="480" w:lineRule="auto"/>
        <w:ind w:left="360" w:hanging="360"/>
        <w:pPrChange w:id="2875" w:author="jennifer piehl" w:date="2020-03-05T12:23:00Z">
          <w:pPr>
            <w:pStyle w:val="Bibliography"/>
            <w:spacing w:after="0" w:line="480" w:lineRule="auto"/>
          </w:pPr>
        </w:pPrChange>
      </w:pPr>
      <w:bookmarkStart w:id="2876" w:name="ref-Raghavanetal2010"/>
      <w:bookmarkEnd w:id="2873"/>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r w:rsidR="00354701" w:rsidRPr="001A7D4A">
        <w:fldChar w:fldCharType="begin"/>
      </w:r>
      <w:r w:rsidR="00354701" w:rsidRPr="00685AF2">
        <w:instrText xml:space="preserve"> HYPERLINK "https://doi.org/https://doi.org/10.21276/ijee" \h </w:instrText>
      </w:r>
      <w:r w:rsidR="00354701" w:rsidRPr="001A7D4A">
        <w:rPr>
          <w:rPrChange w:id="2877" w:author="jennifer piehl" w:date="2020-03-05T12:25:00Z">
            <w:rPr>
              <w:rStyle w:val="Hyperlink"/>
              <w:color w:val="auto"/>
            </w:rPr>
          </w:rPrChange>
        </w:rPr>
        <w:fldChar w:fldCharType="separate"/>
      </w:r>
      <w:r w:rsidRPr="001A7D4A">
        <w:rPr>
          <w:rStyle w:val="Hyperlink"/>
          <w:color w:val="auto"/>
        </w:rPr>
        <w:t>https://doi.org/10.21276/ijee</w:t>
      </w:r>
      <w:r w:rsidR="00354701" w:rsidRPr="001A7D4A">
        <w:rPr>
          <w:rStyle w:val="Hyperlink"/>
          <w:color w:val="auto"/>
        </w:rPr>
        <w:fldChar w:fldCharType="end"/>
      </w:r>
    </w:p>
    <w:p w14:paraId="15F50D12" w14:textId="77777777" w:rsidR="008062F9" w:rsidRPr="003E2A48" w:rsidRDefault="00806920">
      <w:pPr>
        <w:pStyle w:val="Bibliography"/>
        <w:spacing w:after="0" w:line="480" w:lineRule="auto"/>
        <w:ind w:left="360" w:hanging="360"/>
        <w:pPrChange w:id="2878" w:author="jennifer piehl" w:date="2020-03-05T12:23:00Z">
          <w:pPr>
            <w:pStyle w:val="Bibliography"/>
            <w:spacing w:after="0" w:line="480" w:lineRule="auto"/>
          </w:pPr>
        </w:pPrChange>
      </w:pPr>
      <w:bookmarkStart w:id="2879" w:name="ref-Rohitetal2018"/>
      <w:bookmarkEnd w:id="2876"/>
      <w:r w:rsidRPr="001A7D4A">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pPr>
        <w:pStyle w:val="Bibliography"/>
        <w:spacing w:after="0" w:line="480" w:lineRule="auto"/>
        <w:ind w:left="360" w:hanging="360"/>
        <w:pPrChange w:id="2880" w:author="jennifer piehl" w:date="2020-03-05T12:23:00Z">
          <w:pPr>
            <w:pStyle w:val="Bibliography"/>
            <w:spacing w:after="0" w:line="480" w:lineRule="auto"/>
          </w:pPr>
        </w:pPrChange>
      </w:pPr>
      <w:bookmarkStart w:id="2881" w:name="ref-Roxyetal2014"/>
      <w:bookmarkEnd w:id="2879"/>
      <w:r w:rsidRPr="003E2A48">
        <w:lastRenderedPageBreak/>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r w:rsidR="00354701">
        <w:fldChar w:fldCharType="begin"/>
      </w:r>
      <w:r w:rsidR="00354701">
        <w:instrText xml:space="preserve"> HYPERLINK "https://doi.org/https://doi.org/10.1175/JCLI-D-14-00471.1" \h </w:instrText>
      </w:r>
      <w:r w:rsidR="00354701">
        <w:fldChar w:fldCharType="separate"/>
      </w:r>
      <w:r w:rsidRPr="003E2A48">
        <w:rPr>
          <w:rStyle w:val="Hyperlink"/>
          <w:color w:val="auto"/>
        </w:rPr>
        <w:t>https://doi.org/10.1175/JCLI-D-14-00471.1</w:t>
      </w:r>
      <w:r w:rsidR="00354701">
        <w:rPr>
          <w:rStyle w:val="Hyperlink"/>
          <w:color w:val="auto"/>
        </w:rPr>
        <w:fldChar w:fldCharType="end"/>
      </w:r>
    </w:p>
    <w:p w14:paraId="1367F286" w14:textId="77777777" w:rsidR="008062F9" w:rsidRPr="00CE477A" w:rsidRDefault="00806920">
      <w:pPr>
        <w:pStyle w:val="Bibliography"/>
        <w:spacing w:after="0" w:line="480" w:lineRule="auto"/>
        <w:ind w:left="360" w:hanging="360"/>
        <w:pPrChange w:id="2882" w:author="jennifer piehl" w:date="2020-03-05T12:23:00Z">
          <w:pPr>
            <w:pStyle w:val="Bibliography"/>
            <w:spacing w:after="0" w:line="480" w:lineRule="auto"/>
          </w:pPr>
        </w:pPrChange>
      </w:pPr>
      <w:bookmarkStart w:id="2883" w:name="ref-RykaczewskiCheckley2008"/>
      <w:bookmarkEnd w:id="2881"/>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r w:rsidR="00354701" w:rsidRPr="001A7D4A">
        <w:fldChar w:fldCharType="begin"/>
      </w:r>
      <w:r w:rsidR="00354701" w:rsidRPr="00685AF2">
        <w:instrText xml:space="preserve"> HYPERLINK "https://doi.org/https://doi.org/10.1073/pnas.0711777105" \h </w:instrText>
      </w:r>
      <w:r w:rsidR="00354701" w:rsidRPr="001A7D4A">
        <w:rPr>
          <w:rPrChange w:id="2884" w:author="jennifer piehl" w:date="2020-03-05T12:25:00Z">
            <w:rPr>
              <w:rStyle w:val="Hyperlink"/>
              <w:color w:val="auto"/>
            </w:rPr>
          </w:rPrChange>
        </w:rPr>
        <w:fldChar w:fldCharType="separate"/>
      </w:r>
      <w:r w:rsidRPr="001A7D4A">
        <w:rPr>
          <w:rStyle w:val="Hyperlink"/>
          <w:color w:val="auto"/>
        </w:rPr>
        <w:t>https://doi.org/10.1073/pnas.0711777105</w:t>
      </w:r>
      <w:r w:rsidR="00354701" w:rsidRPr="001A7D4A">
        <w:rPr>
          <w:rStyle w:val="Hyperlink"/>
          <w:color w:val="auto"/>
        </w:rPr>
        <w:fldChar w:fldCharType="end"/>
      </w:r>
    </w:p>
    <w:p w14:paraId="15CFCABC" w14:textId="77777777" w:rsidR="008062F9" w:rsidRPr="00CE477A" w:rsidRDefault="00806920">
      <w:pPr>
        <w:pStyle w:val="Bibliography"/>
        <w:spacing w:after="0" w:line="480" w:lineRule="auto"/>
        <w:ind w:left="360" w:hanging="360"/>
        <w:pPrChange w:id="2885" w:author="jennifer piehl" w:date="2020-03-05T12:23:00Z">
          <w:pPr>
            <w:pStyle w:val="Bibliography"/>
            <w:spacing w:after="0" w:line="480" w:lineRule="auto"/>
          </w:pPr>
        </w:pPrChange>
      </w:pPr>
      <w:bookmarkStart w:id="2886" w:name="ref-Schaafetal1975"/>
      <w:bookmarkEnd w:id="2883"/>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r w:rsidR="00354701" w:rsidRPr="001A7D4A">
        <w:fldChar w:fldCharType="begin"/>
      </w:r>
      <w:r w:rsidR="00354701" w:rsidRPr="00685AF2">
        <w:instrText xml:space="preserve"> HYPERLINK "https://doi.org/https://doi.org/10.7755/MFR" \h </w:instrText>
      </w:r>
      <w:r w:rsidR="00354701" w:rsidRPr="001A7D4A">
        <w:rPr>
          <w:rPrChange w:id="2887" w:author="jennifer piehl" w:date="2020-03-05T12:25:00Z">
            <w:rPr>
              <w:rStyle w:val="Hyperlink"/>
              <w:color w:val="auto"/>
            </w:rPr>
          </w:rPrChange>
        </w:rPr>
        <w:fldChar w:fldCharType="separate"/>
      </w:r>
      <w:r w:rsidRPr="001A7D4A">
        <w:rPr>
          <w:rStyle w:val="Hyperlink"/>
          <w:color w:val="auto"/>
        </w:rPr>
        <w:t>https://doi.org/10.7755/MFR</w:t>
      </w:r>
      <w:r w:rsidR="00354701" w:rsidRPr="001A7D4A">
        <w:rPr>
          <w:rStyle w:val="Hyperlink"/>
          <w:color w:val="auto"/>
        </w:rPr>
        <w:fldChar w:fldCharType="end"/>
      </w:r>
    </w:p>
    <w:p w14:paraId="5FA14FC8" w14:textId="77777777" w:rsidR="008062F9" w:rsidRPr="00CE477A" w:rsidRDefault="00806920">
      <w:pPr>
        <w:pStyle w:val="Bibliography"/>
        <w:spacing w:after="0" w:line="480" w:lineRule="auto"/>
        <w:ind w:left="360" w:hanging="360"/>
        <w:pPrChange w:id="2888" w:author="jennifer piehl" w:date="2020-03-05T12:23:00Z">
          <w:pPr>
            <w:pStyle w:val="Bibliography"/>
            <w:spacing w:after="0" w:line="480" w:lineRule="auto"/>
          </w:pPr>
        </w:pPrChange>
      </w:pPr>
      <w:bookmarkStart w:id="2889" w:name="ref-Schwartzloseetal2010"/>
      <w:bookmarkEnd w:id="2886"/>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r w:rsidR="00354701" w:rsidRPr="001A7D4A">
        <w:fldChar w:fldCharType="begin"/>
      </w:r>
      <w:r w:rsidR="00354701" w:rsidRPr="00685AF2">
        <w:instrText xml:space="preserve"> HYPERLINK "https://doi.org/https://doi.org/10.2989/025776199784125962" \h </w:instrText>
      </w:r>
      <w:r w:rsidR="00354701" w:rsidRPr="001A7D4A">
        <w:rPr>
          <w:rPrChange w:id="2890" w:author="jennifer piehl" w:date="2020-03-05T12:25:00Z">
            <w:rPr>
              <w:rStyle w:val="Hyperlink"/>
              <w:color w:val="auto"/>
            </w:rPr>
          </w:rPrChange>
        </w:rPr>
        <w:fldChar w:fldCharType="separate"/>
      </w:r>
      <w:r w:rsidRPr="001A7D4A">
        <w:rPr>
          <w:rStyle w:val="Hyperlink"/>
          <w:color w:val="auto"/>
        </w:rPr>
        <w:t>https://doi.org/10.2989/025776199784125962</w:t>
      </w:r>
      <w:r w:rsidR="00354701" w:rsidRPr="001A7D4A">
        <w:rPr>
          <w:rStyle w:val="Hyperlink"/>
          <w:color w:val="auto"/>
        </w:rPr>
        <w:fldChar w:fldCharType="end"/>
      </w:r>
    </w:p>
    <w:p w14:paraId="4A7EA26B" w14:textId="77777777" w:rsidR="008062F9" w:rsidRPr="00685AF2" w:rsidRDefault="00806920">
      <w:pPr>
        <w:pStyle w:val="Bibliography"/>
        <w:spacing w:after="0" w:line="480" w:lineRule="auto"/>
        <w:ind w:left="360" w:hanging="360"/>
        <w:pPrChange w:id="2891" w:author="jennifer piehl" w:date="2020-03-05T12:23:00Z">
          <w:pPr>
            <w:pStyle w:val="Bibliography"/>
            <w:spacing w:after="0" w:line="480" w:lineRule="auto"/>
          </w:pPr>
        </w:pPrChange>
      </w:pPr>
      <w:bookmarkStart w:id="2892" w:name="ref-Srinath1998"/>
      <w:bookmarkEnd w:id="2889"/>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pPr>
        <w:pStyle w:val="Bibliography"/>
        <w:spacing w:after="0" w:line="480" w:lineRule="auto"/>
        <w:ind w:left="360" w:hanging="360"/>
        <w:pPrChange w:id="2893" w:author="jennifer piehl" w:date="2020-03-05T12:23:00Z">
          <w:pPr>
            <w:pStyle w:val="Bibliography"/>
            <w:spacing w:after="0" w:line="480" w:lineRule="auto"/>
          </w:pPr>
        </w:pPrChange>
      </w:pPr>
      <w:bookmarkStart w:id="2894" w:name="ref-Srinathetal2005"/>
      <w:bookmarkEnd w:id="2892"/>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pPr>
        <w:pStyle w:val="Bibliography"/>
        <w:spacing w:after="0" w:line="480" w:lineRule="auto"/>
        <w:ind w:left="360" w:hanging="360"/>
        <w:pPrChange w:id="2895" w:author="jennifer piehl" w:date="2020-03-05T12:23:00Z">
          <w:pPr>
            <w:pStyle w:val="Bibliography"/>
            <w:spacing w:after="0" w:line="480" w:lineRule="auto"/>
          </w:pPr>
        </w:pPrChange>
      </w:pPr>
      <w:bookmarkStart w:id="2896" w:name="ref-StergiouChristou1996"/>
      <w:bookmarkEnd w:id="2894"/>
      <w:r w:rsidRPr="00685AF2">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r w:rsidR="00354701">
        <w:fldChar w:fldCharType="begin"/>
      </w:r>
      <w:r w:rsidR="00354701">
        <w:instrText xml:space="preserve"> HYPERLINK "https://doi.org/https://doi.org/10.1016/0165-7836(95)00389-4" \h </w:instrText>
      </w:r>
      <w:r w:rsidR="00354701">
        <w:fldChar w:fldCharType="separate"/>
      </w:r>
      <w:r w:rsidRPr="003E2A48">
        <w:rPr>
          <w:rStyle w:val="Hyperlink"/>
          <w:color w:val="auto"/>
        </w:rPr>
        <w:t>https://doi.org/10.1016/0165-7836(95)00389-4</w:t>
      </w:r>
      <w:r w:rsidR="00354701">
        <w:rPr>
          <w:rStyle w:val="Hyperlink"/>
          <w:color w:val="auto"/>
        </w:rPr>
        <w:fldChar w:fldCharType="end"/>
      </w:r>
    </w:p>
    <w:p w14:paraId="17AEFD6D" w14:textId="77777777" w:rsidR="008062F9" w:rsidRPr="00685AF2" w:rsidRDefault="00806920">
      <w:pPr>
        <w:pStyle w:val="Bibliography"/>
        <w:spacing w:after="0" w:line="480" w:lineRule="auto"/>
        <w:ind w:left="360" w:hanging="360"/>
        <w:pPrChange w:id="2897" w:author="jennifer piehl" w:date="2020-03-05T12:23:00Z">
          <w:pPr>
            <w:pStyle w:val="Bibliography"/>
            <w:spacing w:after="0" w:line="480" w:lineRule="auto"/>
          </w:pPr>
        </w:pPrChange>
      </w:pPr>
      <w:bookmarkStart w:id="2898" w:name="ref-Suprabaetal2016"/>
      <w:bookmarkEnd w:id="2896"/>
      <w:proofErr w:type="spellStart"/>
      <w:r w:rsidRPr="00CE477A">
        <w:lastRenderedPageBreak/>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pPr>
        <w:pStyle w:val="Bibliography"/>
        <w:spacing w:after="0" w:line="480" w:lineRule="auto"/>
        <w:ind w:left="360" w:hanging="360"/>
        <w:pPrChange w:id="2899" w:author="jennifer piehl" w:date="2020-03-05T12:23:00Z">
          <w:pPr>
            <w:pStyle w:val="Bibliography"/>
            <w:spacing w:after="0" w:line="480" w:lineRule="auto"/>
          </w:pPr>
        </w:pPrChange>
      </w:pPr>
      <w:bookmarkStart w:id="2900" w:name="ref-Takasukaetal2007"/>
      <w:bookmarkEnd w:id="2898"/>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r w:rsidR="00354701" w:rsidRPr="001A7D4A">
        <w:fldChar w:fldCharType="begin"/>
      </w:r>
      <w:r w:rsidR="00354701" w:rsidRPr="00685AF2">
        <w:instrText xml:space="preserve"> HYPERLINK "https://doi.org/https://doi.org/10.1139/f07-052" \h </w:instrText>
      </w:r>
      <w:r w:rsidR="00354701" w:rsidRPr="001A7D4A">
        <w:rPr>
          <w:rPrChange w:id="2901" w:author="jennifer piehl" w:date="2020-03-05T12:25:00Z">
            <w:rPr>
              <w:rStyle w:val="Hyperlink"/>
              <w:color w:val="auto"/>
            </w:rPr>
          </w:rPrChange>
        </w:rPr>
        <w:fldChar w:fldCharType="separate"/>
      </w:r>
      <w:r w:rsidRPr="001A7D4A">
        <w:rPr>
          <w:rStyle w:val="Hyperlink"/>
          <w:color w:val="auto"/>
        </w:rPr>
        <w:t>h</w:t>
      </w:r>
      <w:r w:rsidRPr="00C71234">
        <w:rPr>
          <w:rStyle w:val="Hyperlink"/>
          <w:color w:val="auto"/>
        </w:rPr>
        <w:t>ttps://doi.org/10.1139/f07-052</w:t>
      </w:r>
      <w:r w:rsidR="00354701" w:rsidRPr="001A7D4A">
        <w:rPr>
          <w:rStyle w:val="Hyperlink"/>
          <w:color w:val="auto"/>
        </w:rPr>
        <w:fldChar w:fldCharType="end"/>
      </w:r>
    </w:p>
    <w:p w14:paraId="52501B5B" w14:textId="77777777" w:rsidR="008062F9" w:rsidRPr="003E2A48" w:rsidRDefault="00806920">
      <w:pPr>
        <w:pStyle w:val="Bibliography"/>
        <w:spacing w:after="0" w:line="480" w:lineRule="auto"/>
        <w:ind w:left="360" w:hanging="360"/>
        <w:pPrChange w:id="2902" w:author="jennifer piehl" w:date="2020-03-05T12:23:00Z">
          <w:pPr>
            <w:pStyle w:val="Bibliography"/>
            <w:spacing w:after="0" w:line="480" w:lineRule="auto"/>
          </w:pPr>
        </w:pPrChange>
      </w:pPr>
      <w:bookmarkStart w:id="2903" w:name="ref-Thara2011"/>
      <w:bookmarkEnd w:id="2900"/>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pPr>
        <w:pStyle w:val="Bibliography"/>
        <w:spacing w:after="0" w:line="480" w:lineRule="auto"/>
        <w:ind w:left="360" w:hanging="360"/>
        <w:pPrChange w:id="2904" w:author="jennifer piehl" w:date="2020-03-05T12:23:00Z">
          <w:pPr>
            <w:pStyle w:val="Bibliography"/>
            <w:spacing w:after="0" w:line="480" w:lineRule="auto"/>
          </w:pPr>
        </w:pPrChange>
      </w:pPr>
      <w:bookmarkStart w:id="2905" w:name="ref-Tommasietal2016"/>
      <w:bookmarkEnd w:id="2903"/>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r w:rsidR="00354701" w:rsidRPr="001A7D4A">
        <w:fldChar w:fldCharType="begin"/>
      </w:r>
      <w:r w:rsidR="00354701" w:rsidRPr="00685AF2">
        <w:instrText xml:space="preserve"> HYPERLINK "https://doi.org/https://doi.org/10.1002/eap.1458" \h </w:instrText>
      </w:r>
      <w:r w:rsidR="00354701" w:rsidRPr="001A7D4A">
        <w:rPr>
          <w:rPrChange w:id="2906" w:author="jennifer piehl" w:date="2020-03-05T12:27:00Z">
            <w:rPr>
              <w:rStyle w:val="Hyperlink"/>
              <w:color w:val="auto"/>
            </w:rPr>
          </w:rPrChange>
        </w:rPr>
        <w:fldChar w:fldCharType="separate"/>
      </w:r>
      <w:r w:rsidRPr="001A7D4A">
        <w:rPr>
          <w:rStyle w:val="Hyperlink"/>
          <w:color w:val="auto"/>
        </w:rPr>
        <w:t>https://doi.org/10.1002/eap.1458</w:t>
      </w:r>
      <w:r w:rsidR="00354701" w:rsidRPr="001A7D4A">
        <w:rPr>
          <w:rStyle w:val="Hyperlink"/>
          <w:color w:val="auto"/>
        </w:rPr>
        <w:fldChar w:fldCharType="end"/>
      </w:r>
    </w:p>
    <w:p w14:paraId="4C46E583" w14:textId="77777777" w:rsidR="008062F9" w:rsidRPr="00CE477A" w:rsidRDefault="00806920">
      <w:pPr>
        <w:pStyle w:val="Bibliography"/>
        <w:spacing w:after="0" w:line="480" w:lineRule="auto"/>
        <w:ind w:left="360" w:hanging="360"/>
        <w:pPrChange w:id="2907" w:author="jennifer piehl" w:date="2020-03-05T12:23:00Z">
          <w:pPr>
            <w:pStyle w:val="Bibliography"/>
            <w:spacing w:after="0" w:line="480" w:lineRule="auto"/>
          </w:pPr>
        </w:pPrChange>
      </w:pPr>
      <w:bookmarkStart w:id="2908" w:name="ref-Vallivattathillametal2017"/>
      <w:bookmarkEnd w:id="2905"/>
      <w:proofErr w:type="spellStart"/>
      <w:r w:rsidRPr="001A7D4A">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r w:rsidR="00354701" w:rsidRPr="001A7D4A">
        <w:fldChar w:fldCharType="begin"/>
      </w:r>
      <w:r w:rsidR="00354701" w:rsidRPr="00685AF2">
        <w:instrText xml:space="preserve"> HYPERLINK "https://doi.org/https://doi.org/10.5194/bg-14-1541-2017" \h </w:instrText>
      </w:r>
      <w:r w:rsidR="00354701" w:rsidRPr="001A7D4A">
        <w:rPr>
          <w:rPrChange w:id="2909" w:author="jennifer piehl" w:date="2020-03-05T12:27:00Z">
            <w:rPr>
              <w:rStyle w:val="Hyperlink"/>
              <w:color w:val="auto"/>
            </w:rPr>
          </w:rPrChange>
        </w:rPr>
        <w:fldChar w:fldCharType="separate"/>
      </w:r>
      <w:r w:rsidRPr="001A7D4A">
        <w:rPr>
          <w:rStyle w:val="Hyperlink"/>
          <w:color w:val="auto"/>
        </w:rPr>
        <w:t>https://doi.org/10.5194/bg-14-1541-2017</w:t>
      </w:r>
      <w:r w:rsidR="00354701" w:rsidRPr="001A7D4A">
        <w:rPr>
          <w:rStyle w:val="Hyperlink"/>
          <w:color w:val="auto"/>
        </w:rPr>
        <w:fldChar w:fldCharType="end"/>
      </w:r>
    </w:p>
    <w:p w14:paraId="56DFA22A" w14:textId="77777777" w:rsidR="008062F9" w:rsidRPr="003E2A48" w:rsidRDefault="00806920">
      <w:pPr>
        <w:pStyle w:val="Bibliography"/>
        <w:spacing w:after="0" w:line="480" w:lineRule="auto"/>
        <w:ind w:left="360" w:hanging="360"/>
        <w:pPrChange w:id="2910" w:author="jennifer piehl" w:date="2020-03-05T12:23:00Z">
          <w:pPr>
            <w:pStyle w:val="Bibliography"/>
            <w:spacing w:after="0" w:line="480" w:lineRule="auto"/>
          </w:pPr>
        </w:pPrChange>
      </w:pPr>
      <w:bookmarkStart w:id="2911" w:name="ref-VenugopalanSrinath1998"/>
      <w:bookmarkEnd w:id="2908"/>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pPr>
        <w:pStyle w:val="Bibliography"/>
        <w:spacing w:after="0" w:line="480" w:lineRule="auto"/>
        <w:ind w:left="360" w:hanging="360"/>
        <w:pPrChange w:id="2912" w:author="jennifer piehl" w:date="2020-03-05T12:23:00Z">
          <w:pPr>
            <w:pStyle w:val="Bibliography"/>
            <w:spacing w:after="0" w:line="480" w:lineRule="auto"/>
          </w:pPr>
        </w:pPrChange>
      </w:pPr>
      <w:bookmarkStart w:id="2913" w:name="ref-Vivekanandanetal2009"/>
      <w:bookmarkEnd w:id="2911"/>
      <w:proofErr w:type="spellStart"/>
      <w:r w:rsidRPr="003E2A48">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pPr>
        <w:pStyle w:val="Bibliography"/>
        <w:spacing w:after="0" w:line="480" w:lineRule="auto"/>
        <w:ind w:left="360" w:hanging="360"/>
        <w:pPrChange w:id="2914" w:author="jennifer piehl" w:date="2020-03-05T12:23:00Z">
          <w:pPr>
            <w:pStyle w:val="Bibliography"/>
            <w:spacing w:after="0" w:line="480" w:lineRule="auto"/>
          </w:pPr>
        </w:pPrChange>
      </w:pPr>
      <w:bookmarkStart w:id="2915" w:name="ref-Vivekanandanetal2003"/>
      <w:bookmarkEnd w:id="2913"/>
      <w:proofErr w:type="spellStart"/>
      <w:r w:rsidRPr="00CE477A">
        <w:lastRenderedPageBreak/>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Pauly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pPr>
        <w:pStyle w:val="Bibliography"/>
        <w:spacing w:after="0" w:line="480" w:lineRule="auto"/>
        <w:ind w:left="360" w:hanging="360"/>
        <w:pPrChange w:id="2916" w:author="jennifer piehl" w:date="2020-03-05T12:23:00Z">
          <w:pPr>
            <w:pStyle w:val="Bibliography"/>
            <w:spacing w:after="0" w:line="480" w:lineRule="auto"/>
          </w:pPr>
        </w:pPrChange>
      </w:pPr>
      <w:bookmarkStart w:id="2917" w:name="ref-Wood2011"/>
      <w:bookmarkEnd w:id="2915"/>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r w:rsidR="00354701" w:rsidRPr="001A7D4A">
        <w:fldChar w:fldCharType="begin"/>
      </w:r>
      <w:r w:rsidR="00354701" w:rsidRPr="00685AF2">
        <w:instrText xml:space="preserve"> HYPERLINK "https://doi.org/https://doi.org/10.1111/j.1467-9868.2010.00749.x" \h </w:instrText>
      </w:r>
      <w:r w:rsidR="00354701" w:rsidRPr="001A7D4A">
        <w:rPr>
          <w:rPrChange w:id="2918" w:author="jennifer piehl" w:date="2020-03-05T12:27:00Z">
            <w:rPr>
              <w:rStyle w:val="Hyperlink"/>
              <w:color w:val="auto"/>
            </w:rPr>
          </w:rPrChange>
        </w:rPr>
        <w:fldChar w:fldCharType="separate"/>
      </w:r>
      <w:r w:rsidRPr="001A7D4A">
        <w:rPr>
          <w:rStyle w:val="Hyperlink"/>
          <w:color w:val="auto"/>
        </w:rPr>
        <w:t>https://doi.org/10.1111/j.1467-9868.2010.00749.x</w:t>
      </w:r>
      <w:r w:rsidR="00354701" w:rsidRPr="001A7D4A">
        <w:rPr>
          <w:rStyle w:val="Hyperlink"/>
          <w:color w:val="auto"/>
        </w:rPr>
        <w:fldChar w:fldCharType="end"/>
      </w:r>
    </w:p>
    <w:p w14:paraId="13FD1507" w14:textId="77777777" w:rsidR="008062F9" w:rsidRPr="001A7D4A" w:rsidRDefault="00806920">
      <w:pPr>
        <w:pStyle w:val="Bibliography"/>
        <w:spacing w:after="0" w:line="480" w:lineRule="auto"/>
        <w:ind w:left="360" w:hanging="360"/>
        <w:pPrChange w:id="2919" w:author="jennifer piehl" w:date="2020-03-05T12:23:00Z">
          <w:pPr>
            <w:pStyle w:val="Bibliography"/>
            <w:spacing w:after="0" w:line="480" w:lineRule="auto"/>
          </w:pPr>
        </w:pPrChange>
      </w:pPr>
      <w:bookmarkStart w:id="2920" w:name="ref-Wood2017"/>
      <w:bookmarkEnd w:id="2917"/>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pPr>
        <w:pStyle w:val="Bibliography"/>
        <w:spacing w:after="0" w:line="480" w:lineRule="auto"/>
        <w:ind w:left="360" w:hanging="360"/>
        <w:pPrChange w:id="2921" w:author="jennifer piehl" w:date="2020-03-05T12:23:00Z">
          <w:pPr>
            <w:pStyle w:val="Bibliography"/>
            <w:spacing w:after="0" w:line="480" w:lineRule="auto"/>
          </w:pPr>
        </w:pPrChange>
      </w:pPr>
      <w:bookmarkStart w:id="2922" w:name="ref-Woodetal2016"/>
      <w:bookmarkEnd w:id="2920"/>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r w:rsidR="00354701" w:rsidRPr="001A7D4A">
        <w:fldChar w:fldCharType="begin"/>
      </w:r>
      <w:r w:rsidR="00354701" w:rsidRPr="00685AF2">
        <w:instrText xml:space="preserve"> HYPERLINK "https://doi.org/https://doi.org/10.1080/01621459.2016.1180986" \h </w:instrText>
      </w:r>
      <w:r w:rsidR="00354701" w:rsidRPr="001A7D4A">
        <w:rPr>
          <w:rPrChange w:id="2923" w:author="jennifer piehl" w:date="2020-03-05T12:27:00Z">
            <w:rPr>
              <w:rStyle w:val="Hyperlink"/>
              <w:color w:val="auto"/>
            </w:rPr>
          </w:rPrChange>
        </w:rPr>
        <w:fldChar w:fldCharType="separate"/>
      </w:r>
      <w:r w:rsidRPr="001A7D4A">
        <w:rPr>
          <w:rStyle w:val="Hyperlink"/>
          <w:color w:val="auto"/>
        </w:rPr>
        <w:t>https://doi.org/10.1080/</w:t>
      </w:r>
      <w:r w:rsidRPr="00C71234">
        <w:rPr>
          <w:rStyle w:val="Hyperlink"/>
          <w:color w:val="auto"/>
        </w:rPr>
        <w:t>01621459.2016.1180986</w:t>
      </w:r>
      <w:r w:rsidR="00354701" w:rsidRPr="001A7D4A">
        <w:rPr>
          <w:rStyle w:val="Hyperlink"/>
          <w:color w:val="auto"/>
        </w:rPr>
        <w:fldChar w:fldCharType="end"/>
      </w:r>
    </w:p>
    <w:p w14:paraId="3115D3B8" w14:textId="4516AABE" w:rsidR="00185159" w:rsidRDefault="00806920">
      <w:pPr>
        <w:pStyle w:val="Bibliography"/>
        <w:spacing w:after="0" w:line="480" w:lineRule="auto"/>
        <w:ind w:left="360" w:hanging="360"/>
        <w:rPr>
          <w:ins w:id="2924" w:author="jennifer piehl" w:date="2020-03-05T10:47:00Z"/>
          <w:rStyle w:val="Hyperlink"/>
          <w:color w:val="auto"/>
        </w:rPr>
        <w:pPrChange w:id="2925" w:author="jennifer piehl" w:date="2020-03-05T12:23:00Z">
          <w:pPr>
            <w:pStyle w:val="Bibliography"/>
            <w:spacing w:after="0" w:line="480" w:lineRule="auto"/>
          </w:pPr>
        </w:pPrChange>
      </w:pPr>
      <w:bookmarkStart w:id="2926" w:name="ref-XuBoyce2009"/>
      <w:bookmarkEnd w:id="2922"/>
      <w:r w:rsidRPr="001A7D4A">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r w:rsidR="00354701">
        <w:fldChar w:fldCharType="begin"/>
      </w:r>
      <w:r w:rsidR="00354701">
        <w:instrText xml:space="preserve"> HYPERLINK "https://doi.org/https://doi.org/10.1111/j.1365-2419.2009.00518.x" \h </w:instrText>
      </w:r>
      <w:r w:rsidR="00354701">
        <w:fldChar w:fldCharType="separate"/>
      </w:r>
      <w:r w:rsidRPr="003E2A48">
        <w:rPr>
          <w:rStyle w:val="Hyperlink"/>
          <w:color w:val="auto"/>
        </w:rPr>
        <w:t>https://doi.org/10.1111/j.1365-2419.2009.00518.x</w:t>
      </w:r>
      <w:r w:rsidR="00354701">
        <w:rPr>
          <w:rStyle w:val="Hyperlink"/>
          <w:color w:val="auto"/>
        </w:rPr>
        <w:fldChar w:fldCharType="end"/>
      </w:r>
      <w:ins w:id="2927" w:author="jennifer piehl" w:date="2020-03-05T10:47:00Z">
        <w:r w:rsidR="00185159">
          <w:rPr>
            <w:rStyle w:val="Hyperlink"/>
            <w:color w:val="auto"/>
          </w:rPr>
          <w:br w:type="page"/>
        </w:r>
      </w:ins>
    </w:p>
    <w:p w14:paraId="11A11DA2" w14:textId="1DE3700A" w:rsidR="008062F9" w:rsidRPr="003E2A48" w:rsidDel="00185159" w:rsidRDefault="008062F9" w:rsidP="00354701">
      <w:pPr>
        <w:pStyle w:val="Bibliography"/>
        <w:spacing w:after="0" w:line="480" w:lineRule="auto"/>
        <w:rPr>
          <w:del w:id="2928" w:author="jennifer piehl" w:date="2020-03-05T10:47:00Z"/>
        </w:rPr>
      </w:pPr>
      <w:commentRangeStart w:id="2929"/>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2930" w:name="figure-legends"/>
      <w:bookmarkEnd w:id="2724"/>
      <w:bookmarkEnd w:id="2926"/>
      <w:r w:rsidRPr="003E2A48">
        <w:rPr>
          <w:rFonts w:asciiTheme="minorHAnsi" w:hAnsiTheme="minorHAnsi"/>
          <w:color w:val="auto"/>
          <w:sz w:val="24"/>
          <w:szCs w:val="24"/>
        </w:rPr>
        <w:t>FIGURE</w:t>
      </w:r>
      <w:commentRangeEnd w:id="2929"/>
      <w:r w:rsidR="00AE2694">
        <w:rPr>
          <w:rStyle w:val="CommentReference"/>
          <w:rFonts w:asciiTheme="minorHAnsi" w:eastAsiaTheme="minorHAnsi" w:hAnsiTheme="minorHAnsi" w:cstheme="minorBidi"/>
          <w:b w:val="0"/>
          <w:bCs w:val="0"/>
          <w:color w:val="auto"/>
        </w:rPr>
        <w:commentReference w:id="2929"/>
      </w:r>
      <w:r w:rsidRPr="003E2A48">
        <w:rPr>
          <w:rFonts w:asciiTheme="minorHAnsi" w:hAnsiTheme="minorHAnsi"/>
          <w:color w:val="auto"/>
          <w:sz w:val="24"/>
          <w:szCs w:val="24"/>
        </w:rPr>
        <w:t xml:space="preserve"> LEGENDS</w:t>
      </w:r>
      <w:bookmarkEnd w:id="2930"/>
    </w:p>
    <w:p w14:paraId="0B5DC28B" w14:textId="2E7ED505" w:rsidR="008062F9" w:rsidRPr="003E2A48" w:rsidRDefault="00185159" w:rsidP="00354701">
      <w:pPr>
        <w:pStyle w:val="FirstParagraph"/>
        <w:spacing w:before="0" w:after="0" w:line="480" w:lineRule="auto"/>
      </w:pPr>
      <w:r w:rsidRPr="00CE477A">
        <w:rPr>
          <w:b/>
          <w:bCs/>
        </w:rPr>
        <w:t>FIGURE 1</w:t>
      </w:r>
      <w:del w:id="2931" w:author="jennifer piehl" w:date="2020-03-05T10:47:00Z">
        <w:r w:rsidR="00806920" w:rsidRPr="003E2A48" w:rsidDel="00185159">
          <w:delText>.</w:delText>
        </w:r>
      </w:del>
      <w:r w:rsidR="00806920" w:rsidRPr="003E2A48">
        <w:t xml:space="preserve"> </w:t>
      </w:r>
      <w:ins w:id="2932" w:author="jennifer piehl" w:date="2020-03-06T12:03:00Z">
        <w:r w:rsidR="00D2216D">
          <w:t>The study area, located off the s</w:t>
        </w:r>
      </w:ins>
      <w:del w:id="2933" w:author="jennifer piehl" w:date="2020-03-06T12:03:00Z">
        <w:r w:rsidR="00806920" w:rsidRPr="003E2A48" w:rsidDel="00D2216D">
          <w:delText>S</w:delText>
        </w:r>
      </w:del>
      <w:r w:rsidR="00806920" w:rsidRPr="003E2A48">
        <w:t>outhwest</w:t>
      </w:r>
      <w:ins w:id="2934" w:author="jennifer piehl" w:date="2020-03-06T12:02:00Z">
        <w:r w:rsidR="00D2216D">
          <w:t>ern</w:t>
        </w:r>
      </w:ins>
      <w:r w:rsidR="00806920" w:rsidRPr="003E2A48">
        <w:t xml:space="preserve"> coast of India</w:t>
      </w:r>
      <w:del w:id="2935" w:author="jennifer piehl" w:date="2020-03-06T12:03:00Z">
        <w:r w:rsidR="00806920" w:rsidRPr="003E2A48" w:rsidDel="00D2216D">
          <w:delText xml:space="preserve"> with the</w:delText>
        </w:r>
      </w:del>
      <w:ins w:id="2936" w:author="jennifer piehl" w:date="2020-03-06T12:03:00Z">
        <w:r w:rsidR="00D2216D">
          <w:t>, as indicated by</w:t>
        </w:r>
      </w:ins>
      <w:r w:rsidR="00806920" w:rsidRPr="003E2A48">
        <w:t xml:space="preserve"> latitude/longitude boxes used for the satellite data. Kerala State is </w:t>
      </w:r>
      <w:del w:id="2937" w:author="jennifer piehl" w:date="2020-03-06T12:04:00Z">
        <w:r w:rsidR="00806920" w:rsidRPr="003E2A48" w:rsidDel="00D2216D">
          <w:delText xml:space="preserve">marked </w:delText>
        </w:r>
      </w:del>
      <w:ins w:id="2938" w:author="jennifer piehl" w:date="2020-03-06T12:04:00Z">
        <w:r w:rsidR="00D2216D">
          <w:t>shad</w:t>
        </w:r>
        <w:r w:rsidR="00D2216D" w:rsidRPr="003E2A48">
          <w:t xml:space="preserve">ed </w:t>
        </w:r>
      </w:ins>
      <w:del w:id="2939" w:author="jennifer piehl" w:date="2020-03-06T12:04:00Z">
        <w:r w:rsidR="00806920" w:rsidRPr="003E2A48" w:rsidDel="00D2216D">
          <w:delText xml:space="preserve">in </w:delText>
        </w:r>
      </w:del>
      <w:r w:rsidR="00806920" w:rsidRPr="003E2A48">
        <w:t>gr</w:t>
      </w:r>
      <w:del w:id="2940" w:author="jennifer piehl" w:date="2020-03-06T12:04:00Z">
        <w:r w:rsidR="00806920" w:rsidRPr="003E2A48" w:rsidDel="00D2216D">
          <w:delText>e</w:delText>
        </w:r>
      </w:del>
      <w:ins w:id="2941" w:author="jennifer piehl" w:date="2020-03-06T12:04:00Z">
        <w:r w:rsidR="00D2216D">
          <w:t>a</w:t>
        </w:r>
      </w:ins>
      <w:r w:rsidR="00806920" w:rsidRPr="003E2A48">
        <w:t>y</w:t>
      </w:r>
      <w:del w:id="2942" w:author="jennifer piehl" w:date="2020-03-06T12:04:00Z">
        <w:r w:rsidR="00806920" w:rsidRPr="003E2A48" w:rsidDel="00D2216D">
          <w:delText xml:space="preserve"> and the oil sardine catch from this region is being modeled</w:delText>
        </w:r>
      </w:del>
      <w:r w:rsidR="00806920" w:rsidRPr="003E2A48">
        <w:t>.</w:t>
      </w:r>
    </w:p>
    <w:p w14:paraId="3DCEBE09" w14:textId="1FB74C56" w:rsidR="00D2216D" w:rsidRPr="003E2A48" w:rsidRDefault="00D2216D" w:rsidP="00D2216D">
      <w:pPr>
        <w:pStyle w:val="BodyText"/>
        <w:spacing w:before="0" w:after="0" w:line="480" w:lineRule="auto"/>
        <w:rPr>
          <w:ins w:id="2943" w:author="jennifer piehl" w:date="2020-03-06T12:02:00Z"/>
        </w:rPr>
      </w:pPr>
      <w:commentRangeStart w:id="2944"/>
      <w:commentRangeStart w:id="2945"/>
      <w:ins w:id="2946" w:author="jennifer piehl" w:date="2020-03-06T12:02:00Z">
        <w:r w:rsidRPr="00CE477A">
          <w:rPr>
            <w:b/>
            <w:bCs/>
          </w:rPr>
          <w:t xml:space="preserve">FIGURE </w:t>
        </w:r>
        <w:r>
          <w:rPr>
            <w:b/>
            <w:bCs/>
          </w:rPr>
          <w:t>2</w:t>
        </w:r>
      </w:ins>
      <w:commentRangeEnd w:id="2944"/>
      <w:ins w:id="2947" w:author="jennifer piehl" w:date="2020-03-06T12:06:00Z">
        <w:r>
          <w:rPr>
            <w:rStyle w:val="CommentReference"/>
          </w:rPr>
          <w:commentReference w:id="2944"/>
        </w:r>
        <w:commentRangeEnd w:id="2945"/>
        <w:r>
          <w:rPr>
            <w:rStyle w:val="CommentReference"/>
          </w:rPr>
          <w:commentReference w:id="2945"/>
        </w:r>
      </w:ins>
      <w:ins w:id="2948" w:author="jennifer piehl" w:date="2020-03-06T12:02:00Z">
        <w:r w:rsidRPr="003E2A48">
          <w:t xml:space="preserve"> Key oil sardine life history events</w:t>
        </w:r>
      </w:ins>
      <w:ins w:id="2949" w:author="jennifer piehl" w:date="2020-03-06T12:05:00Z">
        <w:r>
          <w:t>,</w:t>
        </w:r>
      </w:ins>
      <w:ins w:id="2950" w:author="jennifer piehl" w:date="2020-03-06T12:02:00Z">
        <w:r w:rsidRPr="003E2A48">
          <w:t xml:space="preserve"> overlaid on the monthly </w:t>
        </w:r>
      </w:ins>
      <w:ins w:id="2951" w:author="jennifer piehl" w:date="2020-03-06T12:05:00Z">
        <w:r>
          <w:t xml:space="preserve">nearshore and offshore </w:t>
        </w:r>
      </w:ins>
      <w:ins w:id="2952" w:author="jennifer piehl" w:date="2020-03-06T12:02:00Z">
        <w:r w:rsidRPr="003E2A48">
          <w:t>sea surface temperature</w:t>
        </w:r>
      </w:ins>
      <w:ins w:id="2953" w:author="jennifer piehl" w:date="2020-03-06T12:05:00Z">
        <w:r>
          <w:t>s (SSTs)</w:t>
        </w:r>
      </w:ins>
      <w:ins w:id="2954" w:author="jennifer piehl" w:date="2020-03-06T12:02:00Z">
        <w:r w:rsidRPr="003E2A48">
          <w:t xml:space="preserve"> and nearshore chlorophyll-a </w:t>
        </w:r>
      </w:ins>
      <w:ins w:id="2955" w:author="jennifer piehl" w:date="2020-03-06T12:05:00Z">
        <w:r>
          <w:t>(</w:t>
        </w:r>
        <w:proofErr w:type="spellStart"/>
        <w:r>
          <w:t>Chl</w:t>
        </w:r>
        <w:proofErr w:type="spellEnd"/>
        <w:r>
          <w:t xml:space="preserve">-a) </w:t>
        </w:r>
      </w:ins>
      <w:ins w:id="2956" w:author="jennifer piehl" w:date="2020-03-06T12:02:00Z">
        <w:r w:rsidRPr="003E2A48">
          <w:t>concentration</w:t>
        </w:r>
      </w:ins>
      <w:ins w:id="2957" w:author="jennifer piehl" w:date="2020-03-06T12:05:00Z">
        <w:r>
          <w:t>s</w:t>
        </w:r>
      </w:ins>
      <w:ins w:id="2958" w:author="jennifer piehl" w:date="2020-03-06T12:02:00Z">
        <w:r w:rsidRPr="003E2A48">
          <w:t>.</w:t>
        </w:r>
      </w:ins>
    </w:p>
    <w:p w14:paraId="26FD160E" w14:textId="17DC28E1" w:rsidR="008062F9" w:rsidRPr="003E2A48" w:rsidRDefault="00185159" w:rsidP="00354701">
      <w:pPr>
        <w:pStyle w:val="BodyText"/>
        <w:spacing w:before="0" w:after="0" w:line="480" w:lineRule="auto"/>
      </w:pPr>
      <w:r w:rsidRPr="00CE477A">
        <w:rPr>
          <w:b/>
          <w:bCs/>
        </w:rPr>
        <w:t xml:space="preserve">FIGURE </w:t>
      </w:r>
      <w:del w:id="2959" w:author="jennifer piehl" w:date="2020-03-06T12:02:00Z">
        <w:r w:rsidRPr="00CE477A" w:rsidDel="00D2216D">
          <w:rPr>
            <w:b/>
            <w:bCs/>
          </w:rPr>
          <w:delText>2</w:delText>
        </w:r>
      </w:del>
      <w:ins w:id="2960" w:author="jennifer piehl" w:date="2020-03-06T12:02:00Z">
        <w:r w:rsidR="00D2216D">
          <w:rPr>
            <w:b/>
            <w:bCs/>
          </w:rPr>
          <w:t>3</w:t>
        </w:r>
      </w:ins>
      <w:del w:id="2961" w:author="jennifer piehl" w:date="2020-03-05T10:47:00Z">
        <w:r w:rsidR="00806920" w:rsidRPr="003E2A48" w:rsidDel="00185159">
          <w:delText>.</w:delText>
        </w:r>
      </w:del>
      <w:r w:rsidR="00806920" w:rsidRPr="003E2A48">
        <w:t xml:space="preserve"> Quarterly catch data </w:t>
      </w:r>
      <w:ins w:id="2962" w:author="jennifer piehl" w:date="2020-03-06T12:12:00Z">
        <w:r w:rsidR="00AE2694">
          <w:t xml:space="preserve">for </w:t>
        </w:r>
      </w:ins>
      <w:r w:rsidR="00806920" w:rsidRPr="003E2A48">
        <w:t>1956</w:t>
      </w:r>
      <w:del w:id="2963" w:author="jennifer piehl" w:date="2020-03-06T12:12:00Z">
        <w:r w:rsidR="00806920" w:rsidRPr="003E2A48" w:rsidDel="00AE2694">
          <w:delText>-</w:delText>
        </w:r>
      </w:del>
      <w:ins w:id="2964" w:author="jennifer piehl" w:date="2020-03-06T12:12:00Z">
        <w:r w:rsidR="00AE2694">
          <w:t>–</w:t>
        </w:r>
      </w:ins>
      <w:r w:rsidR="00806920" w:rsidRPr="003E2A48">
        <w:t xml:space="preserve">2014 from Kerala. </w:t>
      </w:r>
      <w:del w:id="2965" w:author="jennifer piehl" w:date="2020-03-06T12:12:00Z">
        <w:r w:rsidR="00806920" w:rsidRPr="003E2A48" w:rsidDel="00AE2694">
          <w:delText xml:space="preserve">The catches have a strong seasonal pattern with the highest catches in quarter 4 (Oct-Dec). </w:delText>
        </w:r>
      </w:del>
      <w:r w:rsidR="00806920" w:rsidRPr="003E2A48">
        <w:t>Note that the fishery is closed July 1</w:t>
      </w:r>
      <w:del w:id="2966" w:author="jennifer piehl" w:date="2020-03-06T12:13:00Z">
        <w:r w:rsidR="00806920" w:rsidRPr="003E2A48" w:rsidDel="00AE2694">
          <w:delText xml:space="preserve"> to</w:delText>
        </w:r>
      </w:del>
      <w:ins w:id="2967" w:author="jennifer piehl" w:date="2020-03-06T12:13:00Z">
        <w:r w:rsidR="00AE2694">
          <w:t>–</w:t>
        </w:r>
      </w:ins>
      <w:del w:id="2968" w:author="jennifer piehl" w:date="2020-03-06T12:13:00Z">
        <w:r w:rsidR="00806920" w:rsidRPr="003E2A48" w:rsidDel="00AE2694">
          <w:delText xml:space="preserve"> </w:delText>
        </w:r>
      </w:del>
      <w:r w:rsidR="00806920" w:rsidRPr="003E2A48">
        <w:t xml:space="preserve">mid-August, </w:t>
      </w:r>
      <w:del w:id="2969" w:author="jennifer piehl" w:date="2020-03-06T12:13:00Z">
        <w:r w:rsidR="00806920" w:rsidRPr="003E2A48" w:rsidDel="00AE2694">
          <w:delText>thus the fishery</w:delText>
        </w:r>
      </w:del>
      <w:ins w:id="2970" w:author="jennifer piehl" w:date="2020-03-06T12:13:00Z">
        <w:r w:rsidR="00AE2694">
          <w:t>meaning that the quarter 3 catch represents</w:t>
        </w:r>
      </w:ins>
      <w:r w:rsidR="00806920" w:rsidRPr="003E2A48">
        <w:t xml:space="preserve"> </w:t>
      </w:r>
      <w:del w:id="2971" w:author="jennifer piehl" w:date="2020-03-06T12:13:00Z">
        <w:r w:rsidR="00806920" w:rsidRPr="003E2A48" w:rsidDel="00AE2694">
          <w:delText xml:space="preserve">is </w:delText>
        </w:r>
      </w:del>
      <w:r w:rsidR="00806920" w:rsidRPr="003E2A48">
        <w:t xml:space="preserve">only </w:t>
      </w:r>
      <w:del w:id="2972" w:author="jennifer piehl" w:date="2020-03-06T12:13:00Z">
        <w:r w:rsidR="00806920" w:rsidRPr="003E2A48" w:rsidDel="00AE2694">
          <w:delText xml:space="preserve">open </w:delText>
        </w:r>
      </w:del>
      <w:r w:rsidR="00806920" w:rsidRPr="003E2A48">
        <w:t>1.5 months</w:t>
      </w:r>
      <w:del w:id="2973" w:author="jennifer piehl" w:date="2020-03-06T12:13:00Z">
        <w:r w:rsidR="00806920" w:rsidRPr="003E2A48" w:rsidDel="00AE2694">
          <w:delText xml:space="preserve"> in quarter 3 (Jul-Sep)</w:delText>
        </w:r>
      </w:del>
      <w:r w:rsidR="00806920" w:rsidRPr="003E2A48">
        <w:t xml:space="preserve">. </w:t>
      </w:r>
      <w:del w:id="2974" w:author="jennifer piehl" w:date="2020-03-06T12:13:00Z">
        <w:r w:rsidR="00806920" w:rsidRPr="003E2A48" w:rsidDel="00AE2694">
          <w:delText>The m</w:delText>
        </w:r>
      </w:del>
      <w:ins w:id="2975" w:author="jennifer piehl" w:date="2020-03-06T12:13:00Z">
        <w:r w:rsidR="00AE2694">
          <w:t>M</w:t>
        </w:r>
      </w:ins>
      <w:r w:rsidR="00806920" w:rsidRPr="003E2A48">
        <w:t>ean catch</w:t>
      </w:r>
      <w:ins w:id="2976" w:author="jennifer piehl" w:date="2020-03-06T12:14:00Z">
        <w:r w:rsidR="00AE2694">
          <w:t>es</w:t>
        </w:r>
      </w:ins>
      <w:r w:rsidR="00806920" w:rsidRPr="003E2A48">
        <w:t xml:space="preserve"> </w:t>
      </w:r>
      <w:del w:id="2977" w:author="jennifer piehl" w:date="2020-03-06T12:14:00Z">
        <w:r w:rsidR="00806920" w:rsidRPr="003E2A48" w:rsidDel="00AE2694">
          <w:delText xml:space="preserve">(metric tonnes) </w:delText>
        </w:r>
      </w:del>
      <w:r w:rsidR="00806920" w:rsidRPr="003E2A48">
        <w:t>in quarters 1</w:t>
      </w:r>
      <w:del w:id="2978" w:author="jennifer piehl" w:date="2020-03-06T12:14:00Z">
        <w:r w:rsidR="00806920" w:rsidRPr="003E2A48" w:rsidDel="00AE2694">
          <w:delText xml:space="preserve"> to </w:delText>
        </w:r>
      </w:del>
      <w:ins w:id="2979" w:author="jennifer piehl" w:date="2020-03-06T12:14:00Z">
        <w:r w:rsidR="00AE2694">
          <w:t>–</w:t>
        </w:r>
      </w:ins>
      <w:r w:rsidR="00806920" w:rsidRPr="003E2A48">
        <w:t xml:space="preserve">4 </w:t>
      </w:r>
      <w:del w:id="2980" w:author="jennifer piehl" w:date="2020-03-06T12:14:00Z">
        <w:r w:rsidR="00806920" w:rsidRPr="003E2A48" w:rsidDel="00AE2694">
          <w:delText xml:space="preserve">are </w:delText>
        </w:r>
      </w:del>
      <w:ins w:id="2981" w:author="jennifer piehl" w:date="2020-03-06T12:14:00Z">
        <w:r w:rsidR="00AE2694">
          <w:t>we</w:t>
        </w:r>
        <w:r w:rsidR="00AE2694" w:rsidRPr="003E2A48">
          <w:t xml:space="preserve">re </w:t>
        </w:r>
      </w:ins>
      <w:r w:rsidR="00806920" w:rsidRPr="003E2A48">
        <w:t>38, 19.2, 30.9, and 59.9 metric ton</w:t>
      </w:r>
      <w:del w:id="2982" w:author="jennifer piehl" w:date="2020-03-06T12:14:00Z">
        <w:r w:rsidR="00806920" w:rsidRPr="003E2A48" w:rsidDel="00AE2694">
          <w:delText>ne</w:delText>
        </w:r>
      </w:del>
      <w:r w:rsidR="00806920" w:rsidRPr="003E2A48">
        <w:t>s</w:t>
      </w:r>
      <w:ins w:id="2983" w:author="jennifer piehl" w:date="2020-03-06T12:14:00Z">
        <w:r w:rsidR="00AE2694">
          <w:t>,</w:t>
        </w:r>
      </w:ins>
      <w:r w:rsidR="00806920" w:rsidRPr="003E2A48">
        <w:t xml:space="preserve"> respectively.</w:t>
      </w:r>
    </w:p>
    <w:p w14:paraId="5643DC78" w14:textId="2687AB98" w:rsidR="008062F9" w:rsidRPr="003E2A48" w:rsidDel="00D2216D" w:rsidRDefault="00185159" w:rsidP="00354701">
      <w:pPr>
        <w:pStyle w:val="BodyText"/>
        <w:spacing w:before="0" w:after="0" w:line="480" w:lineRule="auto"/>
        <w:rPr>
          <w:del w:id="2984" w:author="jennifer piehl" w:date="2020-03-06T12:02:00Z"/>
        </w:rPr>
      </w:pPr>
      <w:commentRangeStart w:id="2985"/>
      <w:del w:id="2986" w:author="jennifer piehl" w:date="2020-03-06T12:02:00Z">
        <w:r w:rsidRPr="00CE477A" w:rsidDel="00D2216D">
          <w:rPr>
            <w:b/>
            <w:bCs/>
          </w:rPr>
          <w:delText>FIGURE 3</w:delText>
        </w:r>
      </w:del>
      <w:del w:id="2987" w:author="jennifer piehl" w:date="2020-03-05T10:47:00Z">
        <w:r w:rsidR="00806920" w:rsidRPr="003E2A48" w:rsidDel="00185159">
          <w:delText>.</w:delText>
        </w:r>
      </w:del>
      <w:del w:id="2988" w:author="jennifer piehl" w:date="2020-03-06T12:02:00Z">
        <w:r w:rsidR="00806920" w:rsidRPr="003E2A48" w:rsidDel="00D2216D">
          <w:delText xml:space="preserve"> Key oil sardine life history events overlaid on the monthly sea surface temperature in the nearshore and offshore and the nearshore chlorophyll-a concentration.</w:delText>
        </w:r>
      </w:del>
    </w:p>
    <w:p w14:paraId="046DC914" w14:textId="3F46ED96" w:rsidR="008062F9" w:rsidRPr="003E2A48" w:rsidRDefault="00185159" w:rsidP="00354701">
      <w:pPr>
        <w:pStyle w:val="BodyText"/>
        <w:spacing w:before="0" w:after="0" w:line="480" w:lineRule="auto"/>
      </w:pPr>
      <w:r w:rsidRPr="00185159">
        <w:rPr>
          <w:b/>
          <w:bCs/>
          <w:rPrChange w:id="2989" w:author="jennifer piehl" w:date="2020-03-05T10:48:00Z">
            <w:rPr>
              <w:b/>
              <w:bCs/>
              <w:sz w:val="22"/>
              <w:szCs w:val="22"/>
            </w:rPr>
          </w:rPrChange>
        </w:rPr>
        <w:t>FIGURE 4</w:t>
      </w:r>
      <w:commentRangeEnd w:id="2985"/>
      <w:r w:rsidR="00AE2694">
        <w:rPr>
          <w:rStyle w:val="CommentReference"/>
        </w:rPr>
        <w:commentReference w:id="2985"/>
      </w:r>
      <w:del w:id="2990" w:author="jennifer piehl" w:date="2020-03-05T10:47:00Z">
        <w:r w:rsidR="00806920" w:rsidRPr="003E2A48" w:rsidDel="00185159">
          <w:delText>.</w:delText>
        </w:r>
      </w:del>
      <w:r w:rsidR="00806920" w:rsidRPr="003E2A48">
        <w:t xml:space="preserve"> Remote sensing covariates used in the analysis. All data are monthly averages over </w:t>
      </w:r>
      <w:del w:id="2991" w:author="jennifer piehl" w:date="2020-03-06T12:23:00Z">
        <w:r w:rsidR="00806920" w:rsidRPr="003E2A48" w:rsidDel="00D400C1">
          <w:delText xml:space="preserve">Box </w:delText>
        </w:r>
      </w:del>
      <w:ins w:id="2992" w:author="jennifer piehl" w:date="2020-03-06T12:23:00Z">
        <w:r w:rsidR="00D400C1">
          <w:t>b</w:t>
        </w:r>
        <w:r w:rsidR="00D400C1" w:rsidRPr="003E2A48">
          <w:t xml:space="preserve">ox </w:t>
        </w:r>
      </w:ins>
      <w:r w:rsidR="00806920" w:rsidRPr="003E2A48">
        <w:t>4 in Figure 1</w:t>
      </w:r>
      <w:del w:id="2993" w:author="jennifer piehl" w:date="2020-03-06T12:17:00Z">
        <w:r w:rsidR="00806920" w:rsidRPr="003E2A48" w:rsidDel="00AE2694">
          <w:delText xml:space="preserve"> on the Kerala coast off of Kochi</w:delText>
        </w:r>
      </w:del>
      <w:r w:rsidR="00806920" w:rsidRPr="003E2A48">
        <w:t xml:space="preserve">. </w:t>
      </w:r>
      <w:del w:id="2994" w:author="jennifer piehl" w:date="2020-03-06T12:18:00Z">
        <w:r w:rsidR="00806920" w:rsidRPr="003E2A48" w:rsidDel="00AE2694">
          <w:delText>Panel A</w:delText>
        </w:r>
      </w:del>
      <w:ins w:id="2995" w:author="jennifer piehl" w:date="2020-03-06T12:21:00Z">
        <w:r w:rsidR="00D400C1">
          <w:t>The u</w:t>
        </w:r>
      </w:ins>
      <w:del w:id="2996" w:author="jennifer piehl" w:date="2020-03-06T12:21:00Z">
        <w:r w:rsidR="00806920" w:rsidRPr="003E2A48" w:rsidDel="00D400C1">
          <w:delText>) U</w:delText>
        </w:r>
      </w:del>
      <w:r w:rsidR="00806920" w:rsidRPr="003E2A48">
        <w:t xml:space="preserve">pwelling </w:t>
      </w:r>
      <w:del w:id="2997" w:author="jennifer piehl" w:date="2020-03-06T12:18:00Z">
        <w:r w:rsidR="00806920" w:rsidRPr="003E2A48" w:rsidDel="00AE2694">
          <w:delText>Index</w:delText>
        </w:r>
      </w:del>
      <w:ins w:id="2998" w:author="jennifer piehl" w:date="2020-03-06T12:18:00Z">
        <w:r w:rsidR="00AE2694">
          <w:t>i</w:t>
        </w:r>
        <w:r w:rsidR="00AE2694" w:rsidRPr="003E2A48">
          <w:t>ndex</w:t>
        </w:r>
      </w:ins>
      <w:del w:id="2999" w:author="jennifer piehl" w:date="2020-03-06T12:18:00Z">
        <w:r w:rsidR="00806920" w:rsidRPr="003E2A48" w:rsidDel="00AE2694">
          <w:delText>. The upwelling index is the</w:delText>
        </w:r>
      </w:del>
      <w:ins w:id="3000" w:author="jennifer piehl" w:date="2020-03-06T12:21:00Z">
        <w:r w:rsidR="00D400C1">
          <w:t xml:space="preserve"> was defined as</w:t>
        </w:r>
      </w:ins>
      <w:ins w:id="3001" w:author="jennifer piehl" w:date="2020-03-06T12:18:00Z">
        <w:r w:rsidR="00AE2694">
          <w:t xml:space="preserve"> the</w:t>
        </w:r>
      </w:ins>
      <w:r w:rsidR="00806920" w:rsidRPr="003E2A48">
        <w:t xml:space="preserve"> difference between the nearshore </w:t>
      </w:r>
      <w:ins w:id="3002" w:author="jennifer piehl" w:date="2020-03-06T12:18:00Z">
        <w:r w:rsidR="00AE2694">
          <w:t xml:space="preserve">and 3° latitude offshore </w:t>
        </w:r>
      </w:ins>
      <w:r w:rsidR="00806920" w:rsidRPr="003E2A48">
        <w:t>sea surface temperature</w:t>
      </w:r>
      <w:ins w:id="3003" w:author="jennifer piehl" w:date="2020-03-06T12:18:00Z">
        <w:r w:rsidR="00AE2694">
          <w:t>s</w:t>
        </w:r>
      </w:ins>
      <w:r w:rsidR="00806920" w:rsidRPr="003E2A48">
        <w:t xml:space="preserve"> (SST</w:t>
      </w:r>
      <w:ins w:id="3004" w:author="jennifer piehl" w:date="2020-03-06T12:18:00Z">
        <w:r w:rsidR="00AE2694">
          <w:t>s</w:t>
        </w:r>
      </w:ins>
      <w:r w:rsidR="00806920" w:rsidRPr="003E2A48">
        <w:t>)</w:t>
      </w:r>
      <w:del w:id="3005" w:author="jennifer piehl" w:date="2020-03-06T12:19:00Z">
        <w:r w:rsidR="00806920" w:rsidRPr="003E2A48" w:rsidDel="00AE2694">
          <w:delText xml:space="preserve"> and the offshore SST defined as 3 degrees longitude offshore</w:delText>
        </w:r>
      </w:del>
      <w:r w:rsidR="00806920" w:rsidRPr="003E2A48">
        <w:t xml:space="preserve">. </w:t>
      </w:r>
      <w:del w:id="3006" w:author="jennifer piehl" w:date="2020-03-06T12:19:00Z">
        <w:r w:rsidR="00806920" w:rsidRPr="003E2A48" w:rsidDel="00AE2694">
          <w:delText>Panel B</w:delText>
        </w:r>
      </w:del>
      <w:ins w:id="3007" w:author="jennifer piehl" w:date="2020-03-06T12:21:00Z">
        <w:r w:rsidR="00D400C1">
          <w:t>S</w:t>
        </w:r>
      </w:ins>
      <w:del w:id="3008" w:author="jennifer piehl" w:date="2020-03-06T12:21:00Z">
        <w:r w:rsidR="00806920" w:rsidRPr="003E2A48" w:rsidDel="00D400C1">
          <w:delText xml:space="preserve">) </w:delText>
        </w:r>
      </w:del>
      <w:del w:id="3009" w:author="jennifer piehl" w:date="2020-03-06T12:19:00Z">
        <w:r w:rsidR="00806920" w:rsidRPr="003E2A48" w:rsidDel="00AE2694">
          <w:delText xml:space="preserve">Surface </w:delText>
        </w:r>
      </w:del>
      <w:ins w:id="3010" w:author="jennifer piehl" w:date="2020-03-06T12:19:00Z">
        <w:r w:rsidR="00AE2694" w:rsidRPr="003E2A48">
          <w:t xml:space="preserve">urface </w:t>
        </w:r>
      </w:ins>
      <w:r w:rsidR="00806920" w:rsidRPr="003E2A48">
        <w:t xml:space="preserve">chlorophyll-a </w:t>
      </w:r>
      <w:del w:id="3011" w:author="jennifer piehl" w:date="2020-03-06T12:19:00Z">
        <w:r w:rsidR="00806920" w:rsidRPr="003E2A48" w:rsidDel="00AE2694">
          <w:delText xml:space="preserve">(CHL). The CHL </w:delText>
        </w:r>
      </w:del>
      <w:r w:rsidR="00806920" w:rsidRPr="003E2A48">
        <w:t xml:space="preserve">data </w:t>
      </w:r>
      <w:del w:id="3012" w:author="jennifer piehl" w:date="2020-03-06T12:21:00Z">
        <w:r w:rsidR="00806920" w:rsidRPr="003E2A48" w:rsidDel="00D400C1">
          <w:delText xml:space="preserve">are </w:delText>
        </w:r>
      </w:del>
      <w:ins w:id="3013" w:author="jennifer piehl" w:date="2020-03-06T12:21:00Z">
        <w:r w:rsidR="00D400C1">
          <w:t>we</w:t>
        </w:r>
        <w:r w:rsidR="00D400C1" w:rsidRPr="003E2A48">
          <w:t xml:space="preserve">re </w:t>
        </w:r>
      </w:ins>
      <w:del w:id="3014" w:author="jennifer piehl" w:date="2020-03-06T12:19:00Z">
        <w:r w:rsidR="00806920" w:rsidRPr="003E2A48" w:rsidDel="00AE2694">
          <w:delText xml:space="preserve">only </w:delText>
        </w:r>
      </w:del>
      <w:r w:rsidR="00806920" w:rsidRPr="003E2A48">
        <w:t xml:space="preserve">available </w:t>
      </w:r>
      <w:ins w:id="3015" w:author="jennifer piehl" w:date="2020-03-06T12:19:00Z">
        <w:r w:rsidR="00AE2694">
          <w:t xml:space="preserve">only </w:t>
        </w:r>
      </w:ins>
      <w:r w:rsidR="00806920" w:rsidRPr="003E2A48">
        <w:t xml:space="preserve">from 1997 onward. </w:t>
      </w:r>
      <w:del w:id="3016" w:author="jennifer piehl" w:date="2020-03-06T12:19:00Z">
        <w:r w:rsidR="00806920" w:rsidRPr="003E2A48" w:rsidDel="00AE2694">
          <w:delText>Panel C</w:delText>
        </w:r>
      </w:del>
      <w:del w:id="3017" w:author="jennifer piehl" w:date="2020-03-06T12:21:00Z">
        <w:r w:rsidR="00806920" w:rsidRPr="003E2A48" w:rsidDel="00D400C1">
          <w:delText xml:space="preserve">) </w:delText>
        </w:r>
      </w:del>
      <w:r w:rsidR="00806920" w:rsidRPr="003E2A48">
        <w:t>S</w:t>
      </w:r>
      <w:del w:id="3018" w:author="jennifer piehl" w:date="2020-03-06T12:19:00Z">
        <w:r w:rsidR="00806920" w:rsidRPr="003E2A48" w:rsidDel="00AE2694">
          <w:delText>ea surface temperature</w:delText>
        </w:r>
      </w:del>
      <w:ins w:id="3019" w:author="jennifer piehl" w:date="2020-03-06T12:19:00Z">
        <w:r w:rsidR="00AE2694">
          <w:t>STs</w:t>
        </w:r>
      </w:ins>
      <w:ins w:id="3020" w:author="jennifer piehl" w:date="2020-03-06T12:20:00Z">
        <w:r w:rsidR="00AE2694">
          <w:t xml:space="preserve"> </w:t>
        </w:r>
      </w:ins>
      <w:ins w:id="3021" w:author="jennifer piehl" w:date="2020-03-06T12:21:00Z">
        <w:r w:rsidR="00D400C1">
          <w:t xml:space="preserve">were </w:t>
        </w:r>
      </w:ins>
      <w:ins w:id="3022" w:author="jennifer piehl" w:date="2020-03-06T12:20:00Z">
        <w:r w:rsidR="00AE2694">
          <w:t>obtained</w:t>
        </w:r>
      </w:ins>
      <w:r w:rsidR="00806920" w:rsidRPr="003E2A48">
        <w:t xml:space="preserve"> from </w:t>
      </w:r>
      <w:ins w:id="3023" w:author="jennifer piehl" w:date="2020-03-06T12:20:00Z">
        <w:r w:rsidR="00AE2694">
          <w:t xml:space="preserve">the </w:t>
        </w:r>
      </w:ins>
      <w:r w:rsidR="00806920" w:rsidRPr="003E2A48">
        <w:t>Advanced Very High Resolution Radiometer</w:t>
      </w:r>
      <w:del w:id="3024" w:author="jennifer piehl" w:date="2020-03-06T12:20:00Z">
        <w:r w:rsidR="00806920" w:rsidRPr="003E2A48" w:rsidDel="00AE2694">
          <w:delText xml:space="preserve"> (AVHRR)</w:delText>
        </w:r>
      </w:del>
      <w:r w:rsidR="00806920" w:rsidRPr="003E2A48">
        <w:t>.</w:t>
      </w:r>
      <w:del w:id="3025" w:author="jennifer piehl" w:date="2020-03-06T12:21:00Z">
        <w:r w:rsidR="00806920" w:rsidRPr="003E2A48" w:rsidDel="00D400C1">
          <w:delText xml:space="preserve"> </w:delText>
        </w:r>
      </w:del>
      <w:del w:id="3026" w:author="jennifer piehl" w:date="2020-03-06T12:20:00Z">
        <w:r w:rsidR="00806920" w:rsidRPr="003E2A48" w:rsidDel="00AE2694">
          <w:delText>Panel D</w:delText>
        </w:r>
      </w:del>
      <w:del w:id="3027" w:author="jennifer piehl" w:date="2020-03-06T12:21:00Z">
        <w:r w:rsidR="00806920" w:rsidRPr="003E2A48" w:rsidDel="00D400C1">
          <w:delText xml:space="preserve">) Average daily </w:delText>
        </w:r>
      </w:del>
      <w:del w:id="3028" w:author="jennifer piehl" w:date="2020-03-06T12:20:00Z">
        <w:r w:rsidR="00806920" w:rsidRPr="003E2A48" w:rsidDel="00D400C1">
          <w:delText>rainfall (mm/day)</w:delText>
        </w:r>
      </w:del>
      <w:del w:id="3029" w:author="jennifer piehl" w:date="2020-03-06T12:21:00Z">
        <w:r w:rsidR="00806920" w:rsidRPr="003E2A48" w:rsidDel="00D400C1">
          <w:delText xml:space="preserve"> off the Kerala coast.</w:delText>
        </w:r>
      </w:del>
    </w:p>
    <w:p w14:paraId="02C7C3CF" w14:textId="6995F575" w:rsidR="008062F9" w:rsidRPr="003E2A48" w:rsidRDefault="00185159" w:rsidP="00354701">
      <w:pPr>
        <w:pStyle w:val="BodyText"/>
        <w:spacing w:before="0" w:after="0" w:line="480" w:lineRule="auto"/>
      </w:pPr>
      <w:commentRangeStart w:id="3030"/>
      <w:r w:rsidRPr="00CE477A">
        <w:rPr>
          <w:b/>
          <w:bCs/>
        </w:rPr>
        <w:t>FIGURE 5</w:t>
      </w:r>
      <w:commentRangeEnd w:id="3030"/>
      <w:r w:rsidR="00D400C1">
        <w:rPr>
          <w:rStyle w:val="CommentReference"/>
        </w:rPr>
        <w:commentReference w:id="3030"/>
      </w:r>
      <w:del w:id="3031" w:author="jennifer piehl" w:date="2020-03-05T10:48:00Z">
        <w:r w:rsidR="00806920" w:rsidRPr="003E2A48" w:rsidDel="00185159">
          <w:delText>.</w:delText>
        </w:r>
      </w:del>
      <w:r w:rsidR="00806920" w:rsidRPr="003E2A48">
        <w:t xml:space="preserve"> Effects of </w:t>
      </w:r>
      <w:del w:id="3032" w:author="jennifer piehl" w:date="2020-03-06T12:22:00Z">
        <w:r w:rsidR="00806920" w:rsidRPr="003E2A48" w:rsidDel="00D400C1">
          <w:delText xml:space="preserve">the two most influential covariates estimated from the GAM models: </w:delText>
        </w:r>
      </w:del>
      <w:r w:rsidR="00806920" w:rsidRPr="003E2A48">
        <w:t>2.5</w:t>
      </w:r>
      <w:ins w:id="3033" w:author="jennifer piehl" w:date="2020-03-06T12:22:00Z">
        <w:r w:rsidR="00D400C1">
          <w:t>-</w:t>
        </w:r>
      </w:ins>
      <w:del w:id="3034" w:author="jennifer piehl" w:date="2020-03-06T12:22:00Z">
        <w:r w:rsidR="00806920" w:rsidRPr="003E2A48" w:rsidDel="00D400C1">
          <w:delText xml:space="preserve"> </w:delText>
        </w:r>
      </w:del>
      <w:r w:rsidR="00806920" w:rsidRPr="003E2A48">
        <w:t xml:space="preserve">year average nearshore </w:t>
      </w:r>
      <w:ins w:id="3035" w:author="jennifer piehl" w:date="2020-03-06T12:23:00Z">
        <w:r w:rsidR="00D400C1">
          <w:t>sea surface temperature (</w:t>
        </w:r>
      </w:ins>
      <w:del w:id="3036" w:author="jennifer piehl" w:date="2020-03-06T12:23:00Z">
        <w:r w:rsidR="00806920" w:rsidRPr="003E2A48" w:rsidDel="00D400C1">
          <w:delText xml:space="preserve">(boxes 2-5) </w:delText>
        </w:r>
      </w:del>
      <w:r w:rsidR="00806920" w:rsidRPr="003E2A48">
        <w:t>SST</w:t>
      </w:r>
      <w:ins w:id="3037" w:author="jennifer piehl" w:date="2020-03-06T12:23:00Z">
        <w:r w:rsidR="00D400C1">
          <w:t>; over</w:t>
        </w:r>
      </w:ins>
      <w:ins w:id="3038" w:author="jennifer piehl" w:date="2020-03-06T12:22:00Z">
        <w:r w:rsidR="00D400C1">
          <w:t xml:space="preserve"> </w:t>
        </w:r>
      </w:ins>
      <w:ins w:id="3039" w:author="jennifer piehl" w:date="2020-03-06T12:23:00Z">
        <w:r w:rsidR="00D400C1">
          <w:t>b</w:t>
        </w:r>
      </w:ins>
      <w:ins w:id="3040" w:author="jennifer piehl" w:date="2020-03-06T12:22:00Z">
        <w:r w:rsidR="00D400C1">
          <w:t>oxes 2–5</w:t>
        </w:r>
      </w:ins>
      <w:ins w:id="3041" w:author="jennifer piehl" w:date="2020-03-06T12:23:00Z">
        <w:r w:rsidR="00D400C1">
          <w:t xml:space="preserve"> in Figure 1</w:t>
        </w:r>
      </w:ins>
      <w:ins w:id="3042" w:author="jennifer piehl" w:date="2020-03-06T12:22:00Z">
        <w:r w:rsidR="00D400C1">
          <w:t>)</w:t>
        </w:r>
      </w:ins>
      <w:r w:rsidR="00806920" w:rsidRPr="003E2A48">
        <w:t xml:space="preserve"> and </w:t>
      </w:r>
      <w:ins w:id="3043" w:author="jennifer piehl" w:date="2020-03-06T12:25:00Z">
        <w:r w:rsidR="00D400C1">
          <w:t xml:space="preserve">current-season </w:t>
        </w:r>
      </w:ins>
      <w:r w:rsidR="00806920" w:rsidRPr="003E2A48">
        <w:t>upwelling intensity</w:t>
      </w:r>
      <w:del w:id="3044" w:author="jennifer piehl" w:date="2020-03-06T12:26:00Z">
        <w:r w:rsidR="00806920" w:rsidRPr="003E2A48" w:rsidDel="00D400C1">
          <w:delText xml:space="preserve"> </w:delText>
        </w:r>
      </w:del>
      <w:ins w:id="3045" w:author="jennifer piehl" w:date="2020-03-06T12:25:00Z">
        <w:r w:rsidR="00D400C1">
          <w:t xml:space="preserve"> </w:t>
        </w:r>
      </w:ins>
      <w:del w:id="3046" w:author="jennifer piehl" w:date="2020-03-06T12:24:00Z">
        <w:r w:rsidR="00806920" w:rsidRPr="003E2A48" w:rsidDel="00D400C1">
          <w:delText>in</w:delText>
        </w:r>
      </w:del>
      <w:ins w:id="3047" w:author="jennifer piehl" w:date="2020-03-06T12:24:00Z">
        <w:r w:rsidR="00D400C1">
          <w:t>on</w:t>
        </w:r>
      </w:ins>
      <w:r w:rsidR="00806920" w:rsidRPr="003E2A48">
        <w:t xml:space="preserve"> </w:t>
      </w:r>
      <w:del w:id="3048" w:author="jennifer piehl" w:date="2020-03-06T12:24:00Z">
        <w:r w:rsidR="00806920" w:rsidRPr="003E2A48" w:rsidDel="00D400C1">
          <w:delText>June</w:delText>
        </w:r>
      </w:del>
      <w:ins w:id="3049" w:author="jennifer piehl" w:date="2020-03-06T12:24:00Z">
        <w:r w:rsidR="00D400C1" w:rsidRPr="003E2A48">
          <w:t>Ju</w:t>
        </w:r>
        <w:r w:rsidR="00D400C1">
          <w:t>ly</w:t>
        </w:r>
      </w:ins>
      <w:del w:id="3050" w:author="jennifer piehl" w:date="2020-03-06T12:23:00Z">
        <w:r w:rsidR="00806920" w:rsidRPr="003E2A48" w:rsidDel="00D400C1">
          <w:delText>-</w:delText>
        </w:r>
      </w:del>
      <w:ins w:id="3051" w:author="jennifer piehl" w:date="2020-03-06T12:23:00Z">
        <w:r w:rsidR="00D400C1">
          <w:t>–</w:t>
        </w:r>
      </w:ins>
      <w:r w:rsidR="00806920" w:rsidRPr="003E2A48">
        <w:t>September</w:t>
      </w:r>
      <w:ins w:id="3052" w:author="jennifer piehl" w:date="2020-03-06T12:24:00Z">
        <w:r w:rsidR="00D400C1">
          <w:t xml:space="preserve"> and October–March catches</w:t>
        </w:r>
      </w:ins>
      <w:del w:id="3053" w:author="jennifer piehl" w:date="2020-03-06T12:25:00Z">
        <w:r w:rsidR="00806920" w:rsidRPr="003E2A48" w:rsidDel="00D400C1">
          <w:delText xml:space="preserve"> </w:delText>
        </w:r>
      </w:del>
      <w:del w:id="3054" w:author="jennifer piehl" w:date="2020-03-06T12:24:00Z">
        <w:r w:rsidR="00806920" w:rsidRPr="003E2A48" w:rsidDel="00D400C1">
          <w:delText>(</w:delText>
        </w:r>
      </w:del>
      <w:del w:id="3055" w:author="jennifer piehl" w:date="2020-03-06T12:25:00Z">
        <w:r w:rsidR="00806920" w:rsidRPr="003E2A48" w:rsidDel="00D400C1">
          <w:delText xml:space="preserve">spawning </w:delText>
        </w:r>
      </w:del>
      <w:del w:id="3056" w:author="jennifer piehl" w:date="2020-03-06T12:24:00Z">
        <w:r w:rsidR="00806920" w:rsidRPr="003E2A48" w:rsidDel="00D400C1">
          <w:delText>months)</w:delText>
        </w:r>
      </w:del>
      <w:r w:rsidR="00806920" w:rsidRPr="003E2A48">
        <w:t>.</w:t>
      </w:r>
      <w:del w:id="3057" w:author="jennifer piehl" w:date="2020-03-06T12:26:00Z">
        <w:r w:rsidR="00806920" w:rsidRPr="003E2A48" w:rsidDel="00D400C1">
          <w:delText xml:space="preserve"> Panel A) Effect of the 2.5 year average nearshore SST on Jul-Sep catch (late spawning and early post-spawning months). Panel B) Effect of upwelling (nearshore/offshore SST differential) during June-September in the current season on Jul-Sep catch. T</w:delText>
        </w:r>
      </w:del>
      <w:ins w:id="3058" w:author="jennifer piehl" w:date="2020-03-06T12:26:00Z">
        <w:r w:rsidR="00D400C1">
          <w:t xml:space="preserve"> As t</w:t>
        </w:r>
      </w:ins>
      <w:r w:rsidR="00806920" w:rsidRPr="003E2A48">
        <w:t>he</w:t>
      </w:r>
      <w:ins w:id="3059" w:author="jennifer piehl" w:date="2020-03-06T12:26:00Z">
        <w:r w:rsidR="00D400C1">
          <w:t xml:space="preserve"> upwelling</w:t>
        </w:r>
      </w:ins>
      <w:r w:rsidR="00806920" w:rsidRPr="003E2A48">
        <w:t xml:space="preserve"> index </w:t>
      </w:r>
      <w:del w:id="3060" w:author="jennifer piehl" w:date="2020-03-06T12:26:00Z">
        <w:r w:rsidR="00806920" w:rsidRPr="003E2A48" w:rsidDel="00D400C1">
          <w:delText xml:space="preserve">is </w:delText>
        </w:r>
      </w:del>
      <w:ins w:id="3061" w:author="jennifer piehl" w:date="2020-03-06T12:26:00Z">
        <w:r w:rsidR="00D400C1">
          <w:t>reflects</w:t>
        </w:r>
        <w:r w:rsidR="00D400C1" w:rsidRPr="003E2A48">
          <w:t xml:space="preserve"> </w:t>
        </w:r>
      </w:ins>
      <w:r w:rsidR="00806920" w:rsidRPr="003E2A48">
        <w:t xml:space="preserve">the difference between offshore and </w:t>
      </w:r>
      <w:del w:id="3062" w:author="jennifer piehl" w:date="2020-03-06T12:26:00Z">
        <w:r w:rsidR="00806920" w:rsidRPr="003E2A48" w:rsidDel="00D400C1">
          <w:delText xml:space="preserve">inshore </w:delText>
        </w:r>
      </w:del>
      <w:ins w:id="3063" w:author="jennifer piehl" w:date="2020-03-06T12:27:00Z">
        <w:r w:rsidR="00D400C1">
          <w:t>in</w:t>
        </w:r>
      </w:ins>
      <w:ins w:id="3064" w:author="jennifer piehl" w:date="2020-03-06T12:26:00Z">
        <w:r w:rsidR="00D400C1" w:rsidRPr="003E2A48">
          <w:t xml:space="preserve">shore </w:t>
        </w:r>
      </w:ins>
      <w:r w:rsidR="00806920" w:rsidRPr="003E2A48">
        <w:t xml:space="preserve">SST, </w:t>
      </w:r>
      <w:del w:id="3065" w:author="jennifer piehl" w:date="2020-03-06T12:27:00Z">
        <w:r w:rsidR="00806920" w:rsidRPr="003E2A48" w:rsidDel="00D400C1">
          <w:delText xml:space="preserve">thus a </w:delText>
        </w:r>
      </w:del>
      <w:r w:rsidR="00806920" w:rsidRPr="003E2A48">
        <w:t>negative value</w:t>
      </w:r>
      <w:ins w:id="3066" w:author="jennifer piehl" w:date="2020-03-06T12:27:00Z">
        <w:r w:rsidR="00D400C1">
          <w:t>s</w:t>
        </w:r>
      </w:ins>
      <w:r w:rsidR="00806920" w:rsidRPr="003E2A48">
        <w:t xml:space="preserve"> indicate</w:t>
      </w:r>
      <w:del w:id="3067" w:author="jennifer piehl" w:date="2020-03-06T12:27:00Z">
        <w:r w:rsidR="00806920" w:rsidRPr="003E2A48" w:rsidDel="00D400C1">
          <w:delText>s</w:delText>
        </w:r>
      </w:del>
      <w:r w:rsidR="00806920" w:rsidRPr="003E2A48">
        <w:t xml:space="preserve"> </w:t>
      </w:r>
      <w:del w:id="3068" w:author="jennifer piehl" w:date="2020-03-06T12:27:00Z">
        <w:r w:rsidR="00806920" w:rsidRPr="003E2A48" w:rsidDel="00D400C1">
          <w:delText xml:space="preserve">warmer </w:delText>
        </w:r>
      </w:del>
      <w:ins w:id="3069" w:author="jennifer piehl" w:date="2020-03-06T12:27:00Z">
        <w:r w:rsidR="00D400C1">
          <w:t>that</w:t>
        </w:r>
        <w:r w:rsidR="00D400C1" w:rsidRPr="003E2A48">
          <w:t xml:space="preserve"> </w:t>
        </w:r>
      </w:ins>
      <w:r w:rsidR="00806920" w:rsidRPr="003E2A48">
        <w:t>coastal surface water</w:t>
      </w:r>
      <w:ins w:id="3070" w:author="jennifer piehl" w:date="2020-03-06T12:27:00Z">
        <w:r w:rsidR="00D400C1">
          <w:t>s are warmer</w:t>
        </w:r>
      </w:ins>
      <w:r w:rsidR="00806920" w:rsidRPr="003E2A48">
        <w:t xml:space="preserve"> than offshore</w:t>
      </w:r>
      <w:ins w:id="3071" w:author="jennifer piehl" w:date="2020-03-06T12:27:00Z">
        <w:r w:rsidR="00D400C1">
          <w:t xml:space="preserve"> waters</w:t>
        </w:r>
      </w:ins>
      <w:r w:rsidR="00806920" w:rsidRPr="003E2A48">
        <w:t xml:space="preserve">. </w:t>
      </w:r>
      <w:del w:id="3072" w:author="jennifer piehl" w:date="2020-03-06T12:26:00Z">
        <w:r w:rsidR="00806920" w:rsidRPr="003E2A48" w:rsidDel="00D400C1">
          <w:delText>Panel C) Effect of the 2.5 year average nearshore SST on Oct-Mar catch (post-monsoon, age-0, -1, -2 year fish). Panel D) Effect of upwelling (nearshore/offshore SST differential) during June-September in the current season on Oct-Mar catch.</w:delText>
        </w:r>
      </w:del>
    </w:p>
    <w:p w14:paraId="44AF90E0" w14:textId="04C93AA4" w:rsidR="008062F9" w:rsidRPr="003E2A48" w:rsidDel="00A32AFB" w:rsidRDefault="00185159">
      <w:pPr>
        <w:pStyle w:val="BodyText"/>
        <w:spacing w:before="0" w:after="0" w:line="480" w:lineRule="auto"/>
        <w:rPr>
          <w:del w:id="3073" w:author="jennifer piehl" w:date="2020-03-06T12:37:00Z"/>
        </w:rPr>
      </w:pPr>
      <w:commentRangeStart w:id="3074"/>
      <w:r w:rsidRPr="00CE477A">
        <w:rPr>
          <w:b/>
          <w:bCs/>
        </w:rPr>
        <w:t>FIGURE 6</w:t>
      </w:r>
      <w:del w:id="3075" w:author="jennifer piehl" w:date="2020-03-05T10:48:00Z">
        <w:r w:rsidR="00806920" w:rsidRPr="003E2A48" w:rsidDel="00185159">
          <w:delText>.</w:delText>
        </w:r>
      </w:del>
      <w:r w:rsidR="00806920" w:rsidRPr="003E2A48">
        <w:t xml:space="preserve"> </w:t>
      </w:r>
      <w:commentRangeEnd w:id="3074"/>
      <w:r w:rsidR="00D400C1">
        <w:rPr>
          <w:rStyle w:val="CommentReference"/>
        </w:rPr>
        <w:commentReference w:id="3074"/>
      </w:r>
      <w:r w:rsidR="00806920" w:rsidRPr="003E2A48">
        <w:t>Fitted versus observed catch</w:t>
      </w:r>
      <w:ins w:id="3076" w:author="jennifer piehl" w:date="2020-03-06T12:30:00Z">
        <w:r w:rsidR="00D400C1">
          <w:t>es obtained</w:t>
        </w:r>
      </w:ins>
      <w:r w:rsidR="00806920" w:rsidRPr="003E2A48">
        <w:t xml:space="preserve"> with models with and without the 2.5</w:t>
      </w:r>
      <w:del w:id="3077" w:author="jennifer piehl" w:date="2020-03-06T12:30:00Z">
        <w:r w:rsidR="00806920" w:rsidRPr="003E2A48" w:rsidDel="00A32AFB">
          <w:delText xml:space="preserve"> </w:delText>
        </w:r>
      </w:del>
      <w:ins w:id="3078" w:author="jennifer piehl" w:date="2020-03-06T12:30:00Z">
        <w:r w:rsidR="00A32AFB">
          <w:t>-</w:t>
        </w:r>
      </w:ins>
      <w:r w:rsidR="00806920" w:rsidRPr="003E2A48">
        <w:t xml:space="preserve">year average nearshore </w:t>
      </w:r>
      <w:ins w:id="3079" w:author="jennifer piehl" w:date="2020-03-06T12:30:00Z">
        <w:r w:rsidR="00A32AFB">
          <w:t>sea surface temperature (</w:t>
        </w:r>
      </w:ins>
      <w:r w:rsidR="00806920" w:rsidRPr="003E2A48">
        <w:t>SST</w:t>
      </w:r>
      <w:ins w:id="3080" w:author="jennifer piehl" w:date="2020-03-06T12:30:00Z">
        <w:r w:rsidR="00A32AFB">
          <w:t>)</w:t>
        </w:r>
      </w:ins>
      <w:r w:rsidR="00806920" w:rsidRPr="003E2A48">
        <w:t xml:space="preserve"> included as a covariate. </w:t>
      </w:r>
      <w:commentRangeStart w:id="3081"/>
      <w:r w:rsidR="00806920" w:rsidRPr="003E2A48">
        <w:t>The line</w:t>
      </w:r>
      <w:ins w:id="3082" w:author="jennifer piehl" w:date="2020-03-06T12:31:00Z">
        <w:r w:rsidR="00A32AFB">
          <w:t>s</w:t>
        </w:r>
      </w:ins>
      <w:r w:rsidR="00806920" w:rsidRPr="003E2A48">
        <w:t xml:space="preserve"> </w:t>
      </w:r>
      <w:ins w:id="3083" w:author="jennifer piehl" w:date="2020-03-06T12:31:00Z">
        <w:r w:rsidR="00A32AFB">
          <w:t xml:space="preserve">indicate </w:t>
        </w:r>
      </w:ins>
      <w:del w:id="3084" w:author="jennifer piehl" w:date="2020-03-06T12:31:00Z">
        <w:r w:rsidR="00806920" w:rsidRPr="003E2A48" w:rsidDel="00A32AFB">
          <w:delText>is</w:delText>
        </w:r>
      </w:del>
      <w:del w:id="3085" w:author="jennifer piehl" w:date="2020-03-06T12:32:00Z">
        <w:r w:rsidR="00806920" w:rsidRPr="003E2A48" w:rsidDel="00A32AFB">
          <w:delText xml:space="preserve"> the one-to-one line (</w:delText>
        </w:r>
      </w:del>
      <w:r w:rsidR="00806920" w:rsidRPr="003E2A48">
        <w:t>predict</w:t>
      </w:r>
      <w:del w:id="3086" w:author="jennifer piehl" w:date="2020-03-06T12:32:00Z">
        <w:r w:rsidR="00806920" w:rsidRPr="003E2A48" w:rsidDel="00A32AFB">
          <w:delText>ion</w:delText>
        </w:r>
      </w:del>
      <w:ins w:id="3087" w:author="jennifer piehl" w:date="2020-03-06T12:32:00Z">
        <w:r w:rsidR="00A32AFB">
          <w:t xml:space="preserve">ed </w:t>
        </w:r>
      </w:ins>
      <w:ins w:id="3088" w:author="jennifer piehl" w:date="2020-03-06T12:33:00Z">
        <w:r w:rsidR="00A32AFB">
          <w:t>=</w:t>
        </w:r>
      </w:ins>
      <w:del w:id="3089" w:author="jennifer piehl" w:date="2020-03-06T12:33:00Z">
        <w:r w:rsidR="00806920" w:rsidRPr="003E2A48" w:rsidDel="00A32AFB">
          <w:delText xml:space="preserve"> equal</w:delText>
        </w:r>
      </w:del>
      <w:del w:id="3090" w:author="jennifer piehl" w:date="2020-03-06T12:32:00Z">
        <w:r w:rsidR="00806920" w:rsidRPr="003E2A48" w:rsidDel="00A32AFB">
          <w:delText>s</w:delText>
        </w:r>
      </w:del>
      <w:r w:rsidR="00806920" w:rsidRPr="003E2A48">
        <w:t xml:space="preserve"> observed</w:t>
      </w:r>
      <w:del w:id="3091" w:author="jennifer piehl" w:date="2020-03-06T12:32:00Z">
        <w:r w:rsidR="00806920" w:rsidRPr="003E2A48" w:rsidDel="00A32AFB">
          <w:delText>)</w:delText>
        </w:r>
      </w:del>
      <w:ins w:id="3092" w:author="jennifer piehl" w:date="2020-03-06T12:32:00Z">
        <w:r w:rsidR="00A32AFB">
          <w:t xml:space="preserve"> values</w:t>
        </w:r>
      </w:ins>
      <w:r w:rsidR="00806920" w:rsidRPr="003E2A48">
        <w:t xml:space="preserve">. </w:t>
      </w:r>
      <w:commentRangeEnd w:id="3081"/>
      <w:r w:rsidR="00A32AFB">
        <w:rPr>
          <w:rStyle w:val="CommentReference"/>
        </w:rPr>
        <w:commentReference w:id="3081"/>
      </w:r>
      <w:del w:id="3093" w:author="jennifer piehl" w:date="2020-03-06T12:33:00Z">
        <w:r w:rsidR="00806920" w:rsidRPr="003E2A48" w:rsidDel="00A32AFB">
          <w:delText>Panel A</w:delText>
        </w:r>
      </w:del>
      <w:ins w:id="3094" w:author="jennifer piehl" w:date="2020-03-06T12:33:00Z">
        <w:r w:rsidR="00A32AFB">
          <w:t>a</w:t>
        </w:r>
      </w:ins>
      <w:r w:rsidR="00806920" w:rsidRPr="003E2A48">
        <w:t xml:space="preserve">) </w:t>
      </w:r>
      <w:del w:id="3095" w:author="jennifer piehl" w:date="2020-03-06T12:33:00Z">
        <w:r w:rsidR="00806920" w:rsidRPr="003E2A48" w:rsidDel="00A32AFB">
          <w:delText xml:space="preserve">Fitted versus observed log catch in </w:delText>
        </w:r>
      </w:del>
      <w:r w:rsidR="00806920" w:rsidRPr="003E2A48">
        <w:t>Jul</w:t>
      </w:r>
      <w:ins w:id="3096" w:author="jennifer piehl" w:date="2020-03-06T12:33:00Z">
        <w:r w:rsidR="00A32AFB">
          <w:t>y–</w:t>
        </w:r>
      </w:ins>
      <w:del w:id="3097" w:author="jennifer piehl" w:date="2020-03-06T12:33:00Z">
        <w:r w:rsidR="00806920" w:rsidRPr="003E2A48" w:rsidDel="00A32AFB">
          <w:delText>-</w:delText>
        </w:r>
      </w:del>
      <w:r w:rsidR="00806920" w:rsidRPr="003E2A48">
        <w:t>Sep</w:t>
      </w:r>
      <w:ins w:id="3098" w:author="jennifer piehl" w:date="2020-03-06T12:33:00Z">
        <w:r w:rsidR="00A32AFB">
          <w:t>tember catch</w:t>
        </w:r>
      </w:ins>
      <w:del w:id="3099" w:author="jennifer piehl" w:date="2020-03-06T12:34:00Z">
        <w:r w:rsidR="00806920" w:rsidRPr="003E2A48" w:rsidDel="00A32AFB">
          <w:delText xml:space="preserve"> (late monsoon)</w:delText>
        </w:r>
      </w:del>
      <w:ins w:id="3100" w:author="jennifer piehl" w:date="2020-03-06T12:34:00Z">
        <w:r w:rsidR="00A32AFB">
          <w:t>, modeled</w:t>
        </w:r>
      </w:ins>
      <w:r w:rsidR="00806920" w:rsidRPr="003E2A48">
        <w:t xml:space="preserve"> with only</w:t>
      </w:r>
      <w:ins w:id="3101" w:author="jennifer piehl" w:date="2020-03-06T12:34:00Z">
        <w:r w:rsidR="00A32AFB">
          <w:t xml:space="preserve"> the prior-season</w:t>
        </w:r>
      </w:ins>
      <w:r w:rsidR="00806920" w:rsidRPr="003E2A48">
        <w:t xml:space="preserve"> Oct</w:t>
      </w:r>
      <w:del w:id="3102" w:author="jennifer piehl" w:date="2020-03-06T12:34:00Z">
        <w:r w:rsidR="00806920" w:rsidRPr="003E2A48" w:rsidDel="00A32AFB">
          <w:delText>-</w:delText>
        </w:r>
      </w:del>
      <w:ins w:id="3103" w:author="jennifer piehl" w:date="2020-03-06T12:34:00Z">
        <w:r w:rsidR="00A32AFB">
          <w:t>ober–March</w:t>
        </w:r>
      </w:ins>
      <w:del w:id="3104" w:author="jennifer piehl" w:date="2020-03-06T12:34:00Z">
        <w:r w:rsidR="00806920" w:rsidRPr="003E2A48" w:rsidDel="00A32AFB">
          <w:delText>Mar</w:delText>
        </w:r>
      </w:del>
      <w:r w:rsidR="00806920" w:rsidRPr="003E2A48">
        <w:t xml:space="preserve"> catch</w:t>
      </w:r>
      <w:del w:id="3105" w:author="jennifer piehl" w:date="2020-03-06T12:34:00Z">
        <w:r w:rsidR="00806920" w:rsidRPr="003E2A48" w:rsidDel="00A32AFB">
          <w:delText xml:space="preserve"> in the previous season as the covariate</w:delText>
        </w:r>
      </w:del>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del w:id="3106" w:author="jennifer piehl" w:date="2020-03-06T12:34:00Z">
        <w:r w:rsidR="00806920" w:rsidRPr="003E2A48" w:rsidDel="00A32AFB">
          <w:delText>Panel B</w:delText>
        </w:r>
      </w:del>
      <w:ins w:id="3107" w:author="jennifer piehl" w:date="2020-03-06T12:34:00Z">
        <w:r w:rsidR="00A32AFB">
          <w:t>b</w:t>
        </w:r>
      </w:ins>
      <w:r w:rsidR="00806920" w:rsidRPr="003E2A48">
        <w:t xml:space="preserve">) </w:t>
      </w:r>
      <w:del w:id="3108" w:author="jennifer piehl" w:date="2020-03-06T12:34:00Z">
        <w:r w:rsidR="00806920" w:rsidRPr="003E2A48" w:rsidDel="00A32AFB">
          <w:delText xml:space="preserve">Fitted versus observed log catch in </w:delText>
        </w:r>
      </w:del>
      <w:r w:rsidR="00806920" w:rsidRPr="003E2A48">
        <w:t>Jul</w:t>
      </w:r>
      <w:del w:id="3109" w:author="jennifer piehl" w:date="2020-03-06T12:34:00Z">
        <w:r w:rsidR="00806920" w:rsidRPr="003E2A48" w:rsidDel="00A32AFB">
          <w:delText>-</w:delText>
        </w:r>
      </w:del>
      <w:ins w:id="3110" w:author="jennifer piehl" w:date="2020-03-06T12:34:00Z">
        <w:r w:rsidR="00A32AFB">
          <w:t>y–</w:t>
        </w:r>
      </w:ins>
      <w:r w:rsidR="00806920" w:rsidRPr="003E2A48">
        <w:t>Sep</w:t>
      </w:r>
      <w:ins w:id="3111" w:author="jennifer piehl" w:date="2020-03-06T12:34:00Z">
        <w:r w:rsidR="00A32AFB">
          <w:t>tember catch, modeled</w:t>
        </w:r>
      </w:ins>
      <w:r w:rsidR="00806920" w:rsidRPr="003E2A48">
        <w:t xml:space="preserve"> with the </w:t>
      </w:r>
      <w:ins w:id="3112" w:author="jennifer piehl" w:date="2020-03-06T12:35:00Z">
        <w:r w:rsidR="00A32AFB">
          <w:t>prior-season</w:t>
        </w:r>
        <w:r w:rsidR="00A32AFB" w:rsidRPr="003E2A48">
          <w:t xml:space="preserve"> Oct</w:t>
        </w:r>
        <w:r w:rsidR="00A32AFB">
          <w:t>ober–March</w:t>
        </w:r>
        <w:r w:rsidR="00A32AFB" w:rsidRPr="003E2A48">
          <w:t xml:space="preserve"> catch </w:t>
        </w:r>
        <w:r w:rsidR="00A32AFB">
          <w:t xml:space="preserve">and </w:t>
        </w:r>
      </w:ins>
      <w:r w:rsidR="00806920" w:rsidRPr="003E2A48">
        <w:t>2.5-year average SST</w:t>
      </w:r>
      <w:del w:id="3113" w:author="jennifer piehl" w:date="2020-03-06T12:35:00Z">
        <w:r w:rsidR="00806920" w:rsidRPr="003E2A48" w:rsidDel="00A32AFB">
          <w:delText xml:space="preserve"> added as a covariate to the model in panel A. This model was</w:delText>
        </w:r>
      </w:del>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r>
          <w:rPr>
            <w:rFonts w:ascii="Cambria Math" w:hAnsi="Cambria Math"/>
          </w:rPr>
          <w:lastRenderedPageBreak/>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del w:id="3114" w:author="jennifer piehl" w:date="2020-03-06T12:35:00Z">
        <w:r w:rsidR="00806920" w:rsidRPr="003E2A48" w:rsidDel="00A32AFB">
          <w:delText>Panel C</w:delText>
        </w:r>
      </w:del>
      <w:ins w:id="3115" w:author="jennifer piehl" w:date="2020-03-06T12:35:00Z">
        <w:r w:rsidR="00A32AFB">
          <w:t>c</w:t>
        </w:r>
      </w:ins>
      <w:r w:rsidR="00806920" w:rsidRPr="003E2A48">
        <w:t xml:space="preserve">) </w:t>
      </w:r>
      <w:del w:id="3116" w:author="jennifer piehl" w:date="2020-03-06T12:35:00Z">
        <w:r w:rsidR="00806920" w:rsidRPr="003E2A48" w:rsidDel="00A32AFB">
          <w:delText xml:space="preserve">Fitted versus observed log </w:delText>
        </w:r>
      </w:del>
      <w:r w:rsidR="00806920" w:rsidRPr="003E2A48">
        <w:t>Oct</w:t>
      </w:r>
      <w:ins w:id="3117" w:author="jennifer piehl" w:date="2020-03-06T12:35:00Z">
        <w:r w:rsidR="00A32AFB">
          <w:t>ober–</w:t>
        </w:r>
      </w:ins>
      <w:del w:id="3118" w:author="jennifer piehl" w:date="2020-03-06T12:35:00Z">
        <w:r w:rsidR="00806920" w:rsidRPr="003E2A48" w:rsidDel="00A32AFB">
          <w:delText>-</w:delText>
        </w:r>
      </w:del>
      <w:r w:rsidR="00806920" w:rsidRPr="003E2A48">
        <w:t>Mar</w:t>
      </w:r>
      <w:ins w:id="3119" w:author="jennifer piehl" w:date="2020-03-06T12:35:00Z">
        <w:r w:rsidR="00A32AFB">
          <w:t>ch catch,</w:t>
        </w:r>
      </w:ins>
      <w:r w:rsidR="00806920" w:rsidRPr="003E2A48">
        <w:t xml:space="preserve"> </w:t>
      </w:r>
      <w:del w:id="3120" w:author="jennifer piehl" w:date="2020-03-06T12:35:00Z">
        <w:r w:rsidR="00806920" w:rsidRPr="003E2A48" w:rsidDel="00A32AFB">
          <w:delText xml:space="preserve">catch </w:delText>
        </w:r>
      </w:del>
      <w:ins w:id="3121" w:author="jennifer piehl" w:date="2020-03-06T12:35:00Z">
        <w:r w:rsidR="00A32AFB">
          <w:t xml:space="preserve">modeled </w:t>
        </w:r>
      </w:ins>
      <w:r w:rsidR="00806920" w:rsidRPr="003E2A48">
        <w:t xml:space="preserve">with </w:t>
      </w:r>
      <w:del w:id="3122" w:author="jennifer piehl" w:date="2020-03-06T12:35:00Z">
        <w:r w:rsidR="00806920" w:rsidRPr="003E2A48" w:rsidDel="00A32AFB">
          <w:delText xml:space="preserve">only </w:delText>
        </w:r>
      </w:del>
      <w:ins w:id="3123" w:author="jennifer piehl" w:date="2020-03-06T12:35:00Z">
        <w:r w:rsidR="00A32AFB">
          <w:t>the prior-season</w:t>
        </w:r>
        <w:r w:rsidR="00A32AFB" w:rsidRPr="003E2A48">
          <w:t xml:space="preserve"> </w:t>
        </w:r>
      </w:ins>
      <w:r w:rsidR="00806920" w:rsidRPr="003E2A48">
        <w:t>Oct</w:t>
      </w:r>
      <w:del w:id="3124" w:author="jennifer piehl" w:date="2020-03-06T12:35:00Z">
        <w:r w:rsidR="00806920" w:rsidRPr="003E2A48" w:rsidDel="00A32AFB">
          <w:delText>-</w:delText>
        </w:r>
      </w:del>
      <w:ins w:id="3125" w:author="jennifer piehl" w:date="2020-03-06T12:35:00Z">
        <w:r w:rsidR="00A32AFB">
          <w:t>ober–</w:t>
        </w:r>
      </w:ins>
      <w:r w:rsidR="00806920" w:rsidRPr="003E2A48">
        <w:t>Mar</w:t>
      </w:r>
      <w:ins w:id="3126" w:author="jennifer piehl" w:date="2020-03-06T12:35:00Z">
        <w:r w:rsidR="00A32AFB">
          <w:t>ch</w:t>
        </w:r>
      </w:ins>
      <w:r w:rsidR="00806920" w:rsidRPr="003E2A48">
        <w:t xml:space="preserve"> catch </w:t>
      </w:r>
      <w:del w:id="3127" w:author="jennifer piehl" w:date="2020-03-06T12:36:00Z">
        <w:r w:rsidR="00806920" w:rsidRPr="003E2A48" w:rsidDel="00A32AFB">
          <w:delText xml:space="preserve">in the previous season </w:delText>
        </w:r>
      </w:del>
      <w:r w:rsidR="00806920" w:rsidRPr="003E2A48">
        <w:t xml:space="preserve">and </w:t>
      </w:r>
      <w:ins w:id="3128" w:author="jennifer piehl" w:date="2020-03-06T12:36:00Z">
        <w:r w:rsidR="00A32AFB">
          <w:t xml:space="preserve">two prior seasons of the </w:t>
        </w:r>
      </w:ins>
      <w:r w:rsidR="00806920" w:rsidRPr="003E2A48">
        <w:t>Jul</w:t>
      </w:r>
      <w:del w:id="3129" w:author="jennifer piehl" w:date="2020-03-06T12:36:00Z">
        <w:r w:rsidR="00806920" w:rsidRPr="003E2A48" w:rsidDel="00A32AFB">
          <w:delText>-</w:delText>
        </w:r>
      </w:del>
      <w:ins w:id="3130" w:author="jennifer piehl" w:date="2020-03-06T12:36:00Z">
        <w:r w:rsidR="00A32AFB">
          <w:t>y–</w:t>
        </w:r>
      </w:ins>
      <w:r w:rsidR="00806920" w:rsidRPr="003E2A48">
        <w:t>Sep</w:t>
      </w:r>
      <w:ins w:id="3131" w:author="jennifer piehl" w:date="2020-03-06T12:36:00Z">
        <w:r w:rsidR="00A32AFB">
          <w:t>tember</w:t>
        </w:r>
      </w:ins>
      <w:r w:rsidR="00806920" w:rsidRPr="003E2A48">
        <w:t xml:space="preserve"> catch</w:t>
      </w:r>
      <w:del w:id="3132" w:author="jennifer piehl" w:date="2020-03-06T12:36:00Z">
        <w:r w:rsidR="00806920" w:rsidRPr="003E2A48" w:rsidDel="00A32AFB">
          <w:delText xml:space="preserve"> two seasons prior as the covariates</w:delText>
        </w:r>
      </w:del>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del w:id="3133" w:author="jennifer piehl" w:date="2020-03-06T12:36:00Z">
        <w:r w:rsidR="00806920" w:rsidRPr="003E2A48" w:rsidDel="00A32AFB">
          <w:delText>Panel D</w:delText>
        </w:r>
      </w:del>
      <w:ins w:id="3134" w:author="jennifer piehl" w:date="2020-03-06T12:36:00Z">
        <w:r w:rsidR="00A32AFB">
          <w:t>d</w:t>
        </w:r>
      </w:ins>
      <w:r w:rsidR="00806920" w:rsidRPr="003E2A48">
        <w:t xml:space="preserve">) </w:t>
      </w:r>
      <w:del w:id="3135" w:author="jennifer piehl" w:date="2020-03-06T12:36:00Z">
        <w:r w:rsidR="00806920" w:rsidRPr="003E2A48" w:rsidDel="00A32AFB">
          <w:delText xml:space="preserve">Fitted versus observed log </w:delText>
        </w:r>
      </w:del>
      <w:r w:rsidR="00806920" w:rsidRPr="003E2A48">
        <w:t>Oct</w:t>
      </w:r>
      <w:ins w:id="3136" w:author="jennifer piehl" w:date="2020-03-06T12:36:00Z">
        <w:r w:rsidR="00A32AFB">
          <w:t>ober–</w:t>
        </w:r>
      </w:ins>
      <w:del w:id="3137" w:author="jennifer piehl" w:date="2020-03-06T12:37:00Z">
        <w:r w:rsidR="00806920" w:rsidRPr="003E2A48" w:rsidDel="00A32AFB">
          <w:delText>-</w:delText>
        </w:r>
      </w:del>
      <w:r w:rsidR="00806920" w:rsidRPr="003E2A48">
        <w:t>Mar</w:t>
      </w:r>
      <w:ins w:id="3138" w:author="jennifer piehl" w:date="2020-03-06T12:37:00Z">
        <w:r w:rsidR="00A32AFB">
          <w:t>ch, modeled as in c</w:t>
        </w:r>
      </w:ins>
      <w:del w:id="3139" w:author="jennifer piehl" w:date="2020-03-06T12:37:00Z">
        <w:r w:rsidR="00806920" w:rsidRPr="003E2A48" w:rsidDel="00A32AFB">
          <w:delText xml:space="preserve"> catch</w:delText>
        </w:r>
      </w:del>
      <w:r w:rsidR="00806920" w:rsidRPr="003E2A48">
        <w:t xml:space="preserve"> with</w:t>
      </w:r>
      <w:ins w:id="3140" w:author="jennifer piehl" w:date="2020-03-06T12:37:00Z">
        <w:r w:rsidR="00A32AFB">
          <w:t xml:space="preserve"> the addition of the</w:t>
        </w:r>
      </w:ins>
      <w:r w:rsidR="00806920" w:rsidRPr="003E2A48">
        <w:t xml:space="preserve"> 2.5-year average SST (</w:t>
      </w:r>
      <m:oMath>
        <m:r>
          <w:rPr>
            <w:rFonts w:ascii="Cambria Math" w:hAnsi="Cambria Math"/>
          </w:rPr>
          <m:t>V</m:t>
        </m:r>
      </m:oMath>
      <w:r w:rsidR="00806920" w:rsidRPr="003E2A48">
        <w:t>)</w:t>
      </w:r>
      <w:del w:id="3141" w:author="jennifer piehl" w:date="2020-03-06T12:37:00Z">
        <w:r w:rsidR="00806920" w:rsidRPr="003E2A48" w:rsidDel="00A32AFB">
          <w:delText xml:space="preserve"> added. This model was</w:delText>
        </w:r>
      </w:del>
      <w:ins w:id="3142" w:author="jennifer piehl" w:date="2020-03-06T12:37:00Z">
        <w:r w:rsidR="00A32AFB">
          <w:t>:</w:t>
        </w:r>
      </w:ins>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w:t>
      </w:r>
      <w:ins w:id="3143" w:author="jennifer piehl" w:date="2020-03-06T12:37:00Z">
        <w:r w:rsidR="00A32AFB">
          <w:t xml:space="preserve"> RMSE, root mean squared error.</w:t>
        </w:r>
        <w:r w:rsidR="00A32AFB" w:rsidRPr="003E2A48" w:rsidDel="00A32AFB">
          <w:t xml:space="preserve"> </w:t>
        </w:r>
      </w:ins>
    </w:p>
    <w:p w14:paraId="1E55AF74" w14:textId="4458267C" w:rsidR="004C55C2" w:rsidRPr="003E2A48" w:rsidRDefault="004C55C2">
      <w:pPr>
        <w:pStyle w:val="BodyText"/>
        <w:spacing w:before="0" w:after="0" w:line="480" w:lineRule="auto"/>
        <w:rPr>
          <w:i/>
        </w:rPr>
        <w:pPrChange w:id="3144" w:author="jennifer piehl" w:date="2020-03-06T12:37:00Z">
          <w:pPr>
            <w:spacing w:after="0" w:line="480" w:lineRule="auto"/>
          </w:pPr>
        </w:pPrChange>
      </w:pPr>
      <w:r w:rsidRPr="003E2A48">
        <w:br w:type="page"/>
      </w:r>
    </w:p>
    <w:p w14:paraId="5838C9F5" w14:textId="21FC0E22" w:rsidR="008062F9" w:rsidRPr="00185159" w:rsidRDefault="00185159" w:rsidP="00354701">
      <w:pPr>
        <w:pStyle w:val="TableCaption"/>
        <w:spacing w:after="0" w:line="480" w:lineRule="auto"/>
        <w:rPr>
          <w:i w:val="0"/>
          <w:iCs/>
          <w:rPrChange w:id="3145" w:author="jennifer piehl" w:date="2020-03-05T10:48:00Z">
            <w:rPr/>
          </w:rPrChange>
        </w:rPr>
      </w:pPr>
      <w:commentRangeStart w:id="3146"/>
      <w:r w:rsidRPr="00CE477A">
        <w:rPr>
          <w:b/>
          <w:bCs/>
          <w:i w:val="0"/>
          <w:iCs/>
        </w:rPr>
        <w:lastRenderedPageBreak/>
        <w:t>TABLE 2</w:t>
      </w:r>
      <w:commentRangeEnd w:id="3146"/>
      <w:r w:rsidR="00A32AFB">
        <w:rPr>
          <w:rStyle w:val="CommentReference"/>
          <w:i w:val="0"/>
        </w:rPr>
        <w:commentReference w:id="3146"/>
      </w:r>
      <w:del w:id="3147" w:author="jennifer piehl" w:date="2020-03-05T10:48:00Z">
        <w:r w:rsidR="00806920" w:rsidRPr="00185159" w:rsidDel="00185159">
          <w:rPr>
            <w:i w:val="0"/>
            <w:iCs/>
            <w:rPrChange w:id="3148" w:author="jennifer piehl" w:date="2020-03-05T10:48:00Z">
              <w:rPr/>
            </w:rPrChange>
          </w:rPr>
          <w:delText>.</w:delText>
        </w:r>
      </w:del>
      <w:r w:rsidR="00806920" w:rsidRPr="00185159">
        <w:rPr>
          <w:i w:val="0"/>
          <w:iCs/>
          <w:rPrChange w:id="3149" w:author="jennifer piehl" w:date="2020-03-05T10:48:00Z">
            <w:rPr/>
          </w:rPrChange>
        </w:rPr>
        <w:t xml:space="preserve"> </w:t>
      </w:r>
      <w:del w:id="3150" w:author="jennifer piehl" w:date="2020-03-06T12:37:00Z">
        <w:r w:rsidR="00806920" w:rsidRPr="00185159" w:rsidDel="00A32AFB">
          <w:rPr>
            <w:i w:val="0"/>
            <w:iCs/>
            <w:rPrChange w:id="3151" w:author="jennifer piehl" w:date="2020-03-05T10:48:00Z">
              <w:rPr/>
            </w:rPrChange>
          </w:rPr>
          <w:delText xml:space="preserve">Top </w:delText>
        </w:r>
      </w:del>
      <w:ins w:id="3152" w:author="jennifer piehl" w:date="2020-03-06T12:37:00Z">
        <w:r w:rsidR="00A32AFB">
          <w:rPr>
            <w:i w:val="0"/>
            <w:iCs/>
          </w:rPr>
          <w:t>Best-performing</w:t>
        </w:r>
        <w:r w:rsidR="00A32AFB" w:rsidRPr="00185159">
          <w:rPr>
            <w:i w:val="0"/>
            <w:iCs/>
            <w:rPrChange w:id="3153" w:author="jennifer piehl" w:date="2020-03-05T10:48:00Z">
              <w:rPr/>
            </w:rPrChange>
          </w:rPr>
          <w:t xml:space="preserve"> </w:t>
        </w:r>
      </w:ins>
      <w:del w:id="3154" w:author="jennifer piehl" w:date="2020-03-06T12:41:00Z">
        <w:r w:rsidR="00806920" w:rsidRPr="00185159" w:rsidDel="00E760FA">
          <w:rPr>
            <w:i w:val="0"/>
            <w:iCs/>
            <w:rPrChange w:id="3155" w:author="jennifer piehl" w:date="2020-03-05T10:48:00Z">
              <w:rPr/>
            </w:rPrChange>
          </w:rPr>
          <w:delText xml:space="preserve">covariates </w:delText>
        </w:r>
      </w:del>
      <w:ins w:id="3156" w:author="jennifer piehl" w:date="2020-03-06T12:41:00Z">
        <w:r w:rsidR="00E760FA">
          <w:rPr>
            <w:i w:val="0"/>
            <w:iCs/>
          </w:rPr>
          <w:t>models</w:t>
        </w:r>
        <w:r w:rsidR="00E760FA" w:rsidRPr="00185159">
          <w:rPr>
            <w:i w:val="0"/>
            <w:iCs/>
            <w:rPrChange w:id="3157" w:author="jennifer piehl" w:date="2020-03-05T10:48:00Z">
              <w:rPr/>
            </w:rPrChange>
          </w:rPr>
          <w:t xml:space="preserve"> </w:t>
        </w:r>
      </w:ins>
      <w:r w:rsidR="00806920" w:rsidRPr="00185159">
        <w:rPr>
          <w:i w:val="0"/>
          <w:iCs/>
          <w:rPrChange w:id="3158" w:author="jennifer piehl" w:date="2020-03-05T10:48:00Z">
            <w:rPr/>
          </w:rPrChange>
        </w:rPr>
        <w:t>for</w:t>
      </w:r>
      <w:ins w:id="3159" w:author="jennifer piehl" w:date="2020-03-06T12:41:00Z">
        <w:r w:rsidR="00E760FA">
          <w:rPr>
            <w:i w:val="0"/>
            <w:iCs/>
          </w:rPr>
          <w:t xml:space="preserve"> the</w:t>
        </w:r>
      </w:ins>
      <w:r w:rsidR="00806920" w:rsidRPr="00185159">
        <w:rPr>
          <w:i w:val="0"/>
          <w:iCs/>
          <w:rPrChange w:id="3160" w:author="jennifer piehl" w:date="2020-03-05T10:48:00Z">
            <w:rPr/>
          </w:rPrChange>
        </w:rPr>
        <w:t xml:space="preserve"> </w:t>
      </w:r>
      <w:del w:id="3161" w:author="jennifer piehl" w:date="2020-03-06T12:38:00Z">
        <w:r w:rsidR="00806920" w:rsidRPr="00185159" w:rsidDel="00A32AFB">
          <w:rPr>
            <w:i w:val="0"/>
            <w:iCs/>
            <w:rPrChange w:id="3162" w:author="jennifer piehl" w:date="2020-03-05T10:48:00Z">
              <w:rPr/>
            </w:rPrChange>
          </w:rPr>
          <w:delText>the monsoon (</w:delText>
        </w:r>
      </w:del>
      <w:r w:rsidR="00806920" w:rsidRPr="00185159">
        <w:rPr>
          <w:i w:val="0"/>
          <w:iCs/>
          <w:rPrChange w:id="3163" w:author="jennifer piehl" w:date="2020-03-05T10:48:00Z">
            <w:rPr/>
          </w:rPrChange>
        </w:rPr>
        <w:t>Jul</w:t>
      </w:r>
      <w:del w:id="3164" w:author="jennifer piehl" w:date="2020-03-06T12:38:00Z">
        <w:r w:rsidR="00806920" w:rsidRPr="00185159" w:rsidDel="00A32AFB">
          <w:rPr>
            <w:i w:val="0"/>
            <w:iCs/>
            <w:rPrChange w:id="3165" w:author="jennifer piehl" w:date="2020-03-05T10:48:00Z">
              <w:rPr/>
            </w:rPrChange>
          </w:rPr>
          <w:delText>-</w:delText>
        </w:r>
      </w:del>
      <w:ins w:id="3166" w:author="jennifer piehl" w:date="2020-03-06T12:38:00Z">
        <w:r w:rsidR="00A32AFB">
          <w:rPr>
            <w:i w:val="0"/>
            <w:iCs/>
          </w:rPr>
          <w:t>y–</w:t>
        </w:r>
      </w:ins>
      <w:r w:rsidR="00806920" w:rsidRPr="00185159">
        <w:rPr>
          <w:i w:val="0"/>
          <w:iCs/>
          <w:rPrChange w:id="3167" w:author="jennifer piehl" w:date="2020-03-05T10:48:00Z">
            <w:rPr/>
          </w:rPrChange>
        </w:rPr>
        <w:t>Sep</w:t>
      </w:r>
      <w:del w:id="3168" w:author="jennifer piehl" w:date="2020-03-06T12:38:00Z">
        <w:r w:rsidR="00806920" w:rsidRPr="00185159" w:rsidDel="00A32AFB">
          <w:rPr>
            <w:i w:val="0"/>
            <w:iCs/>
            <w:rPrChange w:id="3169" w:author="jennifer piehl" w:date="2020-03-05T10:48:00Z">
              <w:rPr/>
            </w:rPrChange>
          </w:rPr>
          <w:delText>)</w:delText>
        </w:r>
      </w:del>
      <w:ins w:id="3170" w:author="jennifer piehl" w:date="2020-03-06T12:38:00Z">
        <w:r w:rsidR="00A32AFB">
          <w:rPr>
            <w:i w:val="0"/>
            <w:iCs/>
          </w:rPr>
          <w:t>tember</w:t>
        </w:r>
      </w:ins>
      <w:r w:rsidR="00806920" w:rsidRPr="00185159">
        <w:rPr>
          <w:i w:val="0"/>
          <w:iCs/>
          <w:rPrChange w:id="3171" w:author="jennifer piehl" w:date="2020-03-05T10:48:00Z">
            <w:rPr/>
          </w:rPrChange>
        </w:rPr>
        <w:t xml:space="preserve"> </w:t>
      </w:r>
      <w:ins w:id="3172" w:author="jennifer piehl" w:date="2020-03-06T12:39:00Z">
        <w:r w:rsidR="00A32AFB" w:rsidRPr="003A6CEE">
          <w:rPr>
            <w:i w:val="0"/>
            <w:iCs/>
          </w:rPr>
          <w:t xml:space="preserve"> (</w:t>
        </w:r>
        <m:oMath>
          <m:sSub>
            <m:sSubPr>
              <m:ctrlPr>
                <w:rPr>
                  <w:rFonts w:ascii="Cambria Math" w:hAnsi="Cambria Math"/>
                  <w:iCs/>
                </w:rPr>
              </m:ctrlPr>
            </m:sSubPr>
            <m:e>
              <m:r>
                <w:rPr>
                  <w:rFonts w:ascii="Cambria Math" w:hAnsi="Cambria Math"/>
                  <w:rPrChange w:id="3173" w:author="jennifer piehl" w:date="2020-03-06T12:41:00Z">
                    <w:rPr>
                      <w:rFonts w:ascii="Cambria Math" w:hAnsi="Cambria Math"/>
                    </w:rPr>
                  </w:rPrChange>
                </w:rPr>
                <m:t>S</m:t>
              </m:r>
            </m:e>
            <m:sub>
              <m:r>
                <w:rPr>
                  <w:rFonts w:ascii="Cambria Math" w:hAnsi="Cambria Math"/>
                  <w:rPrChange w:id="3174" w:author="jennifer piehl" w:date="2020-03-06T12:41:00Z">
                    <w:rPr>
                      <w:rFonts w:ascii="Cambria Math" w:hAnsi="Cambria Math"/>
                    </w:rPr>
                  </w:rPrChange>
                </w:rPr>
                <m:t>t</m:t>
              </m:r>
            </m:sub>
          </m:sSub>
          <m:r>
            <w:rPr>
              <w:rFonts w:ascii="Cambria Math" w:hAnsi="Cambria Math"/>
            </w:rPr>
            <m:t>)</m:t>
          </m:r>
        </m:oMath>
        <w:r w:rsidR="00A32AFB" w:rsidRPr="003A6CEE">
          <w:rPr>
            <w:i w:val="0"/>
            <w:iCs/>
          </w:rPr>
          <w:t xml:space="preserve"> </w:t>
        </w:r>
      </w:ins>
      <w:r w:rsidR="00806920" w:rsidRPr="00185159">
        <w:rPr>
          <w:i w:val="0"/>
          <w:iCs/>
          <w:rPrChange w:id="3175" w:author="jennifer piehl" w:date="2020-03-05T10:48:00Z">
            <w:rPr/>
          </w:rPrChange>
        </w:rPr>
        <w:t xml:space="preserve">and </w:t>
      </w:r>
      <w:del w:id="3176" w:author="jennifer piehl" w:date="2020-03-06T12:38:00Z">
        <w:r w:rsidR="00806920" w:rsidRPr="00185159" w:rsidDel="00A32AFB">
          <w:rPr>
            <w:i w:val="0"/>
            <w:iCs/>
            <w:rPrChange w:id="3177" w:author="jennifer piehl" w:date="2020-03-05T10:48:00Z">
              <w:rPr/>
            </w:rPrChange>
          </w:rPr>
          <w:delText>post-monsoon (</w:delText>
        </w:r>
      </w:del>
      <w:r w:rsidR="00806920" w:rsidRPr="00185159">
        <w:rPr>
          <w:i w:val="0"/>
          <w:iCs/>
          <w:rPrChange w:id="3178" w:author="jennifer piehl" w:date="2020-03-05T10:48:00Z">
            <w:rPr/>
          </w:rPrChange>
        </w:rPr>
        <w:t>Oct</w:t>
      </w:r>
      <w:ins w:id="3179" w:author="jennifer piehl" w:date="2020-03-06T12:38:00Z">
        <w:r w:rsidR="00A32AFB">
          <w:rPr>
            <w:i w:val="0"/>
            <w:iCs/>
          </w:rPr>
          <w:t>ober–</w:t>
        </w:r>
      </w:ins>
      <w:del w:id="3180" w:author="jennifer piehl" w:date="2020-03-06T12:38:00Z">
        <w:r w:rsidR="00806920" w:rsidRPr="00185159" w:rsidDel="00A32AFB">
          <w:rPr>
            <w:i w:val="0"/>
            <w:iCs/>
            <w:rPrChange w:id="3181" w:author="jennifer piehl" w:date="2020-03-05T10:48:00Z">
              <w:rPr/>
            </w:rPrChange>
          </w:rPr>
          <w:delText>-</w:delText>
        </w:r>
      </w:del>
      <w:r w:rsidR="00806920" w:rsidRPr="00185159">
        <w:rPr>
          <w:i w:val="0"/>
          <w:iCs/>
          <w:rPrChange w:id="3182" w:author="jennifer piehl" w:date="2020-03-05T10:48:00Z">
            <w:rPr/>
          </w:rPrChange>
        </w:rPr>
        <w:t>Mar</w:t>
      </w:r>
      <w:del w:id="3183" w:author="jennifer piehl" w:date="2020-03-06T12:38:00Z">
        <w:r w:rsidR="00806920" w:rsidRPr="00185159" w:rsidDel="00A32AFB">
          <w:rPr>
            <w:i w:val="0"/>
            <w:iCs/>
            <w:rPrChange w:id="3184" w:author="jennifer piehl" w:date="2020-03-05T10:48:00Z">
              <w:rPr/>
            </w:rPrChange>
          </w:rPr>
          <w:delText>)</w:delText>
        </w:r>
      </w:del>
      <w:ins w:id="3185" w:author="jennifer piehl" w:date="2020-03-06T12:38:00Z">
        <w:r w:rsidR="00A32AFB">
          <w:rPr>
            <w:i w:val="0"/>
            <w:iCs/>
          </w:rPr>
          <w:t>ch</w:t>
        </w:r>
      </w:ins>
      <w:r w:rsidR="00806920" w:rsidRPr="00185159">
        <w:rPr>
          <w:i w:val="0"/>
          <w:iCs/>
          <w:rPrChange w:id="3186" w:author="jennifer piehl" w:date="2020-03-05T10:48:00Z">
            <w:rPr/>
          </w:rPrChange>
        </w:rPr>
        <w:t xml:space="preserve"> </w:t>
      </w:r>
      <w:del w:id="3187" w:author="jennifer piehl" w:date="2020-03-06T12:39:00Z">
        <w:r w:rsidR="00806920" w:rsidRPr="00185159" w:rsidDel="00A32AFB">
          <w:rPr>
            <w:i w:val="0"/>
            <w:iCs/>
            <w:rPrChange w:id="3188" w:author="jennifer piehl" w:date="2020-03-05T10:48:00Z">
              <w:rPr/>
            </w:rPrChange>
          </w:rPr>
          <w:delText>catch</w:delText>
        </w:r>
      </w:del>
      <w:del w:id="3189" w:author="jennifer piehl" w:date="2020-03-06T12:38:00Z">
        <w:r w:rsidR="00806920" w:rsidRPr="00185159" w:rsidDel="00A32AFB">
          <w:rPr>
            <w:i w:val="0"/>
            <w:iCs/>
            <w:rPrChange w:id="3190" w:author="jennifer piehl" w:date="2020-03-05T10:48:00Z">
              <w:rPr/>
            </w:rPrChange>
          </w:rPr>
          <w:delText xml:space="preserve"> (</w:delText>
        </w:r>
        <m:oMath>
          <m:sSub>
            <m:sSubPr>
              <m:ctrlPr>
                <w:rPr>
                  <w:rFonts w:ascii="Cambria Math" w:hAnsi="Cambria Math"/>
                  <w:i w:val="0"/>
                  <w:iCs/>
                </w:rPr>
              </m:ctrlPr>
            </m:sSubPr>
            <m:e>
              <m:r>
                <w:rPr>
                  <w:rFonts w:ascii="Cambria Math" w:hAnsi="Cambria Math"/>
                  <w:rPrChange w:id="3191" w:author="jennifer piehl" w:date="2020-03-05T10:48:00Z">
                    <w:rPr>
                      <w:rFonts w:ascii="Cambria Math" w:hAnsi="Cambria Math"/>
                    </w:rPr>
                  </w:rPrChange>
                </w:rPr>
                <m:t>S</m:t>
              </m:r>
            </m:e>
            <m:sub>
              <m:r>
                <w:rPr>
                  <w:rFonts w:ascii="Cambria Math" w:hAnsi="Cambria Math"/>
                  <w:rPrChange w:id="3192" w:author="jennifer piehl" w:date="2020-03-05T10:48:00Z">
                    <w:rPr>
                      <w:rFonts w:ascii="Cambria Math" w:hAnsi="Cambria Math"/>
                    </w:rPr>
                  </w:rPrChange>
                </w:rPr>
                <m:t>t</m:t>
              </m:r>
            </m:sub>
          </m:sSub>
        </m:oMath>
        <w:r w:rsidR="00806920" w:rsidRPr="00185159" w:rsidDel="00A32AFB">
          <w:rPr>
            <w:i w:val="0"/>
            <w:iCs/>
            <w:rPrChange w:id="3193" w:author="jennifer piehl" w:date="2020-03-05T10:48:00Z">
              <w:rPr/>
            </w:rPrChange>
          </w:rPr>
          <w:delText xml:space="preserve"> </w:delText>
        </w:r>
      </w:del>
      <w:del w:id="3194" w:author="jennifer piehl" w:date="2020-03-06T12:39:00Z">
        <w:r w:rsidR="00806920" w:rsidRPr="00185159" w:rsidDel="00A32AFB">
          <w:rPr>
            <w:i w:val="0"/>
            <w:iCs/>
            <w:rPrChange w:id="3195" w:author="jennifer piehl" w:date="2020-03-05T10:48:00Z">
              <w:rPr/>
            </w:rPrChange>
          </w:rPr>
          <w:delText xml:space="preserve">and </w:delText>
        </w:r>
      </w:del>
      <w:ins w:id="3196" w:author="jennifer piehl" w:date="2020-03-06T12:39:00Z">
        <w:r w:rsidR="00A32AFB">
          <w:rPr>
            <w:i w:val="0"/>
            <w:iCs/>
          </w:rPr>
          <w:t>(</w:t>
        </w:r>
      </w:ins>
      <m:oMath>
        <m:sSub>
          <m:sSubPr>
            <m:ctrlPr>
              <w:rPr>
                <w:rFonts w:ascii="Cambria Math" w:hAnsi="Cambria Math"/>
                <w:iCs/>
              </w:rPr>
            </m:ctrlPr>
          </m:sSubPr>
          <m:e>
            <m:r>
              <w:rPr>
                <w:rFonts w:ascii="Cambria Math" w:hAnsi="Cambria Math"/>
                <w:rPrChange w:id="3197" w:author="jennifer piehl" w:date="2020-03-06T12:41:00Z">
                  <w:rPr>
                    <w:rFonts w:ascii="Cambria Math" w:hAnsi="Cambria Math"/>
                  </w:rPr>
                </w:rPrChange>
              </w:rPr>
              <m:t>N</m:t>
            </m:r>
          </m:e>
          <m:sub>
            <m:r>
              <w:rPr>
                <w:rFonts w:ascii="Cambria Math" w:hAnsi="Cambria Math"/>
                <w:rPrChange w:id="3198" w:author="jennifer piehl" w:date="2020-03-06T12:41:00Z">
                  <w:rPr>
                    <w:rFonts w:ascii="Cambria Math" w:hAnsi="Cambria Math"/>
                  </w:rPr>
                </w:rPrChange>
              </w:rPr>
              <m:t>t</m:t>
            </m:r>
          </m:sub>
        </m:sSub>
      </m:oMath>
      <w:r w:rsidR="00806920" w:rsidRPr="00185159">
        <w:rPr>
          <w:i w:val="0"/>
          <w:iCs/>
          <w:rPrChange w:id="3199" w:author="jennifer piehl" w:date="2020-03-05T10:48:00Z">
            <w:rPr/>
          </w:rPrChange>
        </w:rPr>
        <w:t xml:space="preserve">) </w:t>
      </w:r>
      <w:ins w:id="3200" w:author="jennifer piehl" w:date="2020-03-06T12:39:00Z">
        <w:r w:rsidR="00A32AFB">
          <w:rPr>
            <w:i w:val="0"/>
            <w:iCs/>
          </w:rPr>
          <w:t>catch</w:t>
        </w:r>
      </w:ins>
      <w:ins w:id="3201" w:author="jennifer piehl" w:date="2020-03-06T12:41:00Z">
        <w:r w:rsidR="00E760FA">
          <w:rPr>
            <w:i w:val="0"/>
            <w:iCs/>
          </w:rPr>
          <w:t>e</w:t>
        </w:r>
      </w:ins>
      <w:del w:id="3202" w:author="jennifer piehl" w:date="2020-03-06T12:41:00Z">
        <w:r w:rsidR="00806920" w:rsidRPr="00185159" w:rsidDel="00E760FA">
          <w:rPr>
            <w:i w:val="0"/>
            <w:iCs/>
            <w:rPrChange w:id="3203" w:author="jennifer piehl" w:date="2020-03-05T10:48:00Z">
              <w:rPr/>
            </w:rPrChange>
          </w:rPr>
          <w:delText>model</w:delText>
        </w:r>
      </w:del>
      <w:r w:rsidR="00806920" w:rsidRPr="00185159">
        <w:rPr>
          <w:i w:val="0"/>
          <w:iCs/>
          <w:rPrChange w:id="3204" w:author="jennifer piehl" w:date="2020-03-05T10:48:00Z">
            <w:rPr/>
          </w:rPrChange>
        </w:rPr>
        <w:t>s</w:t>
      </w:r>
      <w:del w:id="3205" w:author="jennifer piehl" w:date="2020-03-05T10:50:00Z">
        <w:r w:rsidR="00806920" w:rsidRPr="00185159" w:rsidDel="00185159">
          <w:rPr>
            <w:i w:val="0"/>
            <w:iCs/>
            <w:rPrChange w:id="3206" w:author="jennifer piehl" w:date="2020-03-05T10:48:00Z">
              <w:rPr/>
            </w:rPrChange>
          </w:rPr>
          <w:delText xml:space="preserve">. </w:delText>
        </w:r>
      </w:del>
      <w:del w:id="3207" w:author="jennifer piehl" w:date="2020-03-05T10:49:00Z">
        <w:r w:rsidR="00806920" w:rsidRPr="00185159" w:rsidDel="00185159">
          <w:rPr>
            <w:i w:val="0"/>
            <w:iCs/>
            <w:rPrChange w:id="3208" w:author="jennifer piehl" w:date="2020-03-05T10:48:00Z">
              <w:rPr/>
            </w:rPrChange>
          </w:rPr>
          <w:delText>M0, M1 and M2 are the base models with only prior catch as covariates. To the base models, the listed environmental covariates are added. The full set of covariate models and the results of the tests on the nested models sets are given in Appendix B. The LOOCV RMSE (root mean square error) is the out-of-sample prediction error. The LOOCV RSME for the null model for Jul-Sep catch was 1.599 and the LOOCV RMSE for the null model for Oct-Mar catch was 1.015. The fitted versus observed catches from the models with and without 2.5-year average SST are shown in Figure 6.</w:delText>
        </w:r>
      </w:del>
    </w:p>
    <w:tbl>
      <w:tblPr>
        <w:tblStyle w:val="Table"/>
        <w:tblW w:w="0" w:type="pct"/>
        <w:tblLook w:val="07E0" w:firstRow="1" w:lastRow="1" w:firstColumn="1" w:lastColumn="1" w:noHBand="1" w:noVBand="1"/>
      </w:tblPr>
      <w:tblGrid>
        <w:gridCol w:w="4675"/>
        <w:gridCol w:w="1320"/>
        <w:gridCol w:w="894"/>
        <w:gridCol w:w="818"/>
        <w:gridCol w:w="930"/>
        <w:gridCol w:w="939"/>
      </w:tblGrid>
      <w:tr w:rsidR="008062F9" w:rsidRPr="003E2A48" w14:paraId="5695C179" w14:textId="77777777">
        <w:tc>
          <w:tcPr>
            <w:tcW w:w="0" w:type="auto"/>
            <w:tcBorders>
              <w:bottom w:val="single" w:sz="0" w:space="0" w:color="auto"/>
            </w:tcBorders>
            <w:vAlign w:val="bottom"/>
          </w:tcPr>
          <w:p w14:paraId="15A8AD86" w14:textId="77777777" w:rsidR="008062F9" w:rsidRPr="003E2A48" w:rsidRDefault="00806920" w:rsidP="00354701">
            <w:pPr>
              <w:pStyle w:val="Compact"/>
              <w:spacing w:before="0" w:after="0" w:line="480" w:lineRule="auto"/>
            </w:pPr>
            <w:r w:rsidRPr="003E2A48">
              <w:t>Model</w:t>
            </w:r>
          </w:p>
        </w:tc>
        <w:tc>
          <w:tcPr>
            <w:tcW w:w="0" w:type="auto"/>
            <w:tcBorders>
              <w:bottom w:val="single" w:sz="0" w:space="0" w:color="auto"/>
            </w:tcBorders>
            <w:vAlign w:val="bottom"/>
          </w:tcPr>
          <w:p w14:paraId="0315A847" w14:textId="77777777" w:rsidR="008062F9" w:rsidRPr="003E2A48" w:rsidRDefault="00806920" w:rsidP="00354701">
            <w:pPr>
              <w:pStyle w:val="Compact"/>
              <w:spacing w:before="0" w:after="0" w:line="480" w:lineRule="auto"/>
              <w:jc w:val="center"/>
            </w:pPr>
            <w:r w:rsidRPr="003E2A48">
              <w:t>Residual df</w:t>
            </w:r>
          </w:p>
        </w:tc>
        <w:tc>
          <w:tcPr>
            <w:tcW w:w="0" w:type="auto"/>
            <w:tcBorders>
              <w:bottom w:val="single" w:sz="0" w:space="0" w:color="auto"/>
            </w:tcBorders>
            <w:vAlign w:val="bottom"/>
          </w:tcPr>
          <w:p w14:paraId="70E560EA" w14:textId="77777777" w:rsidR="008062F9" w:rsidRPr="003E2A48" w:rsidRDefault="00806920" w:rsidP="00354701">
            <w:pPr>
              <w:pStyle w:val="Compact"/>
              <w:spacing w:before="0" w:after="0" w:line="480" w:lineRule="auto"/>
              <w:jc w:val="center"/>
            </w:pPr>
            <w:r w:rsidRPr="003E2A48">
              <w:t>Adj.R2</w:t>
            </w:r>
          </w:p>
        </w:tc>
        <w:tc>
          <w:tcPr>
            <w:tcW w:w="0" w:type="auto"/>
            <w:tcBorders>
              <w:bottom w:val="single" w:sz="0" w:space="0" w:color="auto"/>
            </w:tcBorders>
            <w:vAlign w:val="bottom"/>
          </w:tcPr>
          <w:p w14:paraId="2AC3E8E6" w14:textId="77777777" w:rsidR="008062F9" w:rsidRPr="003E2A48" w:rsidRDefault="00806920" w:rsidP="00354701">
            <w:pPr>
              <w:pStyle w:val="Compact"/>
              <w:spacing w:before="0" w:after="0" w:line="480" w:lineRule="auto"/>
              <w:jc w:val="center"/>
            </w:pPr>
            <w:r w:rsidRPr="003E2A48">
              <w:t>RMSE</w:t>
            </w:r>
          </w:p>
        </w:tc>
        <w:tc>
          <w:tcPr>
            <w:tcW w:w="0" w:type="auto"/>
            <w:tcBorders>
              <w:bottom w:val="single" w:sz="0" w:space="0" w:color="auto"/>
            </w:tcBorders>
            <w:vAlign w:val="bottom"/>
          </w:tcPr>
          <w:p w14:paraId="38CA7BB9" w14:textId="77777777" w:rsidR="008062F9" w:rsidRPr="003E2A48" w:rsidRDefault="00806920" w:rsidP="00354701">
            <w:pPr>
              <w:pStyle w:val="Compact"/>
              <w:spacing w:before="0" w:after="0" w:line="480" w:lineRule="auto"/>
              <w:jc w:val="center"/>
            </w:pPr>
            <w:r w:rsidRPr="003E2A48">
              <w:t>AIC</w:t>
            </w:r>
          </w:p>
        </w:tc>
        <w:tc>
          <w:tcPr>
            <w:tcW w:w="0" w:type="auto"/>
            <w:tcBorders>
              <w:bottom w:val="single" w:sz="0" w:space="0" w:color="auto"/>
            </w:tcBorders>
            <w:vAlign w:val="bottom"/>
          </w:tcPr>
          <w:p w14:paraId="4AF93C93" w14:textId="77777777" w:rsidR="008062F9" w:rsidRPr="003E2A48" w:rsidRDefault="00806920" w:rsidP="00354701">
            <w:pPr>
              <w:pStyle w:val="Compact"/>
              <w:spacing w:before="0" w:after="0" w:line="480" w:lineRule="auto"/>
              <w:jc w:val="center"/>
            </w:pPr>
            <w:r w:rsidRPr="003E2A48">
              <w:t>LOOCV</w:t>
            </w:r>
          </w:p>
        </w:tc>
      </w:tr>
      <w:tr w:rsidR="008062F9" w:rsidRPr="003E2A48" w14:paraId="5C35E6BA" w14:textId="77777777">
        <w:tc>
          <w:tcPr>
            <w:tcW w:w="0" w:type="auto"/>
          </w:tcPr>
          <w:p w14:paraId="4A2C1247" w14:textId="77777777" w:rsidR="008062F9" w:rsidRPr="003E2A48" w:rsidRDefault="00806920" w:rsidP="00354701">
            <w:pPr>
              <w:pStyle w:val="Compact"/>
              <w:spacing w:before="0" w:after="0" w:line="480" w:lineRule="auto"/>
            </w:pPr>
            <w:r w:rsidRPr="003E2A48">
              <w:t>Jul-Sep catch models with covariates</w:t>
            </w:r>
          </w:p>
        </w:tc>
        <w:tc>
          <w:tcPr>
            <w:tcW w:w="0" w:type="auto"/>
          </w:tcPr>
          <w:p w14:paraId="17C60709" w14:textId="77777777" w:rsidR="008062F9" w:rsidRPr="003E2A48" w:rsidRDefault="008062F9" w:rsidP="00354701">
            <w:pPr>
              <w:spacing w:after="0" w:line="480" w:lineRule="auto"/>
            </w:pPr>
          </w:p>
        </w:tc>
        <w:tc>
          <w:tcPr>
            <w:tcW w:w="0" w:type="auto"/>
          </w:tcPr>
          <w:p w14:paraId="2308A48F" w14:textId="77777777" w:rsidR="008062F9" w:rsidRPr="003E2A48" w:rsidRDefault="008062F9" w:rsidP="00354701">
            <w:pPr>
              <w:spacing w:after="0" w:line="480" w:lineRule="auto"/>
            </w:pPr>
          </w:p>
        </w:tc>
        <w:tc>
          <w:tcPr>
            <w:tcW w:w="0" w:type="auto"/>
          </w:tcPr>
          <w:p w14:paraId="1D9DD5F2" w14:textId="77777777" w:rsidR="008062F9" w:rsidRPr="003E2A48" w:rsidRDefault="008062F9" w:rsidP="00354701">
            <w:pPr>
              <w:spacing w:after="0" w:line="480" w:lineRule="auto"/>
            </w:pPr>
          </w:p>
        </w:tc>
        <w:tc>
          <w:tcPr>
            <w:tcW w:w="0" w:type="auto"/>
          </w:tcPr>
          <w:p w14:paraId="4B257024" w14:textId="77777777" w:rsidR="008062F9" w:rsidRPr="003E2A48" w:rsidRDefault="008062F9" w:rsidP="00354701">
            <w:pPr>
              <w:spacing w:after="0" w:line="480" w:lineRule="auto"/>
            </w:pPr>
          </w:p>
        </w:tc>
        <w:tc>
          <w:tcPr>
            <w:tcW w:w="0" w:type="auto"/>
          </w:tcPr>
          <w:p w14:paraId="764BFD00" w14:textId="77777777" w:rsidR="008062F9" w:rsidRPr="003E2A48" w:rsidRDefault="008062F9" w:rsidP="00354701">
            <w:pPr>
              <w:spacing w:after="0" w:line="480" w:lineRule="auto"/>
            </w:pPr>
          </w:p>
        </w:tc>
      </w:tr>
      <w:tr w:rsidR="008062F9" w:rsidRPr="003E2A48" w14:paraId="44779085" w14:textId="77777777">
        <w:tc>
          <w:tcPr>
            <w:tcW w:w="0" w:type="auto"/>
          </w:tcPr>
          <w:p w14:paraId="1AE165FC" w14:textId="77777777" w:rsidR="008062F9" w:rsidRPr="003E2A48" w:rsidRDefault="00627EA9" w:rsidP="00354701">
            <w:pPr>
              <w:pStyle w:val="Compact"/>
              <w:spacing w:before="0" w:after="0" w:line="480" w:lineRule="auto"/>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806920" w:rsidRPr="003E2A48">
              <w:t xml:space="preserve"> = Jun-Sep SST current season</w:t>
            </w:r>
          </w:p>
        </w:tc>
        <w:tc>
          <w:tcPr>
            <w:tcW w:w="0" w:type="auto"/>
          </w:tcPr>
          <w:p w14:paraId="5412240D" w14:textId="77777777" w:rsidR="008062F9" w:rsidRPr="003E2A48" w:rsidRDefault="008062F9" w:rsidP="00354701">
            <w:pPr>
              <w:spacing w:after="0" w:line="480" w:lineRule="auto"/>
            </w:pPr>
          </w:p>
        </w:tc>
        <w:tc>
          <w:tcPr>
            <w:tcW w:w="0" w:type="auto"/>
          </w:tcPr>
          <w:p w14:paraId="56FDE6B4" w14:textId="77777777" w:rsidR="008062F9" w:rsidRPr="003E2A48" w:rsidRDefault="008062F9" w:rsidP="00354701">
            <w:pPr>
              <w:spacing w:after="0" w:line="480" w:lineRule="auto"/>
            </w:pPr>
          </w:p>
        </w:tc>
        <w:tc>
          <w:tcPr>
            <w:tcW w:w="0" w:type="auto"/>
          </w:tcPr>
          <w:p w14:paraId="65887B61" w14:textId="77777777" w:rsidR="008062F9" w:rsidRPr="003E2A48" w:rsidRDefault="008062F9" w:rsidP="00354701">
            <w:pPr>
              <w:spacing w:after="0" w:line="480" w:lineRule="auto"/>
            </w:pPr>
          </w:p>
        </w:tc>
        <w:tc>
          <w:tcPr>
            <w:tcW w:w="0" w:type="auto"/>
          </w:tcPr>
          <w:p w14:paraId="3FF218F9" w14:textId="77777777" w:rsidR="008062F9" w:rsidRPr="003E2A48" w:rsidRDefault="008062F9" w:rsidP="00354701">
            <w:pPr>
              <w:spacing w:after="0" w:line="480" w:lineRule="auto"/>
            </w:pPr>
          </w:p>
        </w:tc>
        <w:tc>
          <w:tcPr>
            <w:tcW w:w="0" w:type="auto"/>
          </w:tcPr>
          <w:p w14:paraId="45B4CF0A" w14:textId="77777777" w:rsidR="008062F9" w:rsidRPr="003E2A48" w:rsidRDefault="008062F9" w:rsidP="00354701">
            <w:pPr>
              <w:spacing w:after="0" w:line="480" w:lineRule="auto"/>
            </w:pPr>
          </w:p>
        </w:tc>
      </w:tr>
      <w:tr w:rsidR="008062F9" w:rsidRPr="003E2A48" w14:paraId="4EE6842E" w14:textId="77777777">
        <w:tc>
          <w:tcPr>
            <w:tcW w:w="0" w:type="auto"/>
          </w:tcPr>
          <w:p w14:paraId="39F008A5" w14:textId="77777777" w:rsidR="008062F9" w:rsidRPr="003E2A48" w:rsidRDefault="00627EA9" w:rsidP="00354701">
            <w:pPr>
              <w:pStyle w:val="Compact"/>
              <w:spacing w:before="0" w:after="0" w:line="480" w:lineRule="auto"/>
            </w:pPr>
            <m:oMath>
              <m:sSub>
                <m:sSubPr>
                  <m:ctrlPr>
                    <w:rPr>
                      <w:rFonts w:ascii="Cambria Math" w:hAnsi="Cambria Math"/>
                    </w:rPr>
                  </m:ctrlPr>
                </m:sSubPr>
                <m:e>
                  <m:r>
                    <w:rPr>
                      <w:rFonts w:ascii="Cambria Math" w:hAnsi="Cambria Math"/>
                    </w:rPr>
                    <m:t>W</m:t>
                  </m:r>
                </m:e>
                <m:sub>
                  <m:r>
                    <w:rPr>
                      <w:rFonts w:ascii="Cambria Math" w:hAnsi="Cambria Math"/>
                    </w:rPr>
                    <m:t>t</m:t>
                  </m:r>
                </m:sub>
              </m:sSub>
            </m:oMath>
            <w:r w:rsidR="00806920" w:rsidRPr="003E2A48">
              <w:t xml:space="preserve"> = Jun-Sep Bakun-UPW current season</w:t>
            </w:r>
          </w:p>
        </w:tc>
        <w:tc>
          <w:tcPr>
            <w:tcW w:w="0" w:type="auto"/>
          </w:tcPr>
          <w:p w14:paraId="488882F9" w14:textId="77777777" w:rsidR="008062F9" w:rsidRPr="003E2A48" w:rsidRDefault="008062F9" w:rsidP="00354701">
            <w:pPr>
              <w:spacing w:after="0" w:line="480" w:lineRule="auto"/>
            </w:pPr>
          </w:p>
        </w:tc>
        <w:tc>
          <w:tcPr>
            <w:tcW w:w="0" w:type="auto"/>
          </w:tcPr>
          <w:p w14:paraId="38156CEA" w14:textId="77777777" w:rsidR="008062F9" w:rsidRPr="003E2A48" w:rsidRDefault="008062F9" w:rsidP="00354701">
            <w:pPr>
              <w:spacing w:after="0" w:line="480" w:lineRule="auto"/>
            </w:pPr>
          </w:p>
        </w:tc>
        <w:tc>
          <w:tcPr>
            <w:tcW w:w="0" w:type="auto"/>
          </w:tcPr>
          <w:p w14:paraId="29001A69" w14:textId="77777777" w:rsidR="008062F9" w:rsidRPr="003E2A48" w:rsidRDefault="008062F9" w:rsidP="00354701">
            <w:pPr>
              <w:spacing w:after="0" w:line="480" w:lineRule="auto"/>
            </w:pPr>
          </w:p>
        </w:tc>
        <w:tc>
          <w:tcPr>
            <w:tcW w:w="0" w:type="auto"/>
          </w:tcPr>
          <w:p w14:paraId="0401F9FA" w14:textId="77777777" w:rsidR="008062F9" w:rsidRPr="003E2A48" w:rsidRDefault="008062F9" w:rsidP="00354701">
            <w:pPr>
              <w:spacing w:after="0" w:line="480" w:lineRule="auto"/>
            </w:pPr>
          </w:p>
        </w:tc>
        <w:tc>
          <w:tcPr>
            <w:tcW w:w="0" w:type="auto"/>
          </w:tcPr>
          <w:p w14:paraId="5ADF9867" w14:textId="77777777" w:rsidR="008062F9" w:rsidRPr="003E2A48" w:rsidRDefault="008062F9" w:rsidP="00354701">
            <w:pPr>
              <w:spacing w:after="0" w:line="480" w:lineRule="auto"/>
            </w:pPr>
          </w:p>
        </w:tc>
      </w:tr>
      <w:tr w:rsidR="008062F9" w:rsidRPr="003E2A48" w14:paraId="34CB986B" w14:textId="77777777">
        <w:tc>
          <w:tcPr>
            <w:tcW w:w="0" w:type="auto"/>
          </w:tcPr>
          <w:p w14:paraId="7C69AD9A" w14:textId="77777777" w:rsidR="008062F9" w:rsidRPr="003E2A48" w:rsidRDefault="00627EA9" w:rsidP="00354701">
            <w:pPr>
              <w:pStyle w:val="Compact"/>
              <w:spacing w:before="0" w:after="0" w:line="480" w:lineRule="auto"/>
            </w:pPr>
            <m:oMath>
              <m:sSub>
                <m:sSubPr>
                  <m:ctrlPr>
                    <w:rPr>
                      <w:rFonts w:ascii="Cambria Math" w:hAnsi="Cambria Math"/>
                    </w:rPr>
                  </m:ctrlPr>
                </m:sSubPr>
                <m:e>
                  <m:r>
                    <w:rPr>
                      <w:rFonts w:ascii="Cambria Math" w:hAnsi="Cambria Math"/>
                    </w:rPr>
                    <m:t>Z</m:t>
                  </m:r>
                </m:e>
                <m:sub>
                  <m:r>
                    <w:rPr>
                      <w:rFonts w:ascii="Cambria Math" w:hAnsi="Cambria Math"/>
                    </w:rPr>
                    <m:t>t</m:t>
                  </m:r>
                </m:sub>
              </m:sSub>
            </m:oMath>
            <w:r w:rsidR="00806920" w:rsidRPr="003E2A48">
              <w:t xml:space="preserve"> = 2.5-year ave nearshore SST</w:t>
            </w:r>
          </w:p>
          <w:p w14:paraId="7D35E56D" w14:textId="77777777" w:rsidR="004C55C2" w:rsidRPr="003E2A48" w:rsidRDefault="004C55C2" w:rsidP="00354701">
            <w:pPr>
              <w:pStyle w:val="Compact"/>
              <w:spacing w:before="0" w:after="0" w:line="480" w:lineRule="auto"/>
            </w:pPr>
          </w:p>
        </w:tc>
        <w:tc>
          <w:tcPr>
            <w:tcW w:w="0" w:type="auto"/>
          </w:tcPr>
          <w:p w14:paraId="17AF89CD" w14:textId="77777777" w:rsidR="008062F9" w:rsidRPr="003E2A48" w:rsidRDefault="008062F9" w:rsidP="00354701">
            <w:pPr>
              <w:spacing w:after="0" w:line="480" w:lineRule="auto"/>
            </w:pPr>
          </w:p>
        </w:tc>
        <w:tc>
          <w:tcPr>
            <w:tcW w:w="0" w:type="auto"/>
          </w:tcPr>
          <w:p w14:paraId="4446330C" w14:textId="77777777" w:rsidR="008062F9" w:rsidRPr="003E2A48" w:rsidRDefault="008062F9" w:rsidP="00354701">
            <w:pPr>
              <w:spacing w:after="0" w:line="480" w:lineRule="auto"/>
            </w:pPr>
          </w:p>
        </w:tc>
        <w:tc>
          <w:tcPr>
            <w:tcW w:w="0" w:type="auto"/>
          </w:tcPr>
          <w:p w14:paraId="54212854" w14:textId="77777777" w:rsidR="008062F9" w:rsidRPr="003E2A48" w:rsidRDefault="008062F9" w:rsidP="00354701">
            <w:pPr>
              <w:spacing w:after="0" w:line="480" w:lineRule="auto"/>
            </w:pPr>
          </w:p>
        </w:tc>
        <w:tc>
          <w:tcPr>
            <w:tcW w:w="0" w:type="auto"/>
          </w:tcPr>
          <w:p w14:paraId="1714F79C" w14:textId="77777777" w:rsidR="008062F9" w:rsidRPr="003E2A48" w:rsidRDefault="008062F9" w:rsidP="00354701">
            <w:pPr>
              <w:spacing w:after="0" w:line="480" w:lineRule="auto"/>
            </w:pPr>
          </w:p>
        </w:tc>
        <w:tc>
          <w:tcPr>
            <w:tcW w:w="0" w:type="auto"/>
          </w:tcPr>
          <w:p w14:paraId="1A6BCE07" w14:textId="77777777" w:rsidR="008062F9" w:rsidRPr="003E2A48" w:rsidRDefault="008062F9" w:rsidP="00354701">
            <w:pPr>
              <w:spacing w:after="0" w:line="480" w:lineRule="auto"/>
            </w:pPr>
          </w:p>
        </w:tc>
      </w:tr>
      <w:tr w:rsidR="008062F9" w:rsidRPr="003E2A48" w14:paraId="2C009361" w14:textId="77777777">
        <w:tc>
          <w:tcPr>
            <w:tcW w:w="0" w:type="auto"/>
          </w:tcPr>
          <w:p w14:paraId="01A30B5B" w14:textId="77777777" w:rsidR="008062F9" w:rsidRPr="003E2A48" w:rsidRDefault="00806920" w:rsidP="00354701">
            <w:pPr>
              <w:pStyle w:val="Compact"/>
              <w:spacing w:before="0" w:after="0" w:line="480" w:lineRule="auto"/>
            </w:pPr>
            <w:r w:rsidRPr="003E2A48">
              <w:t xml:space="preserve">M0: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0" w:type="auto"/>
          </w:tcPr>
          <w:p w14:paraId="66F7444C" w14:textId="77777777" w:rsidR="008062F9" w:rsidRPr="003E2A48" w:rsidRDefault="00806920" w:rsidP="00354701">
            <w:pPr>
              <w:pStyle w:val="Compact"/>
              <w:spacing w:before="0" w:after="0" w:line="480" w:lineRule="auto"/>
              <w:jc w:val="center"/>
            </w:pPr>
            <w:r w:rsidRPr="003E2A48">
              <w:t>28.6</w:t>
            </w:r>
          </w:p>
        </w:tc>
        <w:tc>
          <w:tcPr>
            <w:tcW w:w="0" w:type="auto"/>
          </w:tcPr>
          <w:p w14:paraId="37041830" w14:textId="77777777" w:rsidR="008062F9" w:rsidRPr="003E2A48" w:rsidRDefault="00806920" w:rsidP="00354701">
            <w:pPr>
              <w:pStyle w:val="Compact"/>
              <w:spacing w:before="0" w:after="0" w:line="480" w:lineRule="auto"/>
              <w:jc w:val="center"/>
            </w:pPr>
            <w:r w:rsidRPr="003E2A48">
              <w:t>24</w:t>
            </w:r>
          </w:p>
        </w:tc>
        <w:tc>
          <w:tcPr>
            <w:tcW w:w="0" w:type="auto"/>
          </w:tcPr>
          <w:p w14:paraId="3320C30E" w14:textId="77777777" w:rsidR="008062F9" w:rsidRPr="003E2A48" w:rsidRDefault="00806920" w:rsidP="00354701">
            <w:pPr>
              <w:pStyle w:val="Compact"/>
              <w:spacing w:before="0" w:after="0" w:line="480" w:lineRule="auto"/>
              <w:jc w:val="center"/>
            </w:pPr>
            <w:r w:rsidRPr="003E2A48">
              <w:t>1.184</w:t>
            </w:r>
          </w:p>
        </w:tc>
        <w:tc>
          <w:tcPr>
            <w:tcW w:w="0" w:type="auto"/>
          </w:tcPr>
          <w:p w14:paraId="0AE7ACDB" w14:textId="77777777" w:rsidR="008062F9" w:rsidRPr="003E2A48" w:rsidRDefault="00806920" w:rsidP="00354701">
            <w:pPr>
              <w:pStyle w:val="Compact"/>
              <w:spacing w:before="0" w:after="0" w:line="480" w:lineRule="auto"/>
              <w:jc w:val="center"/>
            </w:pPr>
            <w:r w:rsidRPr="003E2A48">
              <w:t>109.52</w:t>
            </w:r>
          </w:p>
        </w:tc>
        <w:tc>
          <w:tcPr>
            <w:tcW w:w="0" w:type="auto"/>
          </w:tcPr>
          <w:p w14:paraId="74DF0CF2" w14:textId="77777777" w:rsidR="008062F9" w:rsidRPr="003E2A48" w:rsidRDefault="00806920" w:rsidP="00354701">
            <w:pPr>
              <w:pStyle w:val="Compact"/>
              <w:spacing w:before="0" w:after="0" w:line="480" w:lineRule="auto"/>
              <w:jc w:val="center"/>
            </w:pPr>
            <w:r w:rsidRPr="003E2A48">
              <w:t>1.299</w:t>
            </w:r>
          </w:p>
        </w:tc>
      </w:tr>
      <w:tr w:rsidR="008062F9" w:rsidRPr="003E2A48" w14:paraId="27127D18" w14:textId="77777777">
        <w:tc>
          <w:tcPr>
            <w:tcW w:w="0" w:type="auto"/>
          </w:tcPr>
          <w:p w14:paraId="2D22C6A2"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)=M0+s(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0" w:type="auto"/>
          </w:tcPr>
          <w:p w14:paraId="2A2AF8E3" w14:textId="77777777" w:rsidR="008062F9" w:rsidRPr="003E2A48" w:rsidRDefault="00806920" w:rsidP="00354701">
            <w:pPr>
              <w:pStyle w:val="Compact"/>
              <w:spacing w:before="0" w:after="0" w:line="480" w:lineRule="auto"/>
              <w:jc w:val="center"/>
            </w:pPr>
            <w:r w:rsidRPr="003E2A48">
              <w:t>25.9</w:t>
            </w:r>
          </w:p>
        </w:tc>
        <w:tc>
          <w:tcPr>
            <w:tcW w:w="0" w:type="auto"/>
          </w:tcPr>
          <w:p w14:paraId="4D9AF39B" w14:textId="77777777" w:rsidR="008062F9" w:rsidRPr="003E2A48" w:rsidRDefault="00806920" w:rsidP="00354701">
            <w:pPr>
              <w:pStyle w:val="Compact"/>
              <w:spacing w:before="0" w:after="0" w:line="480" w:lineRule="auto"/>
              <w:jc w:val="center"/>
            </w:pPr>
            <w:r w:rsidRPr="003E2A48">
              <w:t>41</w:t>
            </w:r>
          </w:p>
        </w:tc>
        <w:tc>
          <w:tcPr>
            <w:tcW w:w="0" w:type="auto"/>
          </w:tcPr>
          <w:p w14:paraId="4C8064AA" w14:textId="77777777" w:rsidR="008062F9" w:rsidRPr="003E2A48" w:rsidRDefault="00806920" w:rsidP="00354701">
            <w:pPr>
              <w:pStyle w:val="Compact"/>
              <w:spacing w:before="0" w:after="0" w:line="480" w:lineRule="auto"/>
              <w:jc w:val="center"/>
            </w:pPr>
            <w:r w:rsidRPr="003E2A48">
              <w:t>1.007</w:t>
            </w:r>
          </w:p>
        </w:tc>
        <w:tc>
          <w:tcPr>
            <w:tcW w:w="0" w:type="auto"/>
          </w:tcPr>
          <w:p w14:paraId="74A2A20D" w14:textId="77777777" w:rsidR="008062F9" w:rsidRPr="003E2A48" w:rsidRDefault="00806920" w:rsidP="00354701">
            <w:pPr>
              <w:pStyle w:val="Compact"/>
              <w:spacing w:before="0" w:after="0" w:line="480" w:lineRule="auto"/>
              <w:jc w:val="center"/>
            </w:pPr>
            <w:r w:rsidRPr="003E2A48">
              <w:t>103.43</w:t>
            </w:r>
          </w:p>
        </w:tc>
        <w:tc>
          <w:tcPr>
            <w:tcW w:w="0" w:type="auto"/>
          </w:tcPr>
          <w:p w14:paraId="1E2FB3D4" w14:textId="77777777" w:rsidR="008062F9" w:rsidRPr="003E2A48" w:rsidRDefault="00806920" w:rsidP="00354701">
            <w:pPr>
              <w:pStyle w:val="Compact"/>
              <w:spacing w:before="0" w:after="0" w:line="480" w:lineRule="auto"/>
              <w:jc w:val="center"/>
            </w:pPr>
            <w:r w:rsidRPr="003E2A48">
              <w:t>1.192</w:t>
            </w:r>
          </w:p>
        </w:tc>
      </w:tr>
      <w:tr w:rsidR="008062F9" w:rsidRPr="003E2A48" w14:paraId="4ED6E734" w14:textId="77777777">
        <w:tc>
          <w:tcPr>
            <w:tcW w:w="0" w:type="auto"/>
          </w:tcPr>
          <w:p w14:paraId="0B55DA96"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)=M0+β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0" w:type="auto"/>
          </w:tcPr>
          <w:p w14:paraId="77AF704D" w14:textId="77777777" w:rsidR="008062F9" w:rsidRPr="003E2A48" w:rsidRDefault="00806920" w:rsidP="00354701">
            <w:pPr>
              <w:pStyle w:val="Compact"/>
              <w:spacing w:before="0" w:after="0" w:line="480" w:lineRule="auto"/>
              <w:jc w:val="center"/>
            </w:pPr>
            <w:r w:rsidRPr="003E2A48">
              <w:t>27.6</w:t>
            </w:r>
          </w:p>
        </w:tc>
        <w:tc>
          <w:tcPr>
            <w:tcW w:w="0" w:type="auto"/>
          </w:tcPr>
          <w:p w14:paraId="20742293" w14:textId="77777777" w:rsidR="008062F9" w:rsidRPr="003E2A48" w:rsidRDefault="00806920" w:rsidP="00354701">
            <w:pPr>
              <w:pStyle w:val="Compact"/>
              <w:spacing w:before="0" w:after="0" w:line="480" w:lineRule="auto"/>
              <w:jc w:val="center"/>
            </w:pPr>
            <w:r w:rsidRPr="003E2A48">
              <w:t>28</w:t>
            </w:r>
          </w:p>
        </w:tc>
        <w:tc>
          <w:tcPr>
            <w:tcW w:w="0" w:type="auto"/>
          </w:tcPr>
          <w:p w14:paraId="225F2AC2" w14:textId="77777777" w:rsidR="008062F9" w:rsidRPr="003E2A48" w:rsidRDefault="00806920" w:rsidP="00354701">
            <w:pPr>
              <w:pStyle w:val="Compact"/>
              <w:spacing w:before="0" w:after="0" w:line="480" w:lineRule="auto"/>
              <w:jc w:val="center"/>
            </w:pPr>
            <w:r w:rsidRPr="003E2A48">
              <w:t>1.133</w:t>
            </w:r>
          </w:p>
        </w:tc>
        <w:tc>
          <w:tcPr>
            <w:tcW w:w="0" w:type="auto"/>
          </w:tcPr>
          <w:p w14:paraId="37F827A6" w14:textId="77777777" w:rsidR="008062F9" w:rsidRPr="003E2A48" w:rsidRDefault="00806920" w:rsidP="00354701">
            <w:pPr>
              <w:pStyle w:val="Compact"/>
              <w:spacing w:before="0" w:after="0" w:line="480" w:lineRule="auto"/>
              <w:jc w:val="center"/>
            </w:pPr>
            <w:r w:rsidRPr="003E2A48">
              <w:t>108.66</w:t>
            </w:r>
          </w:p>
        </w:tc>
        <w:tc>
          <w:tcPr>
            <w:tcW w:w="0" w:type="auto"/>
          </w:tcPr>
          <w:p w14:paraId="4615D69C" w14:textId="77777777" w:rsidR="008062F9" w:rsidRPr="003E2A48" w:rsidRDefault="00806920" w:rsidP="00354701">
            <w:pPr>
              <w:pStyle w:val="Compact"/>
              <w:spacing w:before="0" w:after="0" w:line="480" w:lineRule="auto"/>
              <w:jc w:val="center"/>
            </w:pPr>
            <w:r w:rsidRPr="003E2A48">
              <w:t>1.404</w:t>
            </w:r>
          </w:p>
        </w:tc>
      </w:tr>
      <w:tr w:rsidR="008062F9" w:rsidRPr="003E2A48" w14:paraId="299DF3EB" w14:textId="77777777">
        <w:tc>
          <w:tcPr>
            <w:tcW w:w="0" w:type="auto"/>
          </w:tcPr>
          <w:p w14:paraId="25708923"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0" w:type="auto"/>
          </w:tcPr>
          <w:p w14:paraId="6949D5FC" w14:textId="77777777" w:rsidR="008062F9" w:rsidRPr="003E2A48" w:rsidRDefault="00806920" w:rsidP="00354701">
            <w:pPr>
              <w:pStyle w:val="Compact"/>
              <w:spacing w:before="0" w:after="0" w:line="480" w:lineRule="auto"/>
              <w:jc w:val="center"/>
            </w:pPr>
            <w:r w:rsidRPr="003E2A48">
              <w:t>26.2</w:t>
            </w:r>
          </w:p>
        </w:tc>
        <w:tc>
          <w:tcPr>
            <w:tcW w:w="0" w:type="auto"/>
          </w:tcPr>
          <w:p w14:paraId="50A30F52" w14:textId="77777777" w:rsidR="008062F9" w:rsidRPr="003E2A48" w:rsidRDefault="00806920" w:rsidP="00354701">
            <w:pPr>
              <w:pStyle w:val="Compact"/>
              <w:spacing w:before="0" w:after="0" w:line="480" w:lineRule="auto"/>
              <w:jc w:val="center"/>
            </w:pPr>
            <w:r w:rsidRPr="003E2A48">
              <w:t>41</w:t>
            </w:r>
          </w:p>
        </w:tc>
        <w:tc>
          <w:tcPr>
            <w:tcW w:w="0" w:type="auto"/>
          </w:tcPr>
          <w:p w14:paraId="1A8F9069" w14:textId="77777777" w:rsidR="008062F9" w:rsidRPr="003E2A48" w:rsidRDefault="00806920" w:rsidP="00354701">
            <w:pPr>
              <w:pStyle w:val="Compact"/>
              <w:spacing w:before="0" w:after="0" w:line="480" w:lineRule="auto"/>
              <w:jc w:val="center"/>
            </w:pPr>
            <w:r w:rsidRPr="003E2A48">
              <w:t>1.011</w:t>
            </w:r>
          </w:p>
        </w:tc>
        <w:tc>
          <w:tcPr>
            <w:tcW w:w="0" w:type="auto"/>
          </w:tcPr>
          <w:p w14:paraId="10A3DAE6" w14:textId="77777777" w:rsidR="008062F9" w:rsidRPr="003E2A48" w:rsidRDefault="00806920" w:rsidP="00354701">
            <w:pPr>
              <w:pStyle w:val="Compact"/>
              <w:spacing w:before="0" w:after="0" w:line="480" w:lineRule="auto"/>
              <w:jc w:val="center"/>
            </w:pPr>
            <w:r w:rsidRPr="003E2A48">
              <w:t>103.26</w:t>
            </w:r>
          </w:p>
        </w:tc>
        <w:tc>
          <w:tcPr>
            <w:tcW w:w="0" w:type="auto"/>
          </w:tcPr>
          <w:p w14:paraId="7911595B" w14:textId="77777777" w:rsidR="008062F9" w:rsidRPr="003E2A48" w:rsidRDefault="00806920" w:rsidP="00354701">
            <w:pPr>
              <w:pStyle w:val="Compact"/>
              <w:spacing w:before="0" w:after="0" w:line="480" w:lineRule="auto"/>
              <w:jc w:val="center"/>
            </w:pPr>
            <w:r w:rsidRPr="003E2A48">
              <w:t>1.338</w:t>
            </w:r>
          </w:p>
        </w:tc>
      </w:tr>
      <w:tr w:rsidR="008062F9" w:rsidRPr="003E2A48" w14:paraId="5CFC42D0" w14:textId="77777777">
        <w:tc>
          <w:tcPr>
            <w:tcW w:w="0" w:type="auto"/>
          </w:tcPr>
          <w:p w14:paraId="2BA33B97" w14:textId="77777777" w:rsidR="008062F9" w:rsidRPr="003E2A48" w:rsidRDefault="008062F9" w:rsidP="00354701">
            <w:pPr>
              <w:pStyle w:val="Compact"/>
              <w:spacing w:before="0" w:after="0" w:line="480" w:lineRule="auto"/>
            </w:pPr>
          </w:p>
        </w:tc>
        <w:tc>
          <w:tcPr>
            <w:tcW w:w="0" w:type="auto"/>
          </w:tcPr>
          <w:p w14:paraId="3031D2B1" w14:textId="77777777" w:rsidR="008062F9" w:rsidRPr="003E2A48" w:rsidRDefault="008062F9" w:rsidP="00354701">
            <w:pPr>
              <w:pStyle w:val="Compact"/>
              <w:spacing w:before="0" w:after="0" w:line="480" w:lineRule="auto"/>
              <w:jc w:val="center"/>
            </w:pPr>
          </w:p>
        </w:tc>
        <w:tc>
          <w:tcPr>
            <w:tcW w:w="0" w:type="auto"/>
          </w:tcPr>
          <w:p w14:paraId="026CAB0B" w14:textId="77777777" w:rsidR="008062F9" w:rsidRPr="003E2A48" w:rsidRDefault="008062F9" w:rsidP="00354701">
            <w:pPr>
              <w:spacing w:after="0" w:line="480" w:lineRule="auto"/>
            </w:pPr>
          </w:p>
        </w:tc>
        <w:tc>
          <w:tcPr>
            <w:tcW w:w="0" w:type="auto"/>
          </w:tcPr>
          <w:p w14:paraId="1DEA7733" w14:textId="77777777" w:rsidR="008062F9" w:rsidRPr="003E2A48" w:rsidRDefault="008062F9" w:rsidP="00354701">
            <w:pPr>
              <w:pStyle w:val="Compact"/>
              <w:spacing w:before="0" w:after="0" w:line="480" w:lineRule="auto"/>
              <w:jc w:val="center"/>
            </w:pPr>
          </w:p>
        </w:tc>
        <w:tc>
          <w:tcPr>
            <w:tcW w:w="0" w:type="auto"/>
          </w:tcPr>
          <w:p w14:paraId="46EBADD4" w14:textId="77777777" w:rsidR="008062F9" w:rsidRPr="003E2A48" w:rsidRDefault="008062F9" w:rsidP="00354701">
            <w:pPr>
              <w:spacing w:after="0" w:line="480" w:lineRule="auto"/>
            </w:pPr>
          </w:p>
        </w:tc>
        <w:tc>
          <w:tcPr>
            <w:tcW w:w="0" w:type="auto"/>
          </w:tcPr>
          <w:p w14:paraId="5A7887BD" w14:textId="77777777" w:rsidR="008062F9" w:rsidRPr="003E2A48" w:rsidRDefault="008062F9" w:rsidP="00354701">
            <w:pPr>
              <w:pStyle w:val="Compact"/>
              <w:spacing w:before="0" w:after="0" w:line="480" w:lineRule="auto"/>
              <w:jc w:val="center"/>
            </w:pPr>
          </w:p>
        </w:tc>
      </w:tr>
      <w:tr w:rsidR="008062F9" w:rsidRPr="003E2A48" w14:paraId="3E158391" w14:textId="77777777">
        <w:tc>
          <w:tcPr>
            <w:tcW w:w="0" w:type="auto"/>
          </w:tcPr>
          <w:p w14:paraId="549C07A5" w14:textId="77777777" w:rsidR="008062F9" w:rsidRPr="003E2A48" w:rsidRDefault="00806920" w:rsidP="00354701">
            <w:pPr>
              <w:pStyle w:val="Compact"/>
              <w:spacing w:before="0" w:after="0" w:line="480" w:lineRule="auto"/>
            </w:pPr>
            <w:r w:rsidRPr="003E2A48">
              <w:t>Oct-Mar catch models with covariates</w:t>
            </w:r>
          </w:p>
        </w:tc>
        <w:tc>
          <w:tcPr>
            <w:tcW w:w="0" w:type="auto"/>
          </w:tcPr>
          <w:p w14:paraId="00DE15DE" w14:textId="77777777" w:rsidR="008062F9" w:rsidRPr="003E2A48" w:rsidRDefault="008062F9" w:rsidP="00354701">
            <w:pPr>
              <w:spacing w:after="0" w:line="480" w:lineRule="auto"/>
            </w:pPr>
          </w:p>
        </w:tc>
        <w:tc>
          <w:tcPr>
            <w:tcW w:w="0" w:type="auto"/>
          </w:tcPr>
          <w:p w14:paraId="62F99FB7" w14:textId="77777777" w:rsidR="008062F9" w:rsidRPr="003E2A48" w:rsidRDefault="008062F9" w:rsidP="00354701">
            <w:pPr>
              <w:spacing w:after="0" w:line="480" w:lineRule="auto"/>
            </w:pPr>
          </w:p>
        </w:tc>
        <w:tc>
          <w:tcPr>
            <w:tcW w:w="0" w:type="auto"/>
          </w:tcPr>
          <w:p w14:paraId="1D7126EB" w14:textId="77777777" w:rsidR="008062F9" w:rsidRPr="003E2A48" w:rsidRDefault="008062F9" w:rsidP="00354701">
            <w:pPr>
              <w:spacing w:after="0" w:line="480" w:lineRule="auto"/>
            </w:pPr>
          </w:p>
        </w:tc>
        <w:tc>
          <w:tcPr>
            <w:tcW w:w="0" w:type="auto"/>
          </w:tcPr>
          <w:p w14:paraId="18EED8D8" w14:textId="77777777" w:rsidR="008062F9" w:rsidRPr="003E2A48" w:rsidRDefault="008062F9" w:rsidP="00354701">
            <w:pPr>
              <w:spacing w:after="0" w:line="480" w:lineRule="auto"/>
            </w:pPr>
          </w:p>
        </w:tc>
        <w:tc>
          <w:tcPr>
            <w:tcW w:w="0" w:type="auto"/>
          </w:tcPr>
          <w:p w14:paraId="1E019749" w14:textId="77777777" w:rsidR="008062F9" w:rsidRPr="003E2A48" w:rsidRDefault="008062F9" w:rsidP="00354701">
            <w:pPr>
              <w:spacing w:after="0" w:line="480" w:lineRule="auto"/>
            </w:pPr>
          </w:p>
        </w:tc>
      </w:tr>
      <w:tr w:rsidR="008062F9" w:rsidRPr="003E2A48" w14:paraId="506CCDE9" w14:textId="77777777">
        <w:tc>
          <w:tcPr>
            <w:tcW w:w="0" w:type="auto"/>
          </w:tcPr>
          <w:p w14:paraId="5A65266B" w14:textId="77777777" w:rsidR="008062F9" w:rsidRPr="003E2A48" w:rsidRDefault="00627EA9" w:rsidP="00354701">
            <w:pPr>
              <w:pStyle w:val="Compact"/>
              <w:spacing w:before="0" w:after="0" w:line="480" w:lineRule="auto"/>
            </w:pPr>
            <m:oMath>
              <m:sSub>
                <m:sSubPr>
                  <m:ctrlPr>
                    <w:rPr>
                      <w:rFonts w:ascii="Cambria Math" w:hAnsi="Cambria Math"/>
                    </w:rPr>
                  </m:ctrlPr>
                </m:sSubPr>
                <m:e>
                  <m:r>
                    <w:rPr>
                      <w:rFonts w:ascii="Cambria Math" w:hAnsi="Cambria Math"/>
                    </w:rPr>
                    <m:t>U</m:t>
                  </m:r>
                </m:e>
                <m:sub>
                  <m:r>
                    <w:rPr>
                      <w:rFonts w:ascii="Cambria Math" w:hAnsi="Cambria Math"/>
                    </w:rPr>
                    <m:t>t</m:t>
                  </m:r>
                </m:sub>
              </m:sSub>
            </m:oMath>
            <w:r w:rsidR="00806920" w:rsidRPr="003E2A48">
              <w:t xml:space="preserve"> = Mar-May SST current season</w:t>
            </w:r>
          </w:p>
        </w:tc>
        <w:tc>
          <w:tcPr>
            <w:tcW w:w="0" w:type="auto"/>
          </w:tcPr>
          <w:p w14:paraId="757FC16B" w14:textId="77777777" w:rsidR="008062F9" w:rsidRPr="003E2A48" w:rsidRDefault="008062F9" w:rsidP="00354701">
            <w:pPr>
              <w:spacing w:after="0" w:line="480" w:lineRule="auto"/>
            </w:pPr>
          </w:p>
        </w:tc>
        <w:tc>
          <w:tcPr>
            <w:tcW w:w="0" w:type="auto"/>
          </w:tcPr>
          <w:p w14:paraId="412C0AF3" w14:textId="77777777" w:rsidR="008062F9" w:rsidRPr="003E2A48" w:rsidRDefault="008062F9" w:rsidP="00354701">
            <w:pPr>
              <w:spacing w:after="0" w:line="480" w:lineRule="auto"/>
            </w:pPr>
          </w:p>
        </w:tc>
        <w:tc>
          <w:tcPr>
            <w:tcW w:w="0" w:type="auto"/>
          </w:tcPr>
          <w:p w14:paraId="51ACE777" w14:textId="77777777" w:rsidR="008062F9" w:rsidRPr="003E2A48" w:rsidRDefault="008062F9" w:rsidP="00354701">
            <w:pPr>
              <w:spacing w:after="0" w:line="480" w:lineRule="auto"/>
            </w:pPr>
          </w:p>
        </w:tc>
        <w:tc>
          <w:tcPr>
            <w:tcW w:w="0" w:type="auto"/>
          </w:tcPr>
          <w:p w14:paraId="71389C3D" w14:textId="77777777" w:rsidR="008062F9" w:rsidRPr="003E2A48" w:rsidRDefault="008062F9" w:rsidP="00354701">
            <w:pPr>
              <w:spacing w:after="0" w:line="480" w:lineRule="auto"/>
            </w:pPr>
          </w:p>
        </w:tc>
        <w:tc>
          <w:tcPr>
            <w:tcW w:w="0" w:type="auto"/>
          </w:tcPr>
          <w:p w14:paraId="23CED276" w14:textId="77777777" w:rsidR="008062F9" w:rsidRPr="003E2A48" w:rsidRDefault="008062F9" w:rsidP="00354701">
            <w:pPr>
              <w:spacing w:after="0" w:line="480" w:lineRule="auto"/>
            </w:pPr>
          </w:p>
        </w:tc>
      </w:tr>
      <w:tr w:rsidR="008062F9" w:rsidRPr="003E2A48" w14:paraId="25653DC0" w14:textId="77777777">
        <w:tc>
          <w:tcPr>
            <w:tcW w:w="0" w:type="auto"/>
          </w:tcPr>
          <w:p w14:paraId="792443B3" w14:textId="77777777" w:rsidR="008062F9" w:rsidRPr="003E2A48" w:rsidRDefault="00627EA9" w:rsidP="00354701">
            <w:pPr>
              <w:pStyle w:val="Compact"/>
              <w:spacing w:before="0" w:after="0" w:line="480" w:lineRule="auto"/>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806920" w:rsidRPr="003E2A48">
              <w:t xml:space="preserve"> = Jun-Sep SST current season</w:t>
            </w:r>
          </w:p>
        </w:tc>
        <w:tc>
          <w:tcPr>
            <w:tcW w:w="0" w:type="auto"/>
          </w:tcPr>
          <w:p w14:paraId="7F4624FB" w14:textId="77777777" w:rsidR="008062F9" w:rsidRPr="003E2A48" w:rsidRDefault="008062F9" w:rsidP="00354701">
            <w:pPr>
              <w:spacing w:after="0" w:line="480" w:lineRule="auto"/>
            </w:pPr>
          </w:p>
        </w:tc>
        <w:tc>
          <w:tcPr>
            <w:tcW w:w="0" w:type="auto"/>
          </w:tcPr>
          <w:p w14:paraId="4105B43C" w14:textId="77777777" w:rsidR="008062F9" w:rsidRPr="003E2A48" w:rsidRDefault="008062F9" w:rsidP="00354701">
            <w:pPr>
              <w:spacing w:after="0" w:line="480" w:lineRule="auto"/>
            </w:pPr>
          </w:p>
        </w:tc>
        <w:tc>
          <w:tcPr>
            <w:tcW w:w="0" w:type="auto"/>
          </w:tcPr>
          <w:p w14:paraId="12E02FCD" w14:textId="77777777" w:rsidR="008062F9" w:rsidRPr="003E2A48" w:rsidRDefault="008062F9" w:rsidP="00354701">
            <w:pPr>
              <w:spacing w:after="0" w:line="480" w:lineRule="auto"/>
            </w:pPr>
          </w:p>
        </w:tc>
        <w:tc>
          <w:tcPr>
            <w:tcW w:w="0" w:type="auto"/>
          </w:tcPr>
          <w:p w14:paraId="3D968252" w14:textId="77777777" w:rsidR="008062F9" w:rsidRPr="003E2A48" w:rsidRDefault="008062F9" w:rsidP="00354701">
            <w:pPr>
              <w:spacing w:after="0" w:line="480" w:lineRule="auto"/>
            </w:pPr>
          </w:p>
        </w:tc>
        <w:tc>
          <w:tcPr>
            <w:tcW w:w="0" w:type="auto"/>
          </w:tcPr>
          <w:p w14:paraId="52125C21" w14:textId="77777777" w:rsidR="008062F9" w:rsidRPr="003E2A48" w:rsidRDefault="008062F9" w:rsidP="00354701">
            <w:pPr>
              <w:spacing w:after="0" w:line="480" w:lineRule="auto"/>
            </w:pPr>
          </w:p>
        </w:tc>
      </w:tr>
      <w:tr w:rsidR="008062F9" w:rsidRPr="003E2A48" w14:paraId="2F4E8AB9" w14:textId="77777777">
        <w:tc>
          <w:tcPr>
            <w:tcW w:w="0" w:type="auto"/>
          </w:tcPr>
          <w:p w14:paraId="37FEA779" w14:textId="77777777" w:rsidR="008062F9" w:rsidRPr="003E2A48" w:rsidRDefault="00627EA9" w:rsidP="00354701">
            <w:pPr>
              <w:pStyle w:val="Compact"/>
              <w:spacing w:before="0" w:after="0" w:line="480" w:lineRule="auto"/>
            </w:pPr>
            <m:oMath>
              <m:sSub>
                <m:sSubPr>
                  <m:ctrlPr>
                    <w:rPr>
                      <w:rFonts w:ascii="Cambria Math" w:hAnsi="Cambria Math"/>
                    </w:rPr>
                  </m:ctrlPr>
                </m:sSubPr>
                <m:e>
                  <m:r>
                    <w:rPr>
                      <w:rFonts w:ascii="Cambria Math" w:hAnsi="Cambria Math"/>
                    </w:rPr>
                    <m:t>Z</m:t>
                  </m:r>
                </m:e>
                <m:sub>
                  <m:r>
                    <w:rPr>
                      <w:rFonts w:ascii="Cambria Math" w:hAnsi="Cambria Math"/>
                    </w:rPr>
                    <m:t>t</m:t>
                  </m:r>
                </m:sub>
              </m:sSub>
            </m:oMath>
            <w:r w:rsidR="00806920" w:rsidRPr="003E2A48">
              <w:t xml:space="preserve"> = 2.5-year ave nearshore SST</w:t>
            </w:r>
          </w:p>
        </w:tc>
        <w:tc>
          <w:tcPr>
            <w:tcW w:w="0" w:type="auto"/>
          </w:tcPr>
          <w:p w14:paraId="3F6B93B1" w14:textId="77777777" w:rsidR="008062F9" w:rsidRPr="003E2A48" w:rsidRDefault="008062F9" w:rsidP="00354701">
            <w:pPr>
              <w:spacing w:after="0" w:line="480" w:lineRule="auto"/>
            </w:pPr>
          </w:p>
        </w:tc>
        <w:tc>
          <w:tcPr>
            <w:tcW w:w="0" w:type="auto"/>
          </w:tcPr>
          <w:p w14:paraId="1D0DB2C3" w14:textId="77777777" w:rsidR="008062F9" w:rsidRPr="003E2A48" w:rsidRDefault="008062F9" w:rsidP="00354701">
            <w:pPr>
              <w:spacing w:after="0" w:line="480" w:lineRule="auto"/>
            </w:pPr>
          </w:p>
        </w:tc>
        <w:tc>
          <w:tcPr>
            <w:tcW w:w="0" w:type="auto"/>
          </w:tcPr>
          <w:p w14:paraId="318FA4EE" w14:textId="77777777" w:rsidR="008062F9" w:rsidRPr="003E2A48" w:rsidRDefault="008062F9" w:rsidP="00354701">
            <w:pPr>
              <w:spacing w:after="0" w:line="480" w:lineRule="auto"/>
            </w:pPr>
          </w:p>
        </w:tc>
        <w:tc>
          <w:tcPr>
            <w:tcW w:w="0" w:type="auto"/>
          </w:tcPr>
          <w:p w14:paraId="6EB6F9E0" w14:textId="77777777" w:rsidR="008062F9" w:rsidRPr="003E2A48" w:rsidRDefault="008062F9" w:rsidP="00354701">
            <w:pPr>
              <w:spacing w:after="0" w:line="480" w:lineRule="auto"/>
            </w:pPr>
          </w:p>
        </w:tc>
        <w:tc>
          <w:tcPr>
            <w:tcW w:w="0" w:type="auto"/>
          </w:tcPr>
          <w:p w14:paraId="7C9D0826" w14:textId="77777777" w:rsidR="008062F9" w:rsidRPr="003E2A48" w:rsidRDefault="008062F9" w:rsidP="00354701">
            <w:pPr>
              <w:spacing w:after="0" w:line="480" w:lineRule="auto"/>
            </w:pPr>
          </w:p>
        </w:tc>
      </w:tr>
      <w:tr w:rsidR="008062F9" w:rsidRPr="003E2A48" w14:paraId="61F7ED8E" w14:textId="77777777">
        <w:tc>
          <w:tcPr>
            <w:tcW w:w="0" w:type="auto"/>
          </w:tcPr>
          <w:p w14:paraId="732CAADA" w14:textId="77777777" w:rsidR="008062F9" w:rsidRPr="003E2A48" w:rsidRDefault="00627EA9" w:rsidP="00354701">
            <w:pPr>
              <w:pStyle w:val="Compact"/>
              <w:spacing w:before="0" w:after="0" w:line="480" w:lineRule="auto"/>
            </w:pPr>
            <m:oMath>
              <m:sSub>
                <m:sSubPr>
                  <m:ctrlPr>
                    <w:rPr>
                      <w:rFonts w:ascii="Cambria Math" w:hAnsi="Cambria Math"/>
                    </w:rPr>
                  </m:ctrlPr>
                </m:sSubPr>
                <m:e>
                  <m:r>
                    <w:rPr>
                      <w:rFonts w:ascii="Cambria Math" w:hAnsi="Cambria Math"/>
                    </w:rPr>
                    <m:t>X</m:t>
                  </m:r>
                </m:e>
                <m:sub>
                  <m:r>
                    <w:rPr>
                      <w:rFonts w:ascii="Cambria Math" w:hAnsi="Cambria Math"/>
                    </w:rPr>
                    <m:t>t-1</m:t>
                  </m:r>
                </m:sub>
              </m:sSub>
            </m:oMath>
            <w:r w:rsidR="00806920" w:rsidRPr="003E2A48">
              <w:t xml:space="preserve"> = fall DMI prior season</w:t>
            </w:r>
          </w:p>
          <w:p w14:paraId="13A3709F" w14:textId="77777777" w:rsidR="004C55C2" w:rsidRPr="003E2A48" w:rsidRDefault="004C55C2" w:rsidP="00354701">
            <w:pPr>
              <w:pStyle w:val="Compact"/>
              <w:spacing w:before="0" w:after="0" w:line="480" w:lineRule="auto"/>
            </w:pPr>
          </w:p>
        </w:tc>
        <w:tc>
          <w:tcPr>
            <w:tcW w:w="0" w:type="auto"/>
          </w:tcPr>
          <w:p w14:paraId="00244E52" w14:textId="77777777" w:rsidR="008062F9" w:rsidRPr="003E2A48" w:rsidRDefault="008062F9" w:rsidP="00354701">
            <w:pPr>
              <w:spacing w:after="0" w:line="480" w:lineRule="auto"/>
            </w:pPr>
          </w:p>
        </w:tc>
        <w:tc>
          <w:tcPr>
            <w:tcW w:w="0" w:type="auto"/>
          </w:tcPr>
          <w:p w14:paraId="0BDD4901" w14:textId="77777777" w:rsidR="008062F9" w:rsidRPr="003E2A48" w:rsidRDefault="008062F9" w:rsidP="00354701">
            <w:pPr>
              <w:spacing w:after="0" w:line="480" w:lineRule="auto"/>
            </w:pPr>
          </w:p>
        </w:tc>
        <w:tc>
          <w:tcPr>
            <w:tcW w:w="0" w:type="auto"/>
          </w:tcPr>
          <w:p w14:paraId="43465B18" w14:textId="77777777" w:rsidR="008062F9" w:rsidRPr="003E2A48" w:rsidRDefault="008062F9" w:rsidP="00354701">
            <w:pPr>
              <w:spacing w:after="0" w:line="480" w:lineRule="auto"/>
            </w:pPr>
          </w:p>
        </w:tc>
        <w:tc>
          <w:tcPr>
            <w:tcW w:w="0" w:type="auto"/>
          </w:tcPr>
          <w:p w14:paraId="7D21849E" w14:textId="77777777" w:rsidR="008062F9" w:rsidRPr="003E2A48" w:rsidRDefault="008062F9" w:rsidP="00354701">
            <w:pPr>
              <w:spacing w:after="0" w:line="480" w:lineRule="auto"/>
            </w:pPr>
          </w:p>
        </w:tc>
        <w:tc>
          <w:tcPr>
            <w:tcW w:w="0" w:type="auto"/>
          </w:tcPr>
          <w:p w14:paraId="09E99B4F" w14:textId="77777777" w:rsidR="008062F9" w:rsidRPr="003E2A48" w:rsidRDefault="008062F9" w:rsidP="00354701">
            <w:pPr>
              <w:spacing w:after="0" w:line="480" w:lineRule="auto"/>
            </w:pPr>
          </w:p>
        </w:tc>
      </w:tr>
      <w:tr w:rsidR="008062F9" w:rsidRPr="003E2A48" w14:paraId="721273B3" w14:textId="77777777">
        <w:tc>
          <w:tcPr>
            <w:tcW w:w="0" w:type="auto"/>
          </w:tcPr>
          <w:p w14:paraId="7F6141D7" w14:textId="77777777" w:rsidR="008062F9" w:rsidRPr="003E2A48" w:rsidRDefault="00806920" w:rsidP="00354701">
            <w:pPr>
              <w:pStyle w:val="Compact"/>
              <w:spacing w:before="0" w:after="0" w:line="480" w:lineRule="auto"/>
            </w:pPr>
            <w:r w:rsidRPr="003E2A48">
              <w:t xml:space="preserve">M1: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0" w:type="auto"/>
          </w:tcPr>
          <w:p w14:paraId="5127CC77" w14:textId="77777777" w:rsidR="008062F9" w:rsidRPr="003E2A48" w:rsidRDefault="00806920" w:rsidP="00354701">
            <w:pPr>
              <w:pStyle w:val="Compact"/>
              <w:spacing w:before="0" w:after="0" w:line="480" w:lineRule="auto"/>
              <w:jc w:val="center"/>
            </w:pPr>
            <w:r w:rsidRPr="003E2A48">
              <w:t>24.8</w:t>
            </w:r>
          </w:p>
        </w:tc>
        <w:tc>
          <w:tcPr>
            <w:tcW w:w="0" w:type="auto"/>
          </w:tcPr>
          <w:p w14:paraId="7EDBD8B4" w14:textId="77777777" w:rsidR="008062F9" w:rsidRPr="003E2A48" w:rsidRDefault="00806920" w:rsidP="00354701">
            <w:pPr>
              <w:pStyle w:val="Compact"/>
              <w:spacing w:before="0" w:after="0" w:line="480" w:lineRule="auto"/>
              <w:jc w:val="center"/>
            </w:pPr>
            <w:r w:rsidRPr="003E2A48">
              <w:t>57</w:t>
            </w:r>
          </w:p>
        </w:tc>
        <w:tc>
          <w:tcPr>
            <w:tcW w:w="0" w:type="auto"/>
          </w:tcPr>
          <w:p w14:paraId="53156BAC" w14:textId="77777777" w:rsidR="008062F9" w:rsidRPr="003E2A48" w:rsidRDefault="00806920" w:rsidP="00354701">
            <w:pPr>
              <w:pStyle w:val="Compact"/>
              <w:spacing w:before="0" w:after="0" w:line="480" w:lineRule="auto"/>
              <w:jc w:val="center"/>
            </w:pPr>
            <w:r w:rsidRPr="003E2A48">
              <w:t>0.713</w:t>
            </w:r>
          </w:p>
        </w:tc>
        <w:tc>
          <w:tcPr>
            <w:tcW w:w="0" w:type="auto"/>
          </w:tcPr>
          <w:p w14:paraId="77D0901B" w14:textId="77777777" w:rsidR="008062F9" w:rsidRPr="003E2A48" w:rsidRDefault="00806920" w:rsidP="00354701">
            <w:pPr>
              <w:pStyle w:val="Compact"/>
              <w:spacing w:before="0" w:after="0" w:line="480" w:lineRule="auto"/>
              <w:jc w:val="center"/>
            </w:pPr>
            <w:r w:rsidRPr="003E2A48">
              <w:t>79.53</w:t>
            </w:r>
          </w:p>
        </w:tc>
        <w:tc>
          <w:tcPr>
            <w:tcW w:w="0" w:type="auto"/>
          </w:tcPr>
          <w:p w14:paraId="173547DC" w14:textId="77777777" w:rsidR="008062F9" w:rsidRPr="003E2A48" w:rsidRDefault="00806920" w:rsidP="00354701">
            <w:pPr>
              <w:pStyle w:val="Compact"/>
              <w:spacing w:before="0" w:after="0" w:line="480" w:lineRule="auto"/>
              <w:jc w:val="center"/>
            </w:pPr>
            <w:r w:rsidRPr="003E2A48">
              <w:t>1.062</w:t>
            </w:r>
          </w:p>
        </w:tc>
      </w:tr>
      <w:tr w:rsidR="008062F9" w:rsidRPr="003E2A48" w14:paraId="7395925A" w14:textId="77777777">
        <w:tc>
          <w:tcPr>
            <w:tcW w:w="0" w:type="auto"/>
          </w:tcPr>
          <w:p w14:paraId="48ED7D62"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tc>
        <w:tc>
          <w:tcPr>
            <w:tcW w:w="0" w:type="auto"/>
          </w:tcPr>
          <w:p w14:paraId="59EFED0B" w14:textId="77777777" w:rsidR="008062F9" w:rsidRPr="003E2A48" w:rsidRDefault="00806920" w:rsidP="00354701">
            <w:pPr>
              <w:pStyle w:val="Compact"/>
              <w:spacing w:before="0" w:after="0" w:line="480" w:lineRule="auto"/>
              <w:jc w:val="center"/>
            </w:pPr>
            <w:r w:rsidRPr="003E2A48">
              <w:t>22</w:t>
            </w:r>
          </w:p>
        </w:tc>
        <w:tc>
          <w:tcPr>
            <w:tcW w:w="0" w:type="auto"/>
          </w:tcPr>
          <w:p w14:paraId="6465B408" w14:textId="77777777" w:rsidR="008062F9" w:rsidRPr="003E2A48" w:rsidRDefault="00806920" w:rsidP="00354701">
            <w:pPr>
              <w:pStyle w:val="Compact"/>
              <w:spacing w:before="0" w:after="0" w:line="480" w:lineRule="auto"/>
              <w:jc w:val="center"/>
            </w:pPr>
            <w:r w:rsidRPr="003E2A48">
              <w:t>63</w:t>
            </w:r>
          </w:p>
        </w:tc>
        <w:tc>
          <w:tcPr>
            <w:tcW w:w="0" w:type="auto"/>
          </w:tcPr>
          <w:p w14:paraId="2CB88C78" w14:textId="77777777" w:rsidR="008062F9" w:rsidRPr="003E2A48" w:rsidRDefault="00806920" w:rsidP="00354701">
            <w:pPr>
              <w:pStyle w:val="Compact"/>
              <w:spacing w:before="0" w:after="0" w:line="480" w:lineRule="auto"/>
              <w:jc w:val="center"/>
            </w:pPr>
            <w:r w:rsidRPr="003E2A48">
              <w:t>0.628</w:t>
            </w:r>
          </w:p>
        </w:tc>
        <w:tc>
          <w:tcPr>
            <w:tcW w:w="0" w:type="auto"/>
          </w:tcPr>
          <w:p w14:paraId="3EF1B135" w14:textId="77777777" w:rsidR="008062F9" w:rsidRPr="003E2A48" w:rsidRDefault="00806920" w:rsidP="00354701">
            <w:pPr>
              <w:pStyle w:val="Compact"/>
              <w:spacing w:before="0" w:after="0" w:line="480" w:lineRule="auto"/>
              <w:jc w:val="center"/>
            </w:pPr>
            <w:r w:rsidRPr="003E2A48">
              <w:t>76.01</w:t>
            </w:r>
          </w:p>
        </w:tc>
        <w:tc>
          <w:tcPr>
            <w:tcW w:w="0" w:type="auto"/>
          </w:tcPr>
          <w:p w14:paraId="59282162" w14:textId="77777777" w:rsidR="008062F9" w:rsidRPr="003E2A48" w:rsidRDefault="00806920" w:rsidP="00354701">
            <w:pPr>
              <w:pStyle w:val="Compact"/>
              <w:spacing w:before="0" w:after="0" w:line="480" w:lineRule="auto"/>
              <w:jc w:val="center"/>
            </w:pPr>
            <w:r w:rsidRPr="003E2A48">
              <w:t>1.002</w:t>
            </w:r>
          </w:p>
        </w:tc>
      </w:tr>
      <w:tr w:rsidR="008062F9" w:rsidRPr="003E2A48" w14:paraId="3253BD5B" w14:textId="77777777">
        <w:tc>
          <w:tcPr>
            <w:tcW w:w="0" w:type="auto"/>
          </w:tcPr>
          <w:p w14:paraId="4C1C7A29" w14:textId="77777777" w:rsidR="008062F9" w:rsidRPr="003E2A48" w:rsidRDefault="00806920" w:rsidP="00354701">
            <w:pPr>
              <w:pStyle w:val="Compact"/>
              <w:spacing w:before="0" w:after="0" w:line="480" w:lineRule="auto"/>
            </w:pPr>
            <m:oMathPara>
              <m:oMath>
                <m:r>
                  <w:rPr>
                    <w:rFonts w:ascii="Cambria Math" w:hAnsi="Cambria Math"/>
                  </w:rPr>
                  <w:lastRenderedPageBreak/>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0" w:type="auto"/>
          </w:tcPr>
          <w:p w14:paraId="7B874D49" w14:textId="77777777" w:rsidR="008062F9" w:rsidRPr="003E2A48" w:rsidRDefault="00806920" w:rsidP="00354701">
            <w:pPr>
              <w:pStyle w:val="Compact"/>
              <w:spacing w:before="0" w:after="0" w:line="480" w:lineRule="auto"/>
              <w:jc w:val="center"/>
            </w:pPr>
            <w:r w:rsidRPr="003E2A48">
              <w:t>23.8</w:t>
            </w:r>
          </w:p>
        </w:tc>
        <w:tc>
          <w:tcPr>
            <w:tcW w:w="0" w:type="auto"/>
          </w:tcPr>
          <w:p w14:paraId="10ACD3EC" w14:textId="77777777" w:rsidR="008062F9" w:rsidRPr="003E2A48" w:rsidRDefault="00806920" w:rsidP="00354701">
            <w:pPr>
              <w:pStyle w:val="Compact"/>
              <w:spacing w:before="0" w:after="0" w:line="480" w:lineRule="auto"/>
              <w:jc w:val="center"/>
            </w:pPr>
            <w:r w:rsidRPr="003E2A48">
              <w:t>63</w:t>
            </w:r>
          </w:p>
        </w:tc>
        <w:tc>
          <w:tcPr>
            <w:tcW w:w="0" w:type="auto"/>
          </w:tcPr>
          <w:p w14:paraId="514AB583" w14:textId="77777777" w:rsidR="008062F9" w:rsidRPr="003E2A48" w:rsidRDefault="00806920" w:rsidP="00354701">
            <w:pPr>
              <w:pStyle w:val="Compact"/>
              <w:spacing w:before="0" w:after="0" w:line="480" w:lineRule="auto"/>
              <w:jc w:val="center"/>
            </w:pPr>
            <w:r w:rsidRPr="003E2A48">
              <w:t>0.648</w:t>
            </w:r>
          </w:p>
        </w:tc>
        <w:tc>
          <w:tcPr>
            <w:tcW w:w="0" w:type="auto"/>
          </w:tcPr>
          <w:p w14:paraId="3A2245F2" w14:textId="77777777" w:rsidR="008062F9" w:rsidRPr="003E2A48" w:rsidRDefault="00806920" w:rsidP="00354701">
            <w:pPr>
              <w:pStyle w:val="Compact"/>
              <w:spacing w:before="0" w:after="0" w:line="480" w:lineRule="auto"/>
              <w:jc w:val="center"/>
            </w:pPr>
            <w:r w:rsidRPr="003E2A48">
              <w:t>75.57</w:t>
            </w:r>
          </w:p>
        </w:tc>
        <w:tc>
          <w:tcPr>
            <w:tcW w:w="0" w:type="auto"/>
          </w:tcPr>
          <w:p w14:paraId="4FE22935" w14:textId="77777777" w:rsidR="008062F9" w:rsidRPr="003E2A48" w:rsidRDefault="00806920" w:rsidP="00354701">
            <w:pPr>
              <w:pStyle w:val="Compact"/>
              <w:spacing w:before="0" w:after="0" w:line="480" w:lineRule="auto"/>
              <w:jc w:val="center"/>
            </w:pPr>
            <w:r w:rsidRPr="003E2A48">
              <w:t>1.042</w:t>
            </w:r>
          </w:p>
        </w:tc>
      </w:tr>
      <w:tr w:rsidR="008062F9" w:rsidRPr="003E2A48" w14:paraId="17FB96C4" w14:textId="77777777">
        <w:tc>
          <w:tcPr>
            <w:tcW w:w="0" w:type="auto"/>
          </w:tcPr>
          <w:p w14:paraId="51942380"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0" w:type="auto"/>
          </w:tcPr>
          <w:p w14:paraId="3B22BE5E" w14:textId="77777777" w:rsidR="008062F9" w:rsidRPr="003E2A48" w:rsidRDefault="00806920" w:rsidP="00354701">
            <w:pPr>
              <w:pStyle w:val="Compact"/>
              <w:spacing w:before="0" w:after="0" w:line="480" w:lineRule="auto"/>
              <w:jc w:val="center"/>
            </w:pPr>
            <w:r w:rsidRPr="003E2A48">
              <w:t>22.7</w:t>
            </w:r>
          </w:p>
        </w:tc>
        <w:tc>
          <w:tcPr>
            <w:tcW w:w="0" w:type="auto"/>
          </w:tcPr>
          <w:p w14:paraId="3EEDDFF5" w14:textId="77777777" w:rsidR="008062F9" w:rsidRPr="003E2A48" w:rsidRDefault="00806920" w:rsidP="00354701">
            <w:pPr>
              <w:pStyle w:val="Compact"/>
              <w:spacing w:before="0" w:after="0" w:line="480" w:lineRule="auto"/>
              <w:jc w:val="center"/>
            </w:pPr>
            <w:r w:rsidRPr="003E2A48">
              <w:t>67</w:t>
            </w:r>
          </w:p>
        </w:tc>
        <w:tc>
          <w:tcPr>
            <w:tcW w:w="0" w:type="auto"/>
          </w:tcPr>
          <w:p w14:paraId="46B5A29B" w14:textId="77777777" w:rsidR="008062F9" w:rsidRPr="003E2A48" w:rsidRDefault="00806920" w:rsidP="00354701">
            <w:pPr>
              <w:pStyle w:val="Compact"/>
              <w:spacing w:before="0" w:after="0" w:line="480" w:lineRule="auto"/>
              <w:jc w:val="center"/>
            </w:pPr>
            <w:r w:rsidRPr="003E2A48">
              <w:t>0.597</w:t>
            </w:r>
          </w:p>
        </w:tc>
        <w:tc>
          <w:tcPr>
            <w:tcW w:w="0" w:type="auto"/>
          </w:tcPr>
          <w:p w14:paraId="412BDDAA" w14:textId="77777777" w:rsidR="008062F9" w:rsidRPr="003E2A48" w:rsidRDefault="00806920" w:rsidP="00354701">
            <w:pPr>
              <w:pStyle w:val="Compact"/>
              <w:spacing w:before="0" w:after="0" w:line="480" w:lineRule="auto"/>
              <w:jc w:val="center"/>
            </w:pPr>
            <w:r w:rsidRPr="003E2A48">
              <w:t>71.88</w:t>
            </w:r>
          </w:p>
        </w:tc>
        <w:tc>
          <w:tcPr>
            <w:tcW w:w="0" w:type="auto"/>
          </w:tcPr>
          <w:p w14:paraId="4AE395EE" w14:textId="77777777" w:rsidR="008062F9" w:rsidRPr="003E2A48" w:rsidRDefault="00806920" w:rsidP="00354701">
            <w:pPr>
              <w:pStyle w:val="Compact"/>
              <w:spacing w:before="0" w:after="0" w:line="480" w:lineRule="auto"/>
              <w:jc w:val="center"/>
            </w:pPr>
            <w:r w:rsidRPr="003E2A48">
              <w:t>0.827</w:t>
            </w:r>
          </w:p>
        </w:tc>
      </w:tr>
      <w:tr w:rsidR="008062F9" w:rsidRPr="003E2A48" w14:paraId="133674A5" w14:textId="77777777">
        <w:tc>
          <w:tcPr>
            <w:tcW w:w="0" w:type="auto"/>
          </w:tcPr>
          <w:p w14:paraId="29D3A5BC"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)=M1+s(</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oMath>
            </m:oMathPara>
          </w:p>
        </w:tc>
        <w:tc>
          <w:tcPr>
            <w:tcW w:w="0" w:type="auto"/>
          </w:tcPr>
          <w:p w14:paraId="3789F08B" w14:textId="77777777" w:rsidR="008062F9" w:rsidRPr="003E2A48" w:rsidRDefault="00806920" w:rsidP="00354701">
            <w:pPr>
              <w:pStyle w:val="Compact"/>
              <w:spacing w:before="0" w:after="0" w:line="480" w:lineRule="auto"/>
              <w:jc w:val="center"/>
            </w:pPr>
            <w:r w:rsidRPr="003E2A48">
              <w:t>21.1</w:t>
            </w:r>
          </w:p>
        </w:tc>
        <w:tc>
          <w:tcPr>
            <w:tcW w:w="0" w:type="auto"/>
          </w:tcPr>
          <w:p w14:paraId="41DDD6C4" w14:textId="77777777" w:rsidR="008062F9" w:rsidRPr="003E2A48" w:rsidRDefault="00806920" w:rsidP="00354701">
            <w:pPr>
              <w:pStyle w:val="Compact"/>
              <w:spacing w:before="0" w:after="0" w:line="480" w:lineRule="auto"/>
              <w:jc w:val="center"/>
            </w:pPr>
            <w:r w:rsidRPr="003E2A48">
              <w:t>68</w:t>
            </w:r>
          </w:p>
        </w:tc>
        <w:tc>
          <w:tcPr>
            <w:tcW w:w="0" w:type="auto"/>
          </w:tcPr>
          <w:p w14:paraId="768507F9" w14:textId="77777777" w:rsidR="008062F9" w:rsidRPr="003E2A48" w:rsidRDefault="00806920" w:rsidP="00354701">
            <w:pPr>
              <w:pStyle w:val="Compact"/>
              <w:spacing w:before="0" w:after="0" w:line="480" w:lineRule="auto"/>
              <w:jc w:val="center"/>
            </w:pPr>
            <w:r w:rsidRPr="003E2A48">
              <w:t>0.58</w:t>
            </w:r>
          </w:p>
        </w:tc>
        <w:tc>
          <w:tcPr>
            <w:tcW w:w="0" w:type="auto"/>
          </w:tcPr>
          <w:p w14:paraId="688FD570" w14:textId="77777777" w:rsidR="008062F9" w:rsidRPr="003E2A48" w:rsidRDefault="00806920" w:rsidP="00354701">
            <w:pPr>
              <w:pStyle w:val="Compact"/>
              <w:spacing w:before="0" w:after="0" w:line="480" w:lineRule="auto"/>
              <w:jc w:val="center"/>
            </w:pPr>
            <w:r w:rsidRPr="003E2A48">
              <w:t>72.69</w:t>
            </w:r>
          </w:p>
        </w:tc>
        <w:tc>
          <w:tcPr>
            <w:tcW w:w="0" w:type="auto"/>
          </w:tcPr>
          <w:p w14:paraId="70FC1ECC" w14:textId="77777777" w:rsidR="008062F9" w:rsidRPr="003E2A48" w:rsidRDefault="00806920" w:rsidP="00354701">
            <w:pPr>
              <w:pStyle w:val="Compact"/>
              <w:spacing w:before="0" w:after="0" w:line="480" w:lineRule="auto"/>
              <w:jc w:val="center"/>
            </w:pPr>
            <w:r w:rsidRPr="003E2A48">
              <w:t>0.89</w:t>
            </w:r>
          </w:p>
        </w:tc>
      </w:tr>
      <w:tr w:rsidR="008062F9" w:rsidRPr="003E2A48" w14:paraId="4CB22332" w14:textId="77777777">
        <w:tc>
          <w:tcPr>
            <w:tcW w:w="0" w:type="auto"/>
          </w:tcPr>
          <w:p w14:paraId="2B258D39" w14:textId="77777777" w:rsidR="008062F9" w:rsidRPr="003E2A48" w:rsidRDefault="008062F9" w:rsidP="00354701">
            <w:pPr>
              <w:pStyle w:val="Compact"/>
              <w:spacing w:before="0" w:after="0" w:line="480" w:lineRule="auto"/>
            </w:pPr>
          </w:p>
        </w:tc>
        <w:tc>
          <w:tcPr>
            <w:tcW w:w="0" w:type="auto"/>
          </w:tcPr>
          <w:p w14:paraId="5AA78EC9" w14:textId="77777777" w:rsidR="008062F9" w:rsidRPr="003E2A48" w:rsidRDefault="008062F9" w:rsidP="00354701">
            <w:pPr>
              <w:pStyle w:val="Compact"/>
              <w:spacing w:before="0" w:after="0" w:line="480" w:lineRule="auto"/>
              <w:jc w:val="center"/>
            </w:pPr>
          </w:p>
        </w:tc>
        <w:tc>
          <w:tcPr>
            <w:tcW w:w="0" w:type="auto"/>
          </w:tcPr>
          <w:p w14:paraId="691D8F02" w14:textId="77777777" w:rsidR="008062F9" w:rsidRPr="003E2A48" w:rsidRDefault="008062F9" w:rsidP="00354701">
            <w:pPr>
              <w:spacing w:after="0" w:line="480" w:lineRule="auto"/>
            </w:pPr>
          </w:p>
        </w:tc>
        <w:tc>
          <w:tcPr>
            <w:tcW w:w="0" w:type="auto"/>
          </w:tcPr>
          <w:p w14:paraId="2E041F56" w14:textId="77777777" w:rsidR="008062F9" w:rsidRPr="003E2A48" w:rsidRDefault="008062F9" w:rsidP="00354701">
            <w:pPr>
              <w:pStyle w:val="Compact"/>
              <w:spacing w:before="0" w:after="0" w:line="480" w:lineRule="auto"/>
              <w:jc w:val="center"/>
            </w:pPr>
          </w:p>
        </w:tc>
        <w:tc>
          <w:tcPr>
            <w:tcW w:w="0" w:type="auto"/>
          </w:tcPr>
          <w:p w14:paraId="6F32F763" w14:textId="77777777" w:rsidR="008062F9" w:rsidRPr="003E2A48" w:rsidRDefault="008062F9" w:rsidP="00354701">
            <w:pPr>
              <w:spacing w:after="0" w:line="480" w:lineRule="auto"/>
            </w:pPr>
          </w:p>
        </w:tc>
        <w:tc>
          <w:tcPr>
            <w:tcW w:w="0" w:type="auto"/>
          </w:tcPr>
          <w:p w14:paraId="1149864E" w14:textId="77777777" w:rsidR="008062F9" w:rsidRPr="003E2A48" w:rsidRDefault="008062F9" w:rsidP="00354701">
            <w:pPr>
              <w:pStyle w:val="Compact"/>
              <w:spacing w:before="0" w:after="0" w:line="480" w:lineRule="auto"/>
              <w:jc w:val="center"/>
            </w:pPr>
          </w:p>
        </w:tc>
      </w:tr>
      <w:tr w:rsidR="008062F9" w:rsidRPr="003E2A48" w14:paraId="563F89A1" w14:textId="77777777">
        <w:tc>
          <w:tcPr>
            <w:tcW w:w="0" w:type="auto"/>
          </w:tcPr>
          <w:p w14:paraId="68FD0C3B" w14:textId="77777777" w:rsidR="008062F9" w:rsidRPr="003E2A48" w:rsidRDefault="00806920" w:rsidP="00354701">
            <w:pPr>
              <w:pStyle w:val="Compact"/>
              <w:spacing w:before="0" w:after="0" w:line="480" w:lineRule="auto"/>
            </w:pPr>
            <w:r w:rsidRPr="003E2A48">
              <w:t xml:space="preserve">M2: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0" w:type="auto"/>
          </w:tcPr>
          <w:p w14:paraId="4ECB0FD2" w14:textId="77777777" w:rsidR="008062F9" w:rsidRPr="003E2A48" w:rsidRDefault="00806920" w:rsidP="00354701">
            <w:pPr>
              <w:pStyle w:val="Compact"/>
              <w:spacing w:before="0" w:after="0" w:line="480" w:lineRule="auto"/>
              <w:jc w:val="center"/>
            </w:pPr>
            <w:r w:rsidRPr="003E2A48">
              <w:t>27.6</w:t>
            </w:r>
          </w:p>
        </w:tc>
        <w:tc>
          <w:tcPr>
            <w:tcW w:w="0" w:type="auto"/>
          </w:tcPr>
          <w:p w14:paraId="5F2AC3B4" w14:textId="77777777" w:rsidR="008062F9" w:rsidRPr="003E2A48" w:rsidRDefault="00806920" w:rsidP="00354701">
            <w:pPr>
              <w:pStyle w:val="Compact"/>
              <w:spacing w:before="0" w:after="0" w:line="480" w:lineRule="auto"/>
              <w:jc w:val="center"/>
            </w:pPr>
            <w:r w:rsidRPr="003E2A48">
              <w:t>45</w:t>
            </w:r>
          </w:p>
        </w:tc>
        <w:tc>
          <w:tcPr>
            <w:tcW w:w="0" w:type="auto"/>
          </w:tcPr>
          <w:p w14:paraId="06A2B71F" w14:textId="77777777" w:rsidR="008062F9" w:rsidRPr="003E2A48" w:rsidRDefault="00806920" w:rsidP="00354701">
            <w:pPr>
              <w:pStyle w:val="Compact"/>
              <w:spacing w:before="0" w:after="0" w:line="480" w:lineRule="auto"/>
              <w:jc w:val="center"/>
            </w:pPr>
            <w:r w:rsidRPr="003E2A48">
              <w:t>0.836</w:t>
            </w:r>
          </w:p>
        </w:tc>
        <w:tc>
          <w:tcPr>
            <w:tcW w:w="0" w:type="auto"/>
          </w:tcPr>
          <w:p w14:paraId="2B57D4DD" w14:textId="77777777" w:rsidR="008062F9" w:rsidRPr="003E2A48" w:rsidRDefault="00806920" w:rsidP="00354701">
            <w:pPr>
              <w:pStyle w:val="Compact"/>
              <w:spacing w:before="0" w:after="0" w:line="480" w:lineRule="auto"/>
              <w:jc w:val="center"/>
            </w:pPr>
            <w:r w:rsidRPr="003E2A48">
              <w:t>84.75</w:t>
            </w:r>
          </w:p>
        </w:tc>
        <w:tc>
          <w:tcPr>
            <w:tcW w:w="0" w:type="auto"/>
          </w:tcPr>
          <w:p w14:paraId="638DE964" w14:textId="77777777" w:rsidR="008062F9" w:rsidRPr="003E2A48" w:rsidRDefault="00806920" w:rsidP="00354701">
            <w:pPr>
              <w:pStyle w:val="Compact"/>
              <w:spacing w:before="0" w:after="0" w:line="480" w:lineRule="auto"/>
              <w:jc w:val="center"/>
            </w:pPr>
            <w:r w:rsidRPr="003E2A48">
              <w:t>0.966</w:t>
            </w:r>
          </w:p>
        </w:tc>
      </w:tr>
      <w:tr w:rsidR="008062F9" w:rsidRPr="003E2A48" w14:paraId="1378EB18" w14:textId="77777777">
        <w:tc>
          <w:tcPr>
            <w:tcW w:w="0" w:type="auto"/>
          </w:tcPr>
          <w:p w14:paraId="5E8FB955"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0" w:type="auto"/>
          </w:tcPr>
          <w:p w14:paraId="4AC5D588" w14:textId="77777777" w:rsidR="008062F9" w:rsidRPr="003E2A48" w:rsidRDefault="00806920" w:rsidP="00354701">
            <w:pPr>
              <w:pStyle w:val="Compact"/>
              <w:spacing w:before="0" w:after="0" w:line="480" w:lineRule="auto"/>
              <w:jc w:val="center"/>
            </w:pPr>
            <w:r w:rsidRPr="003E2A48">
              <w:t>24.8</w:t>
            </w:r>
          </w:p>
        </w:tc>
        <w:tc>
          <w:tcPr>
            <w:tcW w:w="0" w:type="auto"/>
          </w:tcPr>
          <w:p w14:paraId="229DB293" w14:textId="77777777" w:rsidR="008062F9" w:rsidRPr="003E2A48" w:rsidRDefault="00806920" w:rsidP="00354701">
            <w:pPr>
              <w:pStyle w:val="Compact"/>
              <w:spacing w:before="0" w:after="0" w:line="480" w:lineRule="auto"/>
              <w:jc w:val="center"/>
            </w:pPr>
            <w:r w:rsidRPr="003E2A48">
              <w:t>47</w:t>
            </w:r>
          </w:p>
        </w:tc>
        <w:tc>
          <w:tcPr>
            <w:tcW w:w="0" w:type="auto"/>
          </w:tcPr>
          <w:p w14:paraId="16D88806" w14:textId="77777777" w:rsidR="008062F9" w:rsidRPr="003E2A48" w:rsidRDefault="00806920" w:rsidP="00354701">
            <w:pPr>
              <w:pStyle w:val="Compact"/>
              <w:spacing w:before="0" w:after="0" w:line="480" w:lineRule="auto"/>
              <w:jc w:val="center"/>
            </w:pPr>
            <w:r w:rsidRPr="003E2A48">
              <w:t>0.791</w:t>
            </w:r>
          </w:p>
        </w:tc>
        <w:tc>
          <w:tcPr>
            <w:tcW w:w="0" w:type="auto"/>
          </w:tcPr>
          <w:p w14:paraId="0BE700C3" w14:textId="77777777" w:rsidR="008062F9" w:rsidRPr="003E2A48" w:rsidRDefault="00806920" w:rsidP="00354701">
            <w:pPr>
              <w:pStyle w:val="Compact"/>
              <w:spacing w:before="0" w:after="0" w:line="480" w:lineRule="auto"/>
              <w:jc w:val="center"/>
            </w:pPr>
            <w:r w:rsidRPr="003E2A48">
              <w:t>85.9</w:t>
            </w:r>
          </w:p>
        </w:tc>
        <w:tc>
          <w:tcPr>
            <w:tcW w:w="0" w:type="auto"/>
          </w:tcPr>
          <w:p w14:paraId="3814DD41" w14:textId="77777777" w:rsidR="008062F9" w:rsidRPr="003E2A48" w:rsidRDefault="00806920" w:rsidP="00354701">
            <w:pPr>
              <w:pStyle w:val="Compact"/>
              <w:spacing w:before="0" w:after="0" w:line="480" w:lineRule="auto"/>
              <w:jc w:val="center"/>
            </w:pPr>
            <w:r w:rsidRPr="003E2A48">
              <w:t>0.981</w:t>
            </w:r>
          </w:p>
        </w:tc>
      </w:tr>
      <w:tr w:rsidR="008062F9" w:rsidRPr="003E2A48" w14:paraId="1F1997C4" w14:textId="77777777">
        <w:tc>
          <w:tcPr>
            <w:tcW w:w="0" w:type="auto"/>
          </w:tcPr>
          <w:p w14:paraId="20DFC173"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)=M2+β</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0" w:type="auto"/>
          </w:tcPr>
          <w:p w14:paraId="430D286D" w14:textId="77777777" w:rsidR="008062F9" w:rsidRPr="003E2A48" w:rsidRDefault="00806920" w:rsidP="00354701">
            <w:pPr>
              <w:pStyle w:val="Compact"/>
              <w:spacing w:before="0" w:after="0" w:line="480" w:lineRule="auto"/>
              <w:jc w:val="center"/>
            </w:pPr>
            <w:r w:rsidRPr="003E2A48">
              <w:t>26.6</w:t>
            </w:r>
          </w:p>
        </w:tc>
        <w:tc>
          <w:tcPr>
            <w:tcW w:w="0" w:type="auto"/>
          </w:tcPr>
          <w:p w14:paraId="6AD4BAA8" w14:textId="77777777" w:rsidR="008062F9" w:rsidRPr="003E2A48" w:rsidRDefault="00806920" w:rsidP="00354701">
            <w:pPr>
              <w:pStyle w:val="Compact"/>
              <w:spacing w:before="0" w:after="0" w:line="480" w:lineRule="auto"/>
              <w:jc w:val="center"/>
            </w:pPr>
            <w:r w:rsidRPr="003E2A48">
              <w:t>52</w:t>
            </w:r>
          </w:p>
        </w:tc>
        <w:tc>
          <w:tcPr>
            <w:tcW w:w="0" w:type="auto"/>
          </w:tcPr>
          <w:p w14:paraId="7E09AFCB" w14:textId="77777777" w:rsidR="008062F9" w:rsidRPr="003E2A48" w:rsidRDefault="00806920" w:rsidP="00354701">
            <w:pPr>
              <w:pStyle w:val="Compact"/>
              <w:spacing w:before="0" w:after="0" w:line="480" w:lineRule="auto"/>
              <w:jc w:val="center"/>
            </w:pPr>
            <w:r w:rsidRPr="003E2A48">
              <w:t>0.772</w:t>
            </w:r>
          </w:p>
        </w:tc>
        <w:tc>
          <w:tcPr>
            <w:tcW w:w="0" w:type="auto"/>
          </w:tcPr>
          <w:p w14:paraId="54AA0D2F" w14:textId="77777777" w:rsidR="008062F9" w:rsidRPr="003E2A48" w:rsidRDefault="00806920" w:rsidP="00354701">
            <w:pPr>
              <w:pStyle w:val="Compact"/>
              <w:spacing w:before="0" w:after="0" w:line="480" w:lineRule="auto"/>
              <w:jc w:val="center"/>
            </w:pPr>
            <w:r w:rsidRPr="003E2A48">
              <w:t>81.79</w:t>
            </w:r>
          </w:p>
        </w:tc>
        <w:tc>
          <w:tcPr>
            <w:tcW w:w="0" w:type="auto"/>
          </w:tcPr>
          <w:p w14:paraId="1AC8A974" w14:textId="77777777" w:rsidR="008062F9" w:rsidRPr="003E2A48" w:rsidRDefault="00806920" w:rsidP="00354701">
            <w:pPr>
              <w:pStyle w:val="Compact"/>
              <w:spacing w:before="0" w:after="0" w:line="480" w:lineRule="auto"/>
              <w:jc w:val="center"/>
            </w:pPr>
            <w:r w:rsidRPr="003E2A48">
              <w:t>0.927</w:t>
            </w:r>
          </w:p>
        </w:tc>
      </w:tr>
      <w:tr w:rsidR="008062F9" w:rsidRPr="003E2A48" w14:paraId="6FAFC174" w14:textId="77777777">
        <w:tc>
          <w:tcPr>
            <w:tcW w:w="0" w:type="auto"/>
          </w:tcPr>
          <w:p w14:paraId="33DFFEC3"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m:oMathPara>
          </w:p>
        </w:tc>
        <w:tc>
          <w:tcPr>
            <w:tcW w:w="0" w:type="auto"/>
          </w:tcPr>
          <w:p w14:paraId="333D6066" w14:textId="77777777" w:rsidR="008062F9" w:rsidRPr="003E2A48" w:rsidRDefault="00806920" w:rsidP="00354701">
            <w:pPr>
              <w:pStyle w:val="Compact"/>
              <w:spacing w:before="0" w:after="0" w:line="480" w:lineRule="auto"/>
              <w:jc w:val="center"/>
            </w:pPr>
            <w:r w:rsidRPr="003E2A48">
              <w:t>25.3</w:t>
            </w:r>
          </w:p>
        </w:tc>
        <w:tc>
          <w:tcPr>
            <w:tcW w:w="0" w:type="auto"/>
          </w:tcPr>
          <w:p w14:paraId="54A7EF90" w14:textId="77777777" w:rsidR="008062F9" w:rsidRPr="003E2A48" w:rsidRDefault="00806920" w:rsidP="00354701">
            <w:pPr>
              <w:pStyle w:val="Compact"/>
              <w:spacing w:before="0" w:after="0" w:line="480" w:lineRule="auto"/>
              <w:jc w:val="center"/>
            </w:pPr>
            <w:r w:rsidRPr="003E2A48">
              <w:t>60</w:t>
            </w:r>
          </w:p>
        </w:tc>
        <w:tc>
          <w:tcPr>
            <w:tcW w:w="0" w:type="auto"/>
          </w:tcPr>
          <w:p w14:paraId="499E3E3B" w14:textId="77777777" w:rsidR="008062F9" w:rsidRPr="003E2A48" w:rsidRDefault="00806920" w:rsidP="00354701">
            <w:pPr>
              <w:pStyle w:val="Compact"/>
              <w:spacing w:before="0" w:after="0" w:line="480" w:lineRule="auto"/>
              <w:jc w:val="center"/>
            </w:pPr>
            <w:r w:rsidRPr="003E2A48">
              <w:t>0.688</w:t>
            </w:r>
          </w:p>
        </w:tc>
        <w:tc>
          <w:tcPr>
            <w:tcW w:w="0" w:type="auto"/>
          </w:tcPr>
          <w:p w14:paraId="56C62BE2" w14:textId="77777777" w:rsidR="008062F9" w:rsidRPr="003E2A48" w:rsidRDefault="00806920" w:rsidP="00354701">
            <w:pPr>
              <w:pStyle w:val="Compact"/>
              <w:spacing w:before="0" w:after="0" w:line="480" w:lineRule="auto"/>
              <w:jc w:val="center"/>
            </w:pPr>
            <w:r w:rsidRPr="003E2A48">
              <w:t>76.34</w:t>
            </w:r>
          </w:p>
        </w:tc>
        <w:tc>
          <w:tcPr>
            <w:tcW w:w="0" w:type="auto"/>
          </w:tcPr>
          <w:p w14:paraId="0B8E5DC3" w14:textId="77777777" w:rsidR="008062F9" w:rsidRPr="003E2A48" w:rsidRDefault="00806920" w:rsidP="00354701">
            <w:pPr>
              <w:pStyle w:val="Compact"/>
              <w:spacing w:before="0" w:after="0" w:line="480" w:lineRule="auto"/>
              <w:jc w:val="center"/>
            </w:pPr>
            <w:r w:rsidRPr="003E2A48">
              <w:t>0.796</w:t>
            </w:r>
          </w:p>
        </w:tc>
      </w:tr>
      <w:tr w:rsidR="008062F9" w:rsidRPr="003E2A48" w14:paraId="5DB979AB" w14:textId="77777777">
        <w:tc>
          <w:tcPr>
            <w:tcW w:w="0" w:type="auto"/>
          </w:tcPr>
          <w:p w14:paraId="449D6126" w14:textId="77777777" w:rsidR="008062F9" w:rsidRPr="003E2A48" w:rsidRDefault="00806920" w:rsidP="00354701">
            <w:pPr>
              <w:pStyle w:val="Compact"/>
              <w:spacing w:before="0" w:after="0" w:line="480" w:lineRule="auto"/>
            </w:pPr>
            <m:oMathPara>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)=M2+s(</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m:oMathPara>
          </w:p>
        </w:tc>
        <w:tc>
          <w:tcPr>
            <w:tcW w:w="0" w:type="auto"/>
          </w:tcPr>
          <w:p w14:paraId="64A4B8C2" w14:textId="77777777" w:rsidR="008062F9" w:rsidRPr="003E2A48" w:rsidRDefault="00806920" w:rsidP="00354701">
            <w:pPr>
              <w:pStyle w:val="Compact"/>
              <w:spacing w:before="0" w:after="0" w:line="480" w:lineRule="auto"/>
              <w:jc w:val="center"/>
            </w:pPr>
            <w:r w:rsidRPr="003E2A48">
              <w:t>23.7</w:t>
            </w:r>
          </w:p>
        </w:tc>
        <w:tc>
          <w:tcPr>
            <w:tcW w:w="0" w:type="auto"/>
          </w:tcPr>
          <w:p w14:paraId="1E50CF08" w14:textId="77777777" w:rsidR="008062F9" w:rsidRPr="003E2A48" w:rsidRDefault="00806920" w:rsidP="00354701">
            <w:pPr>
              <w:pStyle w:val="Compact"/>
              <w:spacing w:before="0" w:after="0" w:line="480" w:lineRule="auto"/>
              <w:jc w:val="center"/>
            </w:pPr>
            <w:r w:rsidRPr="003E2A48">
              <w:t>43</w:t>
            </w:r>
          </w:p>
        </w:tc>
        <w:tc>
          <w:tcPr>
            <w:tcW w:w="0" w:type="auto"/>
          </w:tcPr>
          <w:p w14:paraId="1D23369B" w14:textId="77777777" w:rsidR="008062F9" w:rsidRPr="003E2A48" w:rsidRDefault="00806920" w:rsidP="00354701">
            <w:pPr>
              <w:pStyle w:val="Compact"/>
              <w:spacing w:before="0" w:after="0" w:line="480" w:lineRule="auto"/>
              <w:jc w:val="center"/>
            </w:pPr>
            <w:r w:rsidRPr="003E2A48">
              <w:t>0.8</w:t>
            </w:r>
          </w:p>
        </w:tc>
        <w:tc>
          <w:tcPr>
            <w:tcW w:w="0" w:type="auto"/>
          </w:tcPr>
          <w:p w14:paraId="6AF2A3D6" w14:textId="77777777" w:rsidR="008062F9" w:rsidRPr="003E2A48" w:rsidRDefault="00806920" w:rsidP="00354701">
            <w:pPr>
              <w:pStyle w:val="Compact"/>
              <w:spacing w:before="0" w:after="0" w:line="480" w:lineRule="auto"/>
              <w:jc w:val="center"/>
            </w:pPr>
            <w:r w:rsidRPr="003E2A48">
              <w:t>88.43</w:t>
            </w:r>
          </w:p>
        </w:tc>
        <w:tc>
          <w:tcPr>
            <w:tcW w:w="0" w:type="auto"/>
          </w:tcPr>
          <w:p w14:paraId="7984262D" w14:textId="77777777" w:rsidR="008062F9" w:rsidRPr="003E2A48" w:rsidRDefault="00806920" w:rsidP="00354701">
            <w:pPr>
              <w:pStyle w:val="Compact"/>
              <w:spacing w:before="0" w:after="0" w:line="480" w:lineRule="auto"/>
              <w:jc w:val="center"/>
            </w:pPr>
            <w:r w:rsidRPr="003E2A48">
              <w:t>0.969</w:t>
            </w:r>
          </w:p>
        </w:tc>
      </w:tr>
    </w:tbl>
    <w:p w14:paraId="2F7D6F90" w14:textId="3D051DD2" w:rsidR="008062F9" w:rsidRPr="003E2A48" w:rsidRDefault="00185159" w:rsidP="00354701">
      <w:pPr>
        <w:pStyle w:val="ImageCaption"/>
        <w:spacing w:after="0" w:line="480" w:lineRule="auto"/>
      </w:pPr>
      <w:ins w:id="3209" w:author="jennifer piehl" w:date="2020-03-05T10:49:00Z">
        <w:r>
          <w:t>Notes.</w:t>
        </w:r>
        <w:r w:rsidRPr="00185159">
          <w:rPr>
            <w:i w:val="0"/>
            <w:iCs/>
          </w:rPr>
          <w:t xml:space="preserve"> </w:t>
        </w:r>
        <w:r w:rsidRPr="00043C3B">
          <w:rPr>
            <w:i w:val="0"/>
            <w:iCs/>
          </w:rPr>
          <w:t>The full set of covariate models and the results of test</w:t>
        </w:r>
      </w:ins>
      <w:ins w:id="3210" w:author="jennifer piehl" w:date="2020-03-06T12:42:00Z">
        <w:r w:rsidR="00E760FA">
          <w:rPr>
            <w:i w:val="0"/>
            <w:iCs/>
          </w:rPr>
          <w:t>ing of</w:t>
        </w:r>
      </w:ins>
      <w:ins w:id="3211" w:author="jennifer piehl" w:date="2020-03-05T10:49:00Z">
        <w:r w:rsidRPr="00043C3B">
          <w:rPr>
            <w:i w:val="0"/>
            <w:iCs/>
          </w:rPr>
          <w:t xml:space="preserve"> nested model sets are </w:t>
        </w:r>
      </w:ins>
      <w:ins w:id="3212" w:author="jennifer piehl" w:date="2020-03-06T12:42:00Z">
        <w:r w:rsidR="00E760FA">
          <w:rPr>
            <w:i w:val="0"/>
            <w:iCs/>
          </w:rPr>
          <w:t>provided</w:t>
        </w:r>
      </w:ins>
      <w:ins w:id="3213" w:author="jennifer piehl" w:date="2020-03-05T10:49:00Z">
        <w:r w:rsidRPr="00043C3B">
          <w:rPr>
            <w:i w:val="0"/>
            <w:iCs/>
          </w:rPr>
          <w:t xml:space="preserve"> in Appendix B. </w:t>
        </w:r>
      </w:ins>
      <w:ins w:id="3214" w:author="jennifer piehl" w:date="2020-03-06T12:43:00Z">
        <w:r w:rsidR="00E760FA">
          <w:rPr>
            <w:i w:val="0"/>
            <w:iCs/>
          </w:rPr>
          <w:t>Null model</w:t>
        </w:r>
      </w:ins>
      <w:ins w:id="3215" w:author="jennifer piehl" w:date="2020-03-05T10:49:00Z">
        <w:r w:rsidRPr="00043C3B">
          <w:rPr>
            <w:i w:val="0"/>
            <w:iCs/>
          </w:rPr>
          <w:t xml:space="preserve"> </w:t>
        </w:r>
      </w:ins>
      <w:ins w:id="3216" w:author="jennifer piehl" w:date="2020-03-06T12:45:00Z">
        <w:r w:rsidR="00E760FA" w:rsidRPr="00E760FA">
          <w:rPr>
            <w:i w:val="0"/>
            <w:iCs/>
            <w:rPrChange w:id="3217" w:author="jennifer piehl" w:date="2020-03-06T12:45:00Z">
              <w:rPr/>
            </w:rPrChange>
          </w:rPr>
          <w:t>leave-one-out cross-validation</w:t>
        </w:r>
        <w:r w:rsidR="00E760FA" w:rsidRPr="00E760FA">
          <w:rPr>
            <w:i w:val="0"/>
            <w:iCs/>
          </w:rPr>
          <w:t xml:space="preserve"> </w:t>
        </w:r>
        <w:r w:rsidR="00E760FA">
          <w:rPr>
            <w:i w:val="0"/>
            <w:iCs/>
          </w:rPr>
          <w:t>(</w:t>
        </w:r>
      </w:ins>
      <w:ins w:id="3218" w:author="jennifer piehl" w:date="2020-03-05T10:49:00Z">
        <w:r w:rsidRPr="00043C3B">
          <w:rPr>
            <w:i w:val="0"/>
            <w:iCs/>
          </w:rPr>
          <w:t>LOOCV</w:t>
        </w:r>
      </w:ins>
      <w:ins w:id="3219" w:author="jennifer piehl" w:date="2020-03-06T12:45:00Z">
        <w:r w:rsidR="00E760FA">
          <w:rPr>
            <w:i w:val="0"/>
            <w:iCs/>
          </w:rPr>
          <w:t>)</w:t>
        </w:r>
      </w:ins>
      <w:ins w:id="3220" w:author="jennifer piehl" w:date="2020-03-05T10:49:00Z">
        <w:r w:rsidRPr="00043C3B">
          <w:rPr>
            <w:i w:val="0"/>
            <w:iCs/>
          </w:rPr>
          <w:t xml:space="preserve"> root mean square error</w:t>
        </w:r>
      </w:ins>
      <w:ins w:id="3221" w:author="jennifer piehl" w:date="2020-03-06T12:44:00Z">
        <w:r w:rsidR="00E760FA">
          <w:rPr>
            <w:i w:val="0"/>
            <w:iCs/>
          </w:rPr>
          <w:t>s</w:t>
        </w:r>
      </w:ins>
      <w:ins w:id="3222" w:author="jennifer piehl" w:date="2020-03-06T12:43:00Z">
        <w:r w:rsidR="00E760FA">
          <w:rPr>
            <w:i w:val="0"/>
            <w:iCs/>
          </w:rPr>
          <w:t xml:space="preserve"> (RMSE</w:t>
        </w:r>
      </w:ins>
      <w:ins w:id="3223" w:author="jennifer piehl" w:date="2020-03-06T12:44:00Z">
        <w:r w:rsidR="00E760FA">
          <w:rPr>
            <w:i w:val="0"/>
            <w:iCs/>
          </w:rPr>
          <w:t>s</w:t>
        </w:r>
      </w:ins>
      <w:ins w:id="3224" w:author="jennifer piehl" w:date="2020-03-05T10:49:00Z">
        <w:r w:rsidRPr="00043C3B">
          <w:rPr>
            <w:i w:val="0"/>
            <w:iCs/>
          </w:rPr>
          <w:t>)</w:t>
        </w:r>
      </w:ins>
      <w:ins w:id="3225" w:author="jennifer piehl" w:date="2020-03-06T12:44:00Z">
        <w:r w:rsidR="00E760FA">
          <w:rPr>
            <w:i w:val="0"/>
            <w:iCs/>
          </w:rPr>
          <w:t>, 1.599 for the</w:t>
        </w:r>
      </w:ins>
      <w:ins w:id="3226" w:author="jennifer piehl" w:date="2020-03-05T10:49:00Z">
        <w:r w:rsidRPr="00043C3B">
          <w:rPr>
            <w:i w:val="0"/>
            <w:iCs/>
          </w:rPr>
          <w:t xml:space="preserve"> Jul</w:t>
        </w:r>
      </w:ins>
      <w:ins w:id="3227" w:author="jennifer piehl" w:date="2020-03-06T12:44:00Z">
        <w:r w:rsidR="00E760FA">
          <w:rPr>
            <w:i w:val="0"/>
            <w:iCs/>
          </w:rPr>
          <w:t>y–</w:t>
        </w:r>
      </w:ins>
      <w:ins w:id="3228" w:author="jennifer piehl" w:date="2020-03-05T10:49:00Z">
        <w:r w:rsidRPr="00043C3B">
          <w:rPr>
            <w:i w:val="0"/>
            <w:iCs/>
          </w:rPr>
          <w:t>Sep</w:t>
        </w:r>
      </w:ins>
      <w:ins w:id="3229" w:author="jennifer piehl" w:date="2020-03-06T12:44:00Z">
        <w:r w:rsidR="00E760FA">
          <w:rPr>
            <w:i w:val="0"/>
            <w:iCs/>
          </w:rPr>
          <w:t>tember</w:t>
        </w:r>
      </w:ins>
      <w:ins w:id="3230" w:author="jennifer piehl" w:date="2020-03-05T10:49:00Z">
        <w:r w:rsidRPr="00043C3B">
          <w:rPr>
            <w:i w:val="0"/>
            <w:iCs/>
          </w:rPr>
          <w:t xml:space="preserve"> catch and </w:t>
        </w:r>
      </w:ins>
      <w:ins w:id="3231" w:author="jennifer piehl" w:date="2020-03-06T12:44:00Z">
        <w:r w:rsidR="00E760FA">
          <w:rPr>
            <w:i w:val="0"/>
            <w:iCs/>
          </w:rPr>
          <w:t>1.015</w:t>
        </w:r>
      </w:ins>
      <w:ins w:id="3232" w:author="jennifer piehl" w:date="2020-03-05T10:49:00Z">
        <w:r w:rsidRPr="00043C3B">
          <w:rPr>
            <w:i w:val="0"/>
            <w:iCs/>
          </w:rPr>
          <w:t xml:space="preserve"> for</w:t>
        </w:r>
      </w:ins>
      <w:ins w:id="3233" w:author="jennifer piehl" w:date="2020-03-06T12:44:00Z">
        <w:r w:rsidR="00E760FA">
          <w:rPr>
            <w:i w:val="0"/>
            <w:iCs/>
          </w:rPr>
          <w:t xml:space="preserve"> the</w:t>
        </w:r>
      </w:ins>
      <w:ins w:id="3234" w:author="jennifer piehl" w:date="2020-03-05T10:49:00Z">
        <w:r w:rsidRPr="00043C3B">
          <w:rPr>
            <w:i w:val="0"/>
            <w:iCs/>
          </w:rPr>
          <w:t xml:space="preserve"> Oct</w:t>
        </w:r>
      </w:ins>
      <w:ins w:id="3235" w:author="jennifer piehl" w:date="2020-03-06T12:44:00Z">
        <w:r w:rsidR="00E760FA">
          <w:rPr>
            <w:i w:val="0"/>
            <w:iCs/>
          </w:rPr>
          <w:t>ober–</w:t>
        </w:r>
      </w:ins>
      <w:ins w:id="3236" w:author="jennifer piehl" w:date="2020-03-05T10:49:00Z">
        <w:r w:rsidRPr="00043C3B">
          <w:rPr>
            <w:i w:val="0"/>
            <w:iCs/>
          </w:rPr>
          <w:t>Mar</w:t>
        </w:r>
      </w:ins>
      <w:ins w:id="3237" w:author="jennifer piehl" w:date="2020-03-06T12:44:00Z">
        <w:r w:rsidR="00E760FA">
          <w:rPr>
            <w:i w:val="0"/>
            <w:iCs/>
          </w:rPr>
          <w:t>ch</w:t>
        </w:r>
      </w:ins>
      <w:ins w:id="3238" w:author="jennifer piehl" w:date="2020-03-05T10:49:00Z">
        <w:r w:rsidRPr="00043C3B">
          <w:rPr>
            <w:i w:val="0"/>
            <w:iCs/>
          </w:rPr>
          <w:t xml:space="preserve"> catch.</w:t>
        </w:r>
      </w:ins>
    </w:p>
    <w:sectPr w:rsidR="008062F9"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jennifer piehl" w:date="2020-03-06T11:56:00Z" w:initials="jp">
    <w:p w14:paraId="05057A49" w14:textId="1A207977" w:rsidR="00E82C69" w:rsidRDefault="00E82C69">
      <w:pPr>
        <w:pStyle w:val="CommentText"/>
      </w:pPr>
      <w:r>
        <w:rPr>
          <w:rStyle w:val="CommentReference"/>
        </w:rPr>
        <w:annotationRef/>
      </w:r>
      <w:r>
        <w:t>Others’ work should not be described in the abstract.</w:t>
      </w:r>
    </w:p>
  </w:comment>
  <w:comment w:id="84" w:author="jennifer piehl" w:date="2020-03-06T11:54:00Z" w:initials="jp">
    <w:p w14:paraId="4606695F" w14:textId="47619106" w:rsidR="00E82C69" w:rsidRDefault="00E82C69">
      <w:pPr>
        <w:pStyle w:val="CommentText"/>
      </w:pPr>
      <w:r>
        <w:rPr>
          <w:rStyle w:val="CommentReference"/>
        </w:rPr>
        <w:annotationRef/>
      </w:r>
      <w:r>
        <w:t>To strengthen the end of the abstract, I suggest adding a sentence indicating what from this study (in terms of methodology or results) could be applied in future to help predict/respond to these changes.</w:t>
      </w:r>
    </w:p>
  </w:comment>
  <w:comment w:id="276" w:author="jennifer piehl" w:date="2020-03-04T13:01:00Z" w:initials="jp">
    <w:p w14:paraId="48B5151F" w14:textId="349714E7" w:rsidR="00636F50" w:rsidRDefault="00636F50">
      <w:pPr>
        <w:pStyle w:val="CommentText"/>
      </w:pPr>
      <w:r>
        <w:rPr>
          <w:rStyle w:val="CommentReference"/>
        </w:rPr>
        <w:annotationRef/>
      </w:r>
      <w:r>
        <w:t>“of this fish”?</w:t>
      </w:r>
    </w:p>
  </w:comment>
  <w:comment w:id="682" w:author="jennifer piehl" w:date="2020-03-05T11:45:00Z" w:initials="jp">
    <w:p w14:paraId="5192C918" w14:textId="0CB43322" w:rsidR="00636F50" w:rsidRDefault="00636F50">
      <w:pPr>
        <w:pStyle w:val="CommentText"/>
      </w:pPr>
      <w:r>
        <w:rPr>
          <w:rStyle w:val="CommentReference"/>
        </w:rPr>
        <w:annotationRef/>
      </w:r>
      <w:r>
        <w:t>Please check this author’s name (for all citations and reference entries for “BR”).</w:t>
      </w:r>
    </w:p>
  </w:comment>
  <w:comment w:id="904" w:author="jennifer piehl" w:date="2020-03-05T13:15:00Z" w:initials="jp">
    <w:p w14:paraId="0EB68D25" w14:textId="5CAC98CF" w:rsidR="00636F50" w:rsidRDefault="00636F50">
      <w:pPr>
        <w:pStyle w:val="CommentText"/>
      </w:pPr>
      <w:r>
        <w:rPr>
          <w:rStyle w:val="CommentReference"/>
        </w:rPr>
        <w:annotationRef/>
      </w:r>
      <w:r>
        <w:t xml:space="preserve">Please provide complete citation/source information for all data sets/sources/indices etc. in sections 2.1 and 2.2. This can include, for example, </w:t>
      </w:r>
      <w:proofErr w:type="spellStart"/>
      <w:r>
        <w:t>urls</w:t>
      </w:r>
      <w:proofErr w:type="spellEnd"/>
      <w:r>
        <w:t xml:space="preserve"> for datasets.</w:t>
      </w:r>
    </w:p>
  </w:comment>
  <w:comment w:id="945" w:author="jennifer piehl" w:date="2020-03-05T12:58:00Z" w:initials="jp">
    <w:p w14:paraId="7C575183" w14:textId="423D01E2" w:rsidR="00636F50" w:rsidRDefault="00636F50">
      <w:pPr>
        <w:pStyle w:val="CommentText"/>
      </w:pPr>
      <w:r>
        <w:rPr>
          <w:rStyle w:val="CommentReference"/>
        </w:rPr>
        <w:annotationRef/>
      </w:r>
      <w:r>
        <w:t>Your target journal uses supplementary materials (e.g., Table S1, Figure S1) instead of appendices. Please make this formatting change, and make sure all supplementary material is cited in the main text, before submission.</w:t>
      </w:r>
    </w:p>
  </w:comment>
  <w:comment w:id="983" w:author="jennifer piehl" w:date="2020-03-05T13:12:00Z" w:initials="jp">
    <w:p w14:paraId="1E631A93" w14:textId="5A1379EC" w:rsidR="00636F50" w:rsidRPr="000D07BB" w:rsidRDefault="00636F50">
      <w:pPr>
        <w:pStyle w:val="CommentText"/>
      </w:pPr>
      <w:r>
        <w:rPr>
          <w:rStyle w:val="CommentReference"/>
        </w:rPr>
        <w:annotationRef/>
      </w:r>
      <w:r>
        <w:t xml:space="preserve">I recommend removing this text to retain focus on </w:t>
      </w:r>
      <w:r w:rsidRPr="000D07BB">
        <w:rPr>
          <w:i/>
          <w:iCs/>
        </w:rPr>
        <w:t xml:space="preserve">your </w:t>
      </w:r>
      <w:r>
        <w:t>data sources/methods.</w:t>
      </w:r>
    </w:p>
  </w:comment>
  <w:comment w:id="993" w:author="jennifer piehl" w:date="2020-03-05T13:11:00Z" w:initials="jp">
    <w:p w14:paraId="0F2C9A25" w14:textId="3A851428" w:rsidR="00636F50" w:rsidRDefault="00636F50">
      <w:pPr>
        <w:pStyle w:val="CommentText"/>
      </w:pPr>
      <w:r>
        <w:rPr>
          <w:rStyle w:val="CommentReference"/>
        </w:rPr>
        <w:annotationRef/>
      </w:r>
      <w:r>
        <w:t>Please provide full manufacturers’ information for all products.</w:t>
      </w:r>
    </w:p>
  </w:comment>
  <w:comment w:id="1004" w:author="jennifer piehl" w:date="2020-03-05T13:13:00Z" w:initials="jp">
    <w:p w14:paraId="383925FB" w14:textId="532D5EF5" w:rsidR="00636F50" w:rsidRDefault="00636F50">
      <w:pPr>
        <w:pStyle w:val="CommentText"/>
      </w:pPr>
      <w:r>
        <w:rPr>
          <w:rStyle w:val="CommentReference"/>
        </w:rPr>
        <w:annotationRef/>
      </w:r>
      <w:r>
        <w:t>Please clarify (maintained? Other?).</w:t>
      </w:r>
    </w:p>
  </w:comment>
  <w:comment w:id="1029" w:author="jennifer piehl" w:date="2020-03-05T14:24:00Z" w:initials="jp">
    <w:p w14:paraId="68C10892" w14:textId="5F8D3541" w:rsidR="00636F50" w:rsidRDefault="00636F50">
      <w:pPr>
        <w:pStyle w:val="CommentText"/>
      </w:pPr>
      <w:r>
        <w:rPr>
          <w:rStyle w:val="CommentReference"/>
        </w:rPr>
        <w:annotationRef/>
      </w:r>
      <w:r>
        <w:t>2015 indicated in text omitted</w:t>
      </w:r>
      <w:r w:rsidR="00B34F90">
        <w:t xml:space="preserve"> (due to repetition)</w:t>
      </w:r>
      <w:r>
        <w:t xml:space="preserve"> from the hypotheses section; please check accuracy.</w:t>
      </w:r>
    </w:p>
  </w:comment>
  <w:comment w:id="1297" w:author="jennifer piehl" w:date="2020-03-05T15:25:00Z" w:initials="jp">
    <w:p w14:paraId="76631C84" w14:textId="000BBE0E" w:rsidR="00636F50" w:rsidRDefault="00636F50">
      <w:pPr>
        <w:pStyle w:val="CommentText"/>
      </w:pPr>
      <w:r>
        <w:rPr>
          <w:rStyle w:val="CommentReference"/>
        </w:rPr>
        <w:annotationRef/>
      </w:r>
      <w:r>
        <w:t>Please provide complete information about the software used for analyses in this section (currently provided for GAMs and DLMs only).</w:t>
      </w:r>
    </w:p>
  </w:comment>
  <w:comment w:id="1301" w:author="jennifer piehl" w:date="2020-03-05T14:29:00Z" w:initials="jp">
    <w:p w14:paraId="3529F55A" w14:textId="749118EC" w:rsidR="00636F50" w:rsidRDefault="00636F50">
      <w:pPr>
        <w:pStyle w:val="CommentText"/>
      </w:pPr>
      <w:r>
        <w:rPr>
          <w:rStyle w:val="CommentReference"/>
        </w:rPr>
        <w:annotationRef/>
      </w:r>
      <w:r>
        <w:t>Simply “monsoon”?</w:t>
      </w:r>
    </w:p>
  </w:comment>
  <w:comment w:id="1443" w:author="jennifer piehl" w:date="2020-03-05T15:05:00Z" w:initials="jp">
    <w:p w14:paraId="5380F93C" w14:textId="54516263" w:rsidR="00636F50" w:rsidRDefault="00636F50">
      <w:pPr>
        <w:pStyle w:val="CommentText"/>
      </w:pPr>
      <w:r>
        <w:rPr>
          <w:rStyle w:val="CommentReference"/>
        </w:rPr>
        <w:annotationRef/>
      </w:r>
      <w:r>
        <w:t>Please check unpaired “</w:t>
      </w:r>
      <w:proofErr w:type="gramStart"/>
      <w:r>
        <w:t>)”s</w:t>
      </w:r>
      <w:proofErr w:type="gramEnd"/>
      <w:r>
        <w:t xml:space="preserve"> (should these be removed?) and use “[()]“ sets instead of “(())“ sets in the equations.</w:t>
      </w:r>
    </w:p>
  </w:comment>
  <w:comment w:id="1446" w:author="jennifer piehl" w:date="2020-03-05T15:08:00Z" w:initials="jp">
    <w:p w14:paraId="7FBBB61D" w14:textId="178DE267" w:rsidR="00636F50" w:rsidRDefault="00636F50">
      <w:pPr>
        <w:pStyle w:val="CommentText"/>
      </w:pPr>
      <w:r>
        <w:rPr>
          <w:rStyle w:val="CommentReference"/>
        </w:rPr>
        <w:annotationRef/>
      </w:r>
      <w:r>
        <w:t xml:space="preserve">Please define all equation </w:t>
      </w:r>
      <w:r w:rsidR="00B34F90">
        <w:t>compone</w:t>
      </w:r>
      <w:r>
        <w:t>nts.</w:t>
      </w:r>
    </w:p>
  </w:comment>
  <w:comment w:id="1683" w:author="jennifer piehl" w:date="2020-03-05T15:41:00Z" w:initials="jp">
    <w:p w14:paraId="4B795994" w14:textId="0D88852E" w:rsidR="00636F50" w:rsidRDefault="00636F50">
      <w:pPr>
        <w:pStyle w:val="CommentText"/>
      </w:pPr>
      <w:r>
        <w:rPr>
          <w:rStyle w:val="CommentReference"/>
        </w:rPr>
        <w:annotationRef/>
      </w:r>
      <w:r>
        <w:t>Please replace this with specific indication of which tests.</w:t>
      </w:r>
    </w:p>
  </w:comment>
  <w:comment w:id="1879" w:author="jennifer piehl" w:date="2020-03-06T12:46:00Z" w:initials="jp">
    <w:p w14:paraId="00682C8C" w14:textId="3DD572AA" w:rsidR="003938B0" w:rsidRDefault="003938B0">
      <w:pPr>
        <w:pStyle w:val="CommentText"/>
      </w:pPr>
      <w:r>
        <w:rPr>
          <w:rStyle w:val="CommentReference"/>
        </w:rPr>
        <w:annotationRef/>
      </w:r>
      <w:r w:rsidR="00346EB5">
        <w:t>The standard practice is to refer to hypotheses in the Discussion section, structuring that section around indication of which hypotheses were and were not supported, with interpretation from your own research and in the context of the existing literature. In this case, I recognize the utility of referring to the hypotheses in Results, to orient the reader; however, p</w:t>
      </w:r>
      <w:r>
        <w:t xml:space="preserve">lease mention </w:t>
      </w:r>
      <w:r w:rsidRPr="00346EB5">
        <w:rPr>
          <w:i/>
          <w:iCs/>
        </w:rPr>
        <w:t>all</w:t>
      </w:r>
      <w:r>
        <w:t xml:space="preserve"> hypotheses in the Results section.</w:t>
      </w:r>
      <w:r w:rsidR="00346EB5">
        <w:t xml:space="preserve"> In addition, I recommend rewriting the Discussion section so that it is structured in the way described here, followed by discussion of study limitations.</w:t>
      </w:r>
    </w:p>
  </w:comment>
  <w:comment w:id="2017" w:author="jennifer piehl" w:date="2020-03-05T16:15:00Z" w:initials="jp">
    <w:p w14:paraId="5F8252B6" w14:textId="6336EAD2" w:rsidR="00636F50" w:rsidRDefault="00636F50">
      <w:pPr>
        <w:pStyle w:val="CommentText"/>
      </w:pPr>
      <w:r>
        <w:rPr>
          <w:rStyle w:val="CommentReference"/>
        </w:rPr>
        <w:annotationRef/>
      </w:r>
      <w:r>
        <w:t>To what months does this refer? Is this repetitive of the previous sentence if “(current or prior year)” were to be moved to follow “October–December”? Please clarify/revise as needed.</w:t>
      </w:r>
    </w:p>
  </w:comment>
  <w:comment w:id="2319" w:author="jennifer piehl" w:date="2020-03-06T10:09:00Z" w:initials="jp">
    <w:p w14:paraId="7DA79C77" w14:textId="3A8ECAD9" w:rsidR="00636F50" w:rsidRDefault="00636F50">
      <w:pPr>
        <w:pStyle w:val="CommentText"/>
      </w:pPr>
      <w:r>
        <w:rPr>
          <w:rStyle w:val="CommentReference"/>
        </w:rPr>
        <w:annotationRef/>
      </w:r>
      <w:r>
        <w:t>Right/okay?</w:t>
      </w:r>
    </w:p>
  </w:comment>
  <w:comment w:id="2357" w:author="jennifer piehl" w:date="2020-03-06T11:33:00Z" w:initials="jp">
    <w:p w14:paraId="4154AB8B" w14:textId="0A8E6E70" w:rsidR="00636F50" w:rsidRDefault="00636F50">
      <w:pPr>
        <w:pStyle w:val="CommentText"/>
      </w:pPr>
      <w:r>
        <w:rPr>
          <w:rStyle w:val="CommentReference"/>
        </w:rPr>
        <w:annotationRef/>
      </w:r>
      <w:r>
        <w:t xml:space="preserve">I have removed/relocated text that is not suitable for the Discussion, including background information and (re)-reporting of results (including citation of tables/figures). I have also moved Discussion text from the Results to this section. </w:t>
      </w:r>
      <w:r w:rsidR="00346EB5">
        <w:t xml:space="preserve">I recommend that you rework the remaining content into the Discussion section structure that I have recommended above. </w:t>
      </w:r>
    </w:p>
  </w:comment>
  <w:comment w:id="2460" w:author="jennifer piehl" w:date="2020-03-06T10:51:00Z" w:initials="jp">
    <w:p w14:paraId="5099F5D8" w14:textId="066F3898" w:rsidR="00636F50" w:rsidRDefault="00636F50">
      <w:pPr>
        <w:pStyle w:val="CommentText"/>
      </w:pPr>
      <w:r>
        <w:rPr>
          <w:rStyle w:val="CommentReference"/>
        </w:rPr>
        <w:annotationRef/>
      </w:r>
      <w:r>
        <w:t>Please provide citation(s).</w:t>
      </w:r>
    </w:p>
  </w:comment>
  <w:comment w:id="2547" w:author="jennifer piehl" w:date="2020-03-06T10:25:00Z" w:initials="jp">
    <w:p w14:paraId="59F84425" w14:textId="175A3D7F" w:rsidR="00636F50" w:rsidRDefault="00636F50">
      <w:pPr>
        <w:pStyle w:val="CommentText"/>
      </w:pPr>
      <w:r>
        <w:rPr>
          <w:rStyle w:val="CommentReference"/>
        </w:rPr>
        <w:annotationRef/>
      </w:r>
      <w:r>
        <w:t>This appears to oversimply/contradict the last sentence of this paragraph and the results presented in Results; please revise for accuracy and to avoid repetition.</w:t>
      </w:r>
    </w:p>
  </w:comment>
  <w:comment w:id="2718" w:author="jennifer piehl" w:date="2020-03-06T11:44:00Z" w:initials="jp">
    <w:p w14:paraId="55976A57" w14:textId="4D8EFA15" w:rsidR="00CE11E9" w:rsidRDefault="00CE11E9">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2721" w:author="jennifer piehl" w:date="2020-03-05T12:27:00Z" w:initials="jp">
    <w:p w14:paraId="5375941E" w14:textId="3D286FC1" w:rsidR="00636F50" w:rsidRDefault="00636F50">
      <w:pPr>
        <w:pStyle w:val="CommentText"/>
      </w:pPr>
      <w:r>
        <w:rPr>
          <w:rStyle w:val="CommentReference"/>
        </w:rPr>
        <w:annotationRef/>
      </w:r>
      <w:r>
        <w:t>I have cross-checked all references with citations.</w:t>
      </w:r>
    </w:p>
  </w:comment>
  <w:comment w:id="2929" w:author="jennifer piehl" w:date="2020-03-06T12:10:00Z" w:initials="jp">
    <w:p w14:paraId="5EA183F4" w14:textId="2D63A571" w:rsidR="00AE2694" w:rsidRDefault="00AE2694">
      <w:pPr>
        <w:pStyle w:val="CommentText"/>
      </w:pPr>
      <w:r>
        <w:rPr>
          <w:rStyle w:val="CommentReference"/>
        </w:rPr>
        <w:annotationRef/>
      </w:r>
      <w:r>
        <w:t>Please prepare all figures according to the journal’s quality and formatting standards. Also please use consistent lettering (fonts, sentence/title case, bold, etc.) across all figures.</w:t>
      </w:r>
    </w:p>
  </w:comment>
  <w:comment w:id="2944" w:author="jennifer piehl" w:date="2020-03-06T12:06:00Z" w:initials="jp">
    <w:p w14:paraId="55F846F3" w14:textId="5F259EE8" w:rsidR="00D2216D" w:rsidRDefault="00D2216D">
      <w:pPr>
        <w:pStyle w:val="CommentText"/>
      </w:pPr>
      <w:r>
        <w:rPr>
          <w:rStyle w:val="CommentReference"/>
        </w:rPr>
        <w:annotationRef/>
      </w:r>
      <w:r>
        <w:t>Please note change in numbering of Figures 2 and 3.</w:t>
      </w:r>
    </w:p>
  </w:comment>
  <w:comment w:id="2945" w:author="jennifer piehl" w:date="2020-03-06T12:06:00Z" w:initials="jp">
    <w:p w14:paraId="414E241D" w14:textId="53E590D7" w:rsidR="00D2216D" w:rsidRDefault="00D2216D">
      <w:pPr>
        <w:pStyle w:val="CommentText"/>
      </w:pPr>
      <w:r>
        <w:rPr>
          <w:rStyle w:val="CommentReference"/>
        </w:rPr>
        <w:annotationRef/>
      </w:r>
      <w:r>
        <w:t>In the figure, please add “rate” at the end of “highest somatic growth”, spell out “average” on the axis label, and revise to clarify meaning of the captioned colored bars at the top of the graph (they currently appear to extend over the multiyear period, rather than reflecting a single cycle).</w:t>
      </w:r>
    </w:p>
  </w:comment>
  <w:comment w:id="2985" w:author="jennifer piehl" w:date="2020-03-06T12:14:00Z" w:initials="jp">
    <w:p w14:paraId="7418F5D5" w14:textId="6E84EB2F" w:rsidR="00AE2694" w:rsidRDefault="00AE2694">
      <w:pPr>
        <w:pStyle w:val="CommentText"/>
      </w:pPr>
      <w:r>
        <w:rPr>
          <w:rStyle w:val="CommentReference"/>
        </w:rPr>
        <w:annotationRef/>
      </w:r>
      <w:r>
        <w:t xml:space="preserve">In the figure, please spell out “Monthly”, replace “deg” with “°”, use “SST” consistently, and use superscripts properly. </w:t>
      </w:r>
      <w:r w:rsidR="00D400C1">
        <w:t>The panel letters are not necessary and should be removed from the figure.</w:t>
      </w:r>
    </w:p>
  </w:comment>
  <w:comment w:id="3030" w:author="jennifer piehl" w:date="2020-03-06T12:22:00Z" w:initials="jp">
    <w:p w14:paraId="4DBE407E" w14:textId="71E7E69B" w:rsidR="00D400C1" w:rsidRDefault="00D400C1">
      <w:pPr>
        <w:pStyle w:val="CommentText"/>
      </w:pPr>
      <w:r>
        <w:rPr>
          <w:rStyle w:val="CommentReference"/>
        </w:rPr>
        <w:annotationRef/>
      </w:r>
      <w:r>
        <w:t>In the figure, please do not use “</w:t>
      </w:r>
      <w:proofErr w:type="spellStart"/>
      <w:r>
        <w:t>ave</w:t>
      </w:r>
      <w:proofErr w:type="spellEnd"/>
      <w:r>
        <w:t>” (spell out “average” or “mean”).</w:t>
      </w:r>
      <w:r w:rsidRPr="00D400C1">
        <w:t xml:space="preserve"> </w:t>
      </w:r>
      <w:r>
        <w:t>The panel letters are not necessary and should be removed from the figure.</w:t>
      </w:r>
    </w:p>
  </w:comment>
  <w:comment w:id="3074" w:author="jennifer piehl" w:date="2020-03-06T12:28:00Z" w:initials="jp">
    <w:p w14:paraId="6886C24A" w14:textId="62E63AE9" w:rsidR="00D400C1" w:rsidRPr="00D400C1" w:rsidRDefault="00D400C1">
      <w:pPr>
        <w:pStyle w:val="CommentText"/>
      </w:pPr>
      <w:r>
        <w:rPr>
          <w:rStyle w:val="CommentReference"/>
        </w:rPr>
        <w:annotationRef/>
      </w:r>
      <w:r>
        <w:t>In the figure, please use italics and superscripting properly for “</w:t>
      </w:r>
      <w:r>
        <w:rPr>
          <w:i/>
          <w:iCs/>
        </w:rPr>
        <w:t>R</w:t>
      </w:r>
      <w:r>
        <w:rPr>
          <w:vertAlign w:val="superscript"/>
        </w:rPr>
        <w:t>2</w:t>
      </w:r>
      <w:r>
        <w:t>”, and remove the hyphen from “multiyear”. Please use lowercase for panel letters and move them to the upper left of each panel.</w:t>
      </w:r>
    </w:p>
  </w:comment>
  <w:comment w:id="3081" w:author="jennifer piehl" w:date="2020-03-06T12:32:00Z" w:initials="jp">
    <w:p w14:paraId="1F8E0D15" w14:textId="312ECE0F" w:rsidR="00A32AFB" w:rsidRDefault="00A32AFB">
      <w:pPr>
        <w:pStyle w:val="CommentText"/>
      </w:pPr>
      <w:r>
        <w:rPr>
          <w:rStyle w:val="CommentReference"/>
        </w:rPr>
        <w:annotationRef/>
      </w:r>
      <w:r>
        <w:t>Do you mean simply regression lines?</w:t>
      </w:r>
    </w:p>
  </w:comment>
  <w:comment w:id="3146" w:author="jennifer piehl" w:date="2020-03-06T12:39:00Z" w:initials="jp">
    <w:p w14:paraId="3B7B71C1" w14:textId="7C39CB8E" w:rsidR="00A32AFB" w:rsidRDefault="00A32AFB">
      <w:pPr>
        <w:pStyle w:val="CommentText"/>
      </w:pPr>
      <w:r>
        <w:rPr>
          <w:rStyle w:val="CommentReference"/>
        </w:rPr>
        <w:annotationRef/>
      </w:r>
      <w:r>
        <w:t xml:space="preserve">Please note that editing of </w:t>
      </w:r>
      <w:r w:rsidR="004D1286">
        <w:t>T</w:t>
      </w:r>
      <w:r>
        <w:t>able</w:t>
      </w:r>
      <w:r w:rsidR="004D1286">
        <w:t xml:space="preserve"> 2</w:t>
      </w:r>
      <w:r>
        <w:t xml:space="preserve"> content is not included in this order. However, definitions of equation components should be moved to the table notes</w:t>
      </w:r>
      <w:r w:rsidR="00E760FA">
        <w:t>, all abbreviations should be defined, and italics/superscripting etc. should be used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057A49" w15:done="0"/>
  <w15:commentEx w15:paraId="4606695F" w15:done="0"/>
  <w15:commentEx w15:paraId="48B5151F" w15:done="0"/>
  <w15:commentEx w15:paraId="5192C918" w15:done="0"/>
  <w15:commentEx w15:paraId="0EB68D25" w15:done="0"/>
  <w15:commentEx w15:paraId="7C575183" w15:done="0"/>
  <w15:commentEx w15:paraId="1E631A93" w15:done="0"/>
  <w15:commentEx w15:paraId="0F2C9A25" w15:done="0"/>
  <w15:commentEx w15:paraId="383925FB" w15:done="0"/>
  <w15:commentEx w15:paraId="68C10892" w15:done="0"/>
  <w15:commentEx w15:paraId="76631C84" w15:done="0"/>
  <w15:commentEx w15:paraId="3529F55A" w15:done="0"/>
  <w15:commentEx w15:paraId="5380F93C" w15:done="0"/>
  <w15:commentEx w15:paraId="7FBBB61D" w15:done="0"/>
  <w15:commentEx w15:paraId="4B795994" w15:done="0"/>
  <w15:commentEx w15:paraId="00682C8C" w15:done="0"/>
  <w15:commentEx w15:paraId="5F8252B6" w15:done="0"/>
  <w15:commentEx w15:paraId="7DA79C77" w15:done="0"/>
  <w15:commentEx w15:paraId="4154AB8B" w15:done="0"/>
  <w15:commentEx w15:paraId="5099F5D8" w15:done="0"/>
  <w15:commentEx w15:paraId="59F84425" w15:done="0"/>
  <w15:commentEx w15:paraId="55976A57" w15:done="0"/>
  <w15:commentEx w15:paraId="5375941E" w15:done="0"/>
  <w15:commentEx w15:paraId="5EA183F4" w15:done="0"/>
  <w15:commentEx w15:paraId="55F846F3" w15:done="0"/>
  <w15:commentEx w15:paraId="414E241D" w15:done="0"/>
  <w15:commentEx w15:paraId="7418F5D5" w15:done="0"/>
  <w15:commentEx w15:paraId="4DBE407E" w15:done="0"/>
  <w15:commentEx w15:paraId="6886C24A" w15:done="0"/>
  <w15:commentEx w15:paraId="1F8E0D15" w15:done="0"/>
  <w15:commentEx w15:paraId="3B7B71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057A49" w16cid:durableId="220CB8E4"/>
  <w16cid:commentId w16cid:paraId="4606695F" w16cid:durableId="220CB88D"/>
  <w16cid:commentId w16cid:paraId="48B5151F" w16cid:durableId="220A250C"/>
  <w16cid:commentId w16cid:paraId="5192C918" w16cid:durableId="220B64EE"/>
  <w16cid:commentId w16cid:paraId="0EB68D25" w16cid:durableId="220B79D4"/>
  <w16cid:commentId w16cid:paraId="7C575183" w16cid:durableId="220B75D9"/>
  <w16cid:commentId w16cid:paraId="1E631A93" w16cid:durableId="220B792D"/>
  <w16cid:commentId w16cid:paraId="0F2C9A25" w16cid:durableId="220B790F"/>
  <w16cid:commentId w16cid:paraId="383925FB" w16cid:durableId="220B797A"/>
  <w16cid:commentId w16cid:paraId="68C10892" w16cid:durableId="220B8A2B"/>
  <w16cid:commentId w16cid:paraId="76631C84" w16cid:durableId="220B987D"/>
  <w16cid:commentId w16cid:paraId="3529F55A" w16cid:durableId="220B8B66"/>
  <w16cid:commentId w16cid:paraId="5380F93C" w16cid:durableId="220B93B8"/>
  <w16cid:commentId w16cid:paraId="7FBBB61D" w16cid:durableId="220B9464"/>
  <w16cid:commentId w16cid:paraId="4B795994" w16cid:durableId="220B9C17"/>
  <w16cid:commentId w16cid:paraId="00682C8C" w16cid:durableId="220CC4B2"/>
  <w16cid:commentId w16cid:paraId="5F8252B6" w16cid:durableId="220BA405"/>
  <w16cid:commentId w16cid:paraId="7DA79C77" w16cid:durableId="220C9FBE"/>
  <w16cid:commentId w16cid:paraId="4154AB8B" w16cid:durableId="220CB36E"/>
  <w16cid:commentId w16cid:paraId="5099F5D8" w16cid:durableId="220CA9C8"/>
  <w16cid:commentId w16cid:paraId="59F84425" w16cid:durableId="220CA38A"/>
  <w16cid:commentId w16cid:paraId="55976A57" w16cid:durableId="220CB61B"/>
  <w16cid:commentId w16cid:paraId="5375941E" w16cid:durableId="220B6EB9"/>
  <w16cid:commentId w16cid:paraId="5EA183F4" w16cid:durableId="220CBC49"/>
  <w16cid:commentId w16cid:paraId="55F846F3" w16cid:durableId="220CBB28"/>
  <w16cid:commentId w16cid:paraId="414E241D" w16cid:durableId="220CBB4C"/>
  <w16cid:commentId w16cid:paraId="7418F5D5" w16cid:durableId="220CBD3B"/>
  <w16cid:commentId w16cid:paraId="4DBE407E" w16cid:durableId="220CBEED"/>
  <w16cid:commentId w16cid:paraId="6886C24A" w16cid:durableId="220CC078"/>
  <w16cid:commentId w16cid:paraId="1F8E0D15" w16cid:durableId="220CC165"/>
  <w16cid:commentId w16cid:paraId="3B7B71C1" w16cid:durableId="220CC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B5619" w14:textId="77777777" w:rsidR="00627EA9" w:rsidRDefault="00627EA9">
      <w:pPr>
        <w:spacing w:after="0"/>
      </w:pPr>
      <w:r>
        <w:separator/>
      </w:r>
    </w:p>
  </w:endnote>
  <w:endnote w:type="continuationSeparator" w:id="0">
    <w:p w14:paraId="1E95B771" w14:textId="77777777" w:rsidR="00627EA9" w:rsidRDefault="00627E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10F31" w14:textId="77777777" w:rsidR="00627EA9" w:rsidRDefault="00627EA9">
      <w:r>
        <w:separator/>
      </w:r>
    </w:p>
  </w:footnote>
  <w:footnote w:type="continuationSeparator" w:id="0">
    <w:p w14:paraId="77E8C7A9" w14:textId="77777777" w:rsidR="00627EA9" w:rsidRDefault="0062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piehl">
    <w15:presenceInfo w15:providerId="Windows Live" w15:userId="6247dd4e87bad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55B5"/>
    <w:rsid w:val="00011C8B"/>
    <w:rsid w:val="000558C7"/>
    <w:rsid w:val="00067EBB"/>
    <w:rsid w:val="00073272"/>
    <w:rsid w:val="00076378"/>
    <w:rsid w:val="00076B9A"/>
    <w:rsid w:val="000A200A"/>
    <w:rsid w:val="000D07BB"/>
    <w:rsid w:val="000D140C"/>
    <w:rsid w:val="000E0650"/>
    <w:rsid w:val="000F63A6"/>
    <w:rsid w:val="00103B15"/>
    <w:rsid w:val="001220B1"/>
    <w:rsid w:val="00156B93"/>
    <w:rsid w:val="0018399F"/>
    <w:rsid w:val="00185159"/>
    <w:rsid w:val="001A7D4A"/>
    <w:rsid w:val="001B0CDA"/>
    <w:rsid w:val="001C0CF0"/>
    <w:rsid w:val="00242A7E"/>
    <w:rsid w:val="002B699A"/>
    <w:rsid w:val="002C110F"/>
    <w:rsid w:val="002C2C4A"/>
    <w:rsid w:val="002C77A6"/>
    <w:rsid w:val="002E1BBA"/>
    <w:rsid w:val="002F6A98"/>
    <w:rsid w:val="00315F99"/>
    <w:rsid w:val="0034244D"/>
    <w:rsid w:val="00346EB5"/>
    <w:rsid w:val="00354701"/>
    <w:rsid w:val="003938B0"/>
    <w:rsid w:val="003C0052"/>
    <w:rsid w:val="003E2A48"/>
    <w:rsid w:val="00403C3A"/>
    <w:rsid w:val="00413B3A"/>
    <w:rsid w:val="00434DD3"/>
    <w:rsid w:val="00435768"/>
    <w:rsid w:val="00436C08"/>
    <w:rsid w:val="00446D3B"/>
    <w:rsid w:val="00455F5A"/>
    <w:rsid w:val="004571DF"/>
    <w:rsid w:val="004C4001"/>
    <w:rsid w:val="004C55C2"/>
    <w:rsid w:val="004D1286"/>
    <w:rsid w:val="004D7BEC"/>
    <w:rsid w:val="004E29B3"/>
    <w:rsid w:val="004F1ED9"/>
    <w:rsid w:val="005358BF"/>
    <w:rsid w:val="005839BA"/>
    <w:rsid w:val="00590D07"/>
    <w:rsid w:val="005B3EFF"/>
    <w:rsid w:val="005E7190"/>
    <w:rsid w:val="006014DA"/>
    <w:rsid w:val="00627EA9"/>
    <w:rsid w:val="00636F50"/>
    <w:rsid w:val="0065024E"/>
    <w:rsid w:val="00685AF2"/>
    <w:rsid w:val="0069538F"/>
    <w:rsid w:val="006D0100"/>
    <w:rsid w:val="006D14EA"/>
    <w:rsid w:val="006E72EF"/>
    <w:rsid w:val="007233EB"/>
    <w:rsid w:val="007470CC"/>
    <w:rsid w:val="00784D58"/>
    <w:rsid w:val="00795B00"/>
    <w:rsid w:val="007A6CBA"/>
    <w:rsid w:val="007D4152"/>
    <w:rsid w:val="008062F9"/>
    <w:rsid w:val="00806920"/>
    <w:rsid w:val="00810FBF"/>
    <w:rsid w:val="0084446F"/>
    <w:rsid w:val="00853B97"/>
    <w:rsid w:val="0086401F"/>
    <w:rsid w:val="008B4247"/>
    <w:rsid w:val="008D39A8"/>
    <w:rsid w:val="008D4794"/>
    <w:rsid w:val="008D6863"/>
    <w:rsid w:val="009522F2"/>
    <w:rsid w:val="00952A52"/>
    <w:rsid w:val="0097275E"/>
    <w:rsid w:val="00973623"/>
    <w:rsid w:val="009A41CD"/>
    <w:rsid w:val="00A0382F"/>
    <w:rsid w:val="00A1319F"/>
    <w:rsid w:val="00A31D6F"/>
    <w:rsid w:val="00A32AFB"/>
    <w:rsid w:val="00A407D2"/>
    <w:rsid w:val="00A7331B"/>
    <w:rsid w:val="00A74E0B"/>
    <w:rsid w:val="00AB7D1B"/>
    <w:rsid w:val="00AE2694"/>
    <w:rsid w:val="00AE6E40"/>
    <w:rsid w:val="00B34F90"/>
    <w:rsid w:val="00B801AB"/>
    <w:rsid w:val="00B86B75"/>
    <w:rsid w:val="00BB18F1"/>
    <w:rsid w:val="00BC48D5"/>
    <w:rsid w:val="00BC7E28"/>
    <w:rsid w:val="00C1000A"/>
    <w:rsid w:val="00C13321"/>
    <w:rsid w:val="00C36279"/>
    <w:rsid w:val="00C71234"/>
    <w:rsid w:val="00CB5B53"/>
    <w:rsid w:val="00CE11E9"/>
    <w:rsid w:val="00CE477A"/>
    <w:rsid w:val="00D05D6F"/>
    <w:rsid w:val="00D151EB"/>
    <w:rsid w:val="00D2216D"/>
    <w:rsid w:val="00D400C1"/>
    <w:rsid w:val="00D40827"/>
    <w:rsid w:val="00D5505A"/>
    <w:rsid w:val="00D95A81"/>
    <w:rsid w:val="00DB578C"/>
    <w:rsid w:val="00DC0451"/>
    <w:rsid w:val="00DF319E"/>
    <w:rsid w:val="00E1056B"/>
    <w:rsid w:val="00E14999"/>
    <w:rsid w:val="00E315A3"/>
    <w:rsid w:val="00E41E98"/>
    <w:rsid w:val="00E5496B"/>
    <w:rsid w:val="00E760FA"/>
    <w:rsid w:val="00E82C69"/>
    <w:rsid w:val="00EC22EC"/>
    <w:rsid w:val="00EE5A26"/>
    <w:rsid w:val="00F05E3D"/>
    <w:rsid w:val="00F11068"/>
    <w:rsid w:val="00F85218"/>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39</Pages>
  <Words>14271</Words>
  <Characters>81347</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95428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jennifer piehl</cp:lastModifiedBy>
  <cp:revision>42</cp:revision>
  <dcterms:created xsi:type="dcterms:W3CDTF">2020-03-04T22:03:00Z</dcterms:created>
  <dcterms:modified xsi:type="dcterms:W3CDTF">2020-03-07T20:22:00Z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